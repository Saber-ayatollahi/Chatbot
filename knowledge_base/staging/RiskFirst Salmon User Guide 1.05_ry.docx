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BA5D" w14:textId="7C0536F1" w:rsidR="003833BC" w:rsidRDefault="004F56E1" w:rsidP="00E91580">
      <w:pPr>
        <w:pStyle w:val="Title"/>
        <w:rPr>
          <w:ins w:id="0" w:author="Yeung, Adrian" w:date="2021-06-30T13:32:00Z"/>
          <w:rFonts w:ascii="Arial" w:hAnsi="Arial" w:cs="Arial"/>
          <w:noProof/>
        </w:rPr>
      </w:pPr>
      <w:r w:rsidRPr="007E092B">
        <w:rPr>
          <w:rFonts w:ascii="Arial" w:hAnsi="Arial" w:cs="Arial"/>
          <w:noProof/>
          <w:lang w:val="en-US"/>
        </w:rPr>
        <mc:AlternateContent>
          <mc:Choice Requires="wps">
            <w:drawing>
              <wp:anchor distT="0" distB="0" distL="114300" distR="114300" simplePos="0" relativeHeight="251661312" behindDoc="0" locked="0" layoutInCell="1" allowOverlap="1" wp14:anchorId="3A1875CA" wp14:editId="55488850">
                <wp:simplePos x="0" y="0"/>
                <wp:positionH relativeFrom="column">
                  <wp:posOffset>1537336</wp:posOffset>
                </wp:positionH>
                <wp:positionV relativeFrom="paragraph">
                  <wp:posOffset>2971800</wp:posOffset>
                </wp:positionV>
                <wp:extent cx="4572000" cy="24003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4572000" cy="2400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B9DC3C" w14:textId="6D3DEBDB" w:rsidR="00FB318B" w:rsidRPr="007E092B" w:rsidRDefault="00FB318B" w:rsidP="000F43F3">
                            <w:pPr>
                              <w:rPr>
                                <w:rFonts w:ascii="Arial" w:hAnsi="Arial" w:cs="Arial"/>
                                <w:color w:val="2E2F43" w:themeColor="text2"/>
                                <w:sz w:val="56"/>
                                <w:szCs w:val="64"/>
                              </w:rPr>
                            </w:pPr>
                            <w:r w:rsidRPr="007E092B">
                              <w:rPr>
                                <w:rFonts w:ascii="Arial" w:hAnsi="Arial" w:cs="Arial"/>
                                <w:color w:val="2E2F43" w:themeColor="text2"/>
                                <w:sz w:val="56"/>
                                <w:szCs w:val="64"/>
                              </w:rPr>
                              <w:t>The PFaroe Asset Modelling Framework (Salmon)</w:t>
                            </w:r>
                          </w:p>
                          <w:p w14:paraId="6042E74D" w14:textId="77777777" w:rsidR="00FB318B" w:rsidRPr="007E092B" w:rsidRDefault="00FB318B" w:rsidP="000F43F3">
                            <w:pPr>
                              <w:rPr>
                                <w:rFonts w:ascii="Arial" w:hAnsi="Arial" w:cs="Arial"/>
                                <w:color w:val="4E6EA5" w:themeColor="accent4"/>
                                <w:sz w:val="36"/>
                              </w:rPr>
                            </w:pPr>
                            <w:r w:rsidRPr="007E092B">
                              <w:rPr>
                                <w:rFonts w:ascii="Arial" w:hAnsi="Arial" w:cs="Arial"/>
                                <w:color w:val="4E6EA5" w:themeColor="accent4"/>
                                <w:sz w:val="36"/>
                              </w:rPr>
                              <w:t>Methodology</w:t>
                            </w:r>
                          </w:p>
                          <w:p w14:paraId="7B85ED8D" w14:textId="6A0E9123" w:rsidR="00FB318B" w:rsidRPr="007E092B" w:rsidRDefault="00FB318B" w:rsidP="000F43F3">
                            <w:pPr>
                              <w:rPr>
                                <w:rFonts w:ascii="Arial" w:hAnsi="Arial" w:cs="Arial"/>
                                <w:color w:val="4E6EA5" w:themeColor="accent4"/>
                                <w:sz w:val="36"/>
                              </w:rPr>
                            </w:pPr>
                            <w:r>
                              <w:rPr>
                                <w:rFonts w:ascii="Arial" w:hAnsi="Arial" w:cs="Arial"/>
                                <w:color w:val="4E6EA5" w:themeColor="accent4"/>
                                <w:sz w:val="36"/>
                              </w:rPr>
                              <w:t>Version 1.04</w:t>
                            </w:r>
                          </w:p>
                          <w:p w14:paraId="01B05855" w14:textId="77777777" w:rsidR="00FB318B" w:rsidRPr="00F7260E" w:rsidRDefault="00FB318B" w:rsidP="000F43F3">
                            <w:pPr>
                              <w:rPr>
                                <w:color w:val="141414"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875CA" id="_x0000_t202" coordsize="21600,21600" o:spt="202" path="m,l,21600r21600,l21600,xe">
                <v:stroke joinstyle="miter"/>
                <v:path gradientshapeok="t" o:connecttype="rect"/>
              </v:shapetype>
              <v:shape id="Text Box 6" o:spid="_x0000_s1026" type="#_x0000_t202" style="position:absolute;margin-left:121.05pt;margin-top:234pt;width:5in;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" filled="f" stroked="f">
                <v:textbox>
                  <w:txbxContent>
                    <w:p w14:paraId="67B9DC3C" w14:textId="6D3DEBDB" w:rsidR="00FB318B" w:rsidRPr="007E092B" w:rsidRDefault="00FB318B" w:rsidP="000F43F3">
                      <w:pPr>
                        <w:rPr>
                          <w:rFonts w:ascii="Arial" w:hAnsi="Arial" w:cs="Arial"/>
                          <w:color w:val="2E2F43" w:themeColor="text2"/>
                          <w:sz w:val="56"/>
                          <w:szCs w:val="64"/>
                        </w:rPr>
                      </w:pPr>
                      <w:r w:rsidRPr="007E092B">
                        <w:rPr>
                          <w:rFonts w:ascii="Arial" w:hAnsi="Arial" w:cs="Arial"/>
                          <w:color w:val="2E2F43" w:themeColor="text2"/>
                          <w:sz w:val="56"/>
                          <w:szCs w:val="64"/>
                        </w:rPr>
                        <w:t>The PFaroe Asset Modelling Framework (Salmon)</w:t>
                      </w:r>
                    </w:p>
                    <w:p w14:paraId="6042E74D" w14:textId="77777777" w:rsidR="00FB318B" w:rsidRPr="007E092B" w:rsidRDefault="00FB318B" w:rsidP="000F43F3">
                      <w:pPr>
                        <w:rPr>
                          <w:rFonts w:ascii="Arial" w:hAnsi="Arial" w:cs="Arial"/>
                          <w:color w:val="4E6EA5" w:themeColor="accent4"/>
                          <w:sz w:val="36"/>
                        </w:rPr>
                      </w:pPr>
                      <w:r w:rsidRPr="007E092B">
                        <w:rPr>
                          <w:rFonts w:ascii="Arial" w:hAnsi="Arial" w:cs="Arial"/>
                          <w:color w:val="4E6EA5" w:themeColor="accent4"/>
                          <w:sz w:val="36"/>
                        </w:rPr>
                        <w:t>Methodology</w:t>
                      </w:r>
                    </w:p>
                    <w:p w14:paraId="7B85ED8D" w14:textId="6A0E9123" w:rsidR="00FB318B" w:rsidRPr="007E092B" w:rsidRDefault="00FB318B" w:rsidP="000F43F3">
                      <w:pPr>
                        <w:rPr>
                          <w:rFonts w:ascii="Arial" w:hAnsi="Arial" w:cs="Arial"/>
                          <w:color w:val="4E6EA5" w:themeColor="accent4"/>
                          <w:sz w:val="36"/>
                        </w:rPr>
                      </w:pPr>
                      <w:r>
                        <w:rPr>
                          <w:rFonts w:ascii="Arial" w:hAnsi="Arial" w:cs="Arial"/>
                          <w:color w:val="4E6EA5" w:themeColor="accent4"/>
                          <w:sz w:val="36"/>
                        </w:rPr>
                        <w:t>Version 1.04</w:t>
                      </w:r>
                    </w:p>
                    <w:p w14:paraId="01B05855" w14:textId="77777777" w:rsidR="00FB318B" w:rsidRPr="00F7260E" w:rsidRDefault="00FB318B" w:rsidP="000F43F3">
                      <w:pPr>
                        <w:rPr>
                          <w:color w:val="141414" w:themeColor="text1"/>
                        </w:rPr>
                      </w:pPr>
                    </w:p>
                  </w:txbxContent>
                </v:textbox>
              </v:shape>
            </w:pict>
          </mc:Fallback>
        </mc:AlternateContent>
      </w:r>
      <w:r w:rsidR="008B671C" w:rsidRPr="007E092B">
        <w:rPr>
          <w:rFonts w:ascii="Arial" w:hAnsi="Arial" w:cs="Arial"/>
          <w:noProof/>
          <w:lang w:val="en-US"/>
        </w:rPr>
        <w:drawing>
          <wp:anchor distT="0" distB="0" distL="114300" distR="114300" simplePos="0" relativeHeight="251659264" behindDoc="0" locked="0" layoutInCell="1" allowOverlap="1" wp14:anchorId="7D53B567" wp14:editId="0F6334BF">
            <wp:simplePos x="0" y="0"/>
            <wp:positionH relativeFrom="column">
              <wp:posOffset>-1600200</wp:posOffset>
            </wp:positionH>
            <wp:positionV relativeFrom="paragraph">
              <wp:posOffset>1600200</wp:posOffset>
            </wp:positionV>
            <wp:extent cx="6831330" cy="9397365"/>
            <wp:effectExtent l="0" t="0" r="8394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 flag pink.png"/>
                    <pic:cNvPicPr/>
                  </pic:nvPicPr>
                  <pic:blipFill rotWithShape="1">
                    <a:blip r:embed="rId8">
                      <a:extLst>
                        <a:ext uri="{28A0092B-C50C-407E-A947-70E740481C1C}">
                          <a14:useLocalDpi xmlns:a14="http://schemas.microsoft.com/office/drawing/2010/main" val="0"/>
                        </a:ext>
                      </a:extLst>
                    </a:blip>
                    <a:srcRect l="-46024" b="-369"/>
                    <a:stretch/>
                  </pic:blipFill>
                  <pic:spPr bwMode="auto">
                    <a:xfrm rot="8100000">
                      <a:off x="0" y="0"/>
                      <a:ext cx="6831330" cy="939736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008B671C" w:rsidRPr="007E092B">
        <w:rPr>
          <w:rFonts w:ascii="Arial" w:hAnsi="Arial" w:cs="Arial"/>
          <w:noProof/>
          <w:lang w:val="en-US"/>
        </w:rPr>
        <w:drawing>
          <wp:anchor distT="0" distB="0" distL="114300" distR="114300" simplePos="0" relativeHeight="251662336" behindDoc="0" locked="0" layoutInCell="1" allowOverlap="1" wp14:anchorId="6BEB2E78" wp14:editId="3B5F94D0">
            <wp:simplePos x="0" y="0"/>
            <wp:positionH relativeFrom="column">
              <wp:posOffset>3543300</wp:posOffset>
            </wp:positionH>
            <wp:positionV relativeFrom="paragraph">
              <wp:posOffset>-1485900</wp:posOffset>
            </wp:positionV>
            <wp:extent cx="3004820" cy="3893185"/>
            <wp:effectExtent l="22860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 flag pink.png"/>
                    <pic:cNvPicPr/>
                  </pic:nvPicPr>
                  <pic:blipFill rotWithShape="1">
                    <a:blip r:embed="rId9">
                      <a:extLst>
                        <a:ext uri="{28A0092B-C50C-407E-A947-70E740481C1C}">
                          <a14:useLocalDpi xmlns:a14="http://schemas.microsoft.com/office/drawing/2010/main" val="0"/>
                        </a:ext>
                      </a:extLst>
                    </a:blip>
                    <a:srcRect l="-56294" b="-1171"/>
                    <a:stretch/>
                  </pic:blipFill>
                  <pic:spPr bwMode="auto">
                    <a:xfrm rot="18900000">
                      <a:off x="0" y="0"/>
                      <a:ext cx="3004820" cy="389318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000F43F3" w:rsidRPr="007E092B">
        <w:rPr>
          <w:rFonts w:ascii="Arial" w:hAnsi="Arial" w:cs="Arial"/>
          <w:noProof/>
          <w:lang w:val="en-US"/>
        </w:rPr>
        <w:drawing>
          <wp:anchor distT="0" distB="0" distL="114300" distR="114300" simplePos="0" relativeHeight="251660288" behindDoc="0" locked="0" layoutInCell="1" allowOverlap="1" wp14:anchorId="56BD9E94" wp14:editId="4379667D">
            <wp:simplePos x="0" y="0"/>
            <wp:positionH relativeFrom="column">
              <wp:posOffset>1663700</wp:posOffset>
            </wp:positionH>
            <wp:positionV relativeFrom="paragraph">
              <wp:posOffset>1485900</wp:posOffset>
            </wp:positionV>
            <wp:extent cx="1371600" cy="1035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First on white XL.png"/>
                    <pic:cNvPicPr/>
                  </pic:nvPicPr>
                  <pic:blipFill>
                    <a:blip r:embed="rId10">
                      <a:extLst>
                        <a:ext uri="{28A0092B-C50C-407E-A947-70E740481C1C}">
                          <a14:useLocalDpi xmlns:a14="http://schemas.microsoft.com/office/drawing/2010/main" val="0"/>
                        </a:ext>
                      </a:extLst>
                    </a:blip>
                    <a:stretch>
                      <a:fillRect/>
                    </a:stretch>
                  </pic:blipFill>
                  <pic:spPr>
                    <a:xfrm>
                      <a:off x="0" y="0"/>
                      <a:ext cx="1371600" cy="1035050"/>
                    </a:xfrm>
                    <a:prstGeom prst="rect">
                      <a:avLst/>
                    </a:prstGeom>
                  </pic:spPr>
                </pic:pic>
              </a:graphicData>
            </a:graphic>
            <wp14:sizeRelH relativeFrom="page">
              <wp14:pctWidth>0</wp14:pctWidth>
            </wp14:sizeRelH>
            <wp14:sizeRelV relativeFrom="page">
              <wp14:pctHeight>0</wp14:pctHeight>
            </wp14:sizeRelV>
          </wp:anchor>
        </w:drawing>
      </w:r>
      <w:ins w:id="1" w:author="Yeung, Adrian" w:date="2021-06-30T13:32:00Z">
        <w:r w:rsidR="003833BC">
          <w:rPr>
            <w:rFonts w:ascii="Arial" w:hAnsi="Arial" w:cs="Arial"/>
            <w:noProof/>
          </w:rPr>
          <w:t>F</w:t>
        </w:r>
      </w:ins>
    </w:p>
    <w:p w14:paraId="5E9C3AB8" w14:textId="43B3C7A4" w:rsidR="00E91580" w:rsidRPr="007E092B" w:rsidRDefault="00744E5B" w:rsidP="00E91580">
      <w:pPr>
        <w:pStyle w:val="Title"/>
        <w:rPr>
          <w:rFonts w:ascii="Arial" w:hAnsi="Arial" w:cs="Arial"/>
        </w:rPr>
      </w:pPr>
      <w:r w:rsidRPr="007E092B">
        <w:rPr>
          <w:rFonts w:ascii="Arial" w:hAnsi="Arial" w:cs="Arial"/>
          <w:noProof/>
        </w:rPr>
        <w:t xml:space="preserve"> </w:t>
      </w:r>
      <w:r w:rsidR="000E3EB4" w:rsidRPr="007E092B">
        <w:rPr>
          <w:rFonts w:ascii="Arial" w:hAnsi="Arial" w:cs="Arial"/>
          <w:noProof/>
        </w:rPr>
        <w:t xml:space="preserve">  </w:t>
      </w:r>
      <w:r w:rsidR="00E91580" w:rsidRPr="007E092B">
        <w:rPr>
          <w:rFonts w:ascii="Arial" w:hAnsi="Arial" w:cs="Arial"/>
        </w:rPr>
        <w:t>Press release</w:t>
      </w:r>
    </w:p>
    <w:p w14:paraId="2A858B9C" w14:textId="5899CEC1" w:rsidR="00E91580" w:rsidRPr="007E092B" w:rsidRDefault="001E381E" w:rsidP="00E91580">
      <w:pPr>
        <w:pStyle w:val="Heading1"/>
        <w:rPr>
          <w:rFonts w:ascii="Arial" w:hAnsi="Arial" w:cs="Arial"/>
        </w:rPr>
      </w:pPr>
      <w:bookmarkStart w:id="2" w:name="_Toc487466653"/>
      <w:r w:rsidRPr="007E092B">
        <w:rPr>
          <w:rFonts w:ascii="Arial" w:hAnsi="Arial" w:cs="Arial"/>
        </w:rPr>
        <w:lastRenderedPageBreak/>
        <w:t>Table of C</w:t>
      </w:r>
      <w:r w:rsidR="00940765" w:rsidRPr="007E092B">
        <w:rPr>
          <w:rFonts w:ascii="Arial" w:hAnsi="Arial" w:cs="Arial"/>
        </w:rPr>
        <w:t>ontents</w:t>
      </w:r>
      <w:bookmarkEnd w:id="2"/>
    </w:p>
    <w:sdt>
      <w:sdtPr>
        <w:rPr>
          <w:rFonts w:ascii="Arial" w:hAnsi="Arial" w:cs="Arial"/>
        </w:rPr>
        <w:id w:val="-1264067154"/>
        <w:docPartObj>
          <w:docPartGallery w:val="Table of Contents"/>
          <w:docPartUnique/>
        </w:docPartObj>
      </w:sdtPr>
      <w:sdtEndPr>
        <w:rPr>
          <w:noProof/>
        </w:rPr>
      </w:sdtEndPr>
      <w:sdtContent>
        <w:p w14:paraId="6049AAE6" w14:textId="77777777" w:rsidR="00940765" w:rsidRPr="007E092B" w:rsidRDefault="00940765" w:rsidP="00940765">
          <w:pPr>
            <w:rPr>
              <w:rFonts w:ascii="Arial" w:hAnsi="Arial" w:cs="Arial"/>
            </w:rPr>
          </w:pPr>
        </w:p>
        <w:p w14:paraId="66FF2906" w14:textId="6340C05F" w:rsidR="007E092B" w:rsidRDefault="00940765">
          <w:pPr>
            <w:pStyle w:val="TOC1"/>
            <w:tabs>
              <w:tab w:val="right" w:leader="dot" w:pos="8290"/>
            </w:tabs>
            <w:rPr>
              <w:rFonts w:asciiTheme="minorHAnsi" w:eastAsiaTheme="minorEastAsia" w:hAnsiTheme="minorHAnsi" w:cstheme="minorBidi"/>
              <w:noProof/>
              <w:color w:val="auto"/>
              <w:sz w:val="22"/>
              <w:lang w:val="en-US"/>
            </w:rPr>
          </w:pPr>
          <w:r w:rsidRPr="007E092B">
            <w:rPr>
              <w:rFonts w:ascii="Arial" w:hAnsi="Arial" w:cs="Arial"/>
            </w:rPr>
            <w:fldChar w:fldCharType="begin"/>
          </w:r>
          <w:r w:rsidRPr="007E092B">
            <w:rPr>
              <w:rFonts w:ascii="Arial" w:hAnsi="Arial" w:cs="Arial"/>
            </w:rPr>
            <w:instrText xml:space="preserve"> TOC \o "1-3" \h \z \u </w:instrText>
          </w:r>
          <w:r w:rsidRPr="007E092B">
            <w:rPr>
              <w:rFonts w:ascii="Arial" w:hAnsi="Arial" w:cs="Arial"/>
            </w:rPr>
            <w:fldChar w:fldCharType="separate"/>
          </w:r>
          <w:hyperlink w:anchor="_Toc487466653" w:history="1">
            <w:r w:rsidR="007E092B" w:rsidRPr="00CB6933">
              <w:rPr>
                <w:rStyle w:val="Hyperlink"/>
                <w:rFonts w:ascii="Arial" w:hAnsi="Arial" w:cs="Arial"/>
                <w:noProof/>
              </w:rPr>
              <w:t>Table of Contents</w:t>
            </w:r>
            <w:r w:rsidR="007E092B">
              <w:rPr>
                <w:noProof/>
                <w:webHidden/>
              </w:rPr>
              <w:tab/>
            </w:r>
            <w:r w:rsidR="007E092B">
              <w:rPr>
                <w:noProof/>
                <w:webHidden/>
              </w:rPr>
              <w:fldChar w:fldCharType="begin"/>
            </w:r>
            <w:r w:rsidR="007E092B">
              <w:rPr>
                <w:noProof/>
                <w:webHidden/>
              </w:rPr>
              <w:instrText xml:space="preserve"> PAGEREF _Toc487466653 \h </w:instrText>
            </w:r>
            <w:r w:rsidR="007E092B">
              <w:rPr>
                <w:noProof/>
                <w:webHidden/>
              </w:rPr>
            </w:r>
            <w:r w:rsidR="007E092B">
              <w:rPr>
                <w:noProof/>
                <w:webHidden/>
              </w:rPr>
              <w:fldChar w:fldCharType="separate"/>
            </w:r>
            <w:r w:rsidR="007E092B">
              <w:rPr>
                <w:noProof/>
                <w:webHidden/>
              </w:rPr>
              <w:t>2</w:t>
            </w:r>
            <w:r w:rsidR="007E092B">
              <w:rPr>
                <w:noProof/>
                <w:webHidden/>
              </w:rPr>
              <w:fldChar w:fldCharType="end"/>
            </w:r>
          </w:hyperlink>
        </w:p>
        <w:p w14:paraId="65D5C05E" w14:textId="469EB644"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54" w:history="1">
            <w:r w:rsidR="007E092B" w:rsidRPr="00CB6933">
              <w:rPr>
                <w:rStyle w:val="Hyperlink"/>
                <w:rFonts w:ascii="Arial" w:hAnsi="Arial" w:cs="Arial"/>
                <w:noProof/>
              </w:rPr>
              <w:t>Introduction</w:t>
            </w:r>
            <w:r w:rsidR="007E092B">
              <w:rPr>
                <w:noProof/>
                <w:webHidden/>
              </w:rPr>
              <w:tab/>
            </w:r>
            <w:r w:rsidR="007E092B">
              <w:rPr>
                <w:noProof/>
                <w:webHidden/>
              </w:rPr>
              <w:fldChar w:fldCharType="begin"/>
            </w:r>
            <w:r w:rsidR="007E092B">
              <w:rPr>
                <w:noProof/>
                <w:webHidden/>
              </w:rPr>
              <w:instrText xml:space="preserve"> PAGEREF _Toc487466654 \h </w:instrText>
            </w:r>
            <w:r w:rsidR="007E092B">
              <w:rPr>
                <w:noProof/>
                <w:webHidden/>
              </w:rPr>
            </w:r>
            <w:r w:rsidR="007E092B">
              <w:rPr>
                <w:noProof/>
                <w:webHidden/>
              </w:rPr>
              <w:fldChar w:fldCharType="separate"/>
            </w:r>
            <w:r w:rsidR="007E092B">
              <w:rPr>
                <w:noProof/>
                <w:webHidden/>
              </w:rPr>
              <w:t>4</w:t>
            </w:r>
            <w:r w:rsidR="007E092B">
              <w:rPr>
                <w:noProof/>
                <w:webHidden/>
              </w:rPr>
              <w:fldChar w:fldCharType="end"/>
            </w:r>
          </w:hyperlink>
        </w:p>
        <w:p w14:paraId="5441B349" w14:textId="6ADA33C8"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55" w:history="1">
            <w:r w:rsidR="007E092B" w:rsidRPr="00CB6933">
              <w:rPr>
                <w:rStyle w:val="Hyperlink"/>
                <w:rFonts w:ascii="Arial" w:hAnsi="Arial" w:cs="Arial"/>
                <w:noProof/>
              </w:rPr>
              <w:t>Intention</w:t>
            </w:r>
            <w:r w:rsidR="007E092B">
              <w:rPr>
                <w:noProof/>
                <w:webHidden/>
              </w:rPr>
              <w:tab/>
            </w:r>
            <w:r w:rsidR="007E092B">
              <w:rPr>
                <w:noProof/>
                <w:webHidden/>
              </w:rPr>
              <w:fldChar w:fldCharType="begin"/>
            </w:r>
            <w:r w:rsidR="007E092B">
              <w:rPr>
                <w:noProof/>
                <w:webHidden/>
              </w:rPr>
              <w:instrText xml:space="preserve"> PAGEREF _Toc487466655 \h </w:instrText>
            </w:r>
            <w:r w:rsidR="007E092B">
              <w:rPr>
                <w:noProof/>
                <w:webHidden/>
              </w:rPr>
            </w:r>
            <w:r w:rsidR="007E092B">
              <w:rPr>
                <w:noProof/>
                <w:webHidden/>
              </w:rPr>
              <w:fldChar w:fldCharType="separate"/>
            </w:r>
            <w:r w:rsidR="007E092B">
              <w:rPr>
                <w:noProof/>
                <w:webHidden/>
              </w:rPr>
              <w:t>4</w:t>
            </w:r>
            <w:r w:rsidR="007E092B">
              <w:rPr>
                <w:noProof/>
                <w:webHidden/>
              </w:rPr>
              <w:fldChar w:fldCharType="end"/>
            </w:r>
          </w:hyperlink>
        </w:p>
        <w:p w14:paraId="7787C8E3" w14:textId="75974CBF"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56" w:history="1">
            <w:r w:rsidR="007E092B" w:rsidRPr="00CB6933">
              <w:rPr>
                <w:rStyle w:val="Hyperlink"/>
                <w:rFonts w:ascii="Arial" w:hAnsi="Arial" w:cs="Arial"/>
                <w:noProof/>
              </w:rPr>
              <w:t>What is the PFaroe Asset Modelling Framework (Salmon)?</w:t>
            </w:r>
            <w:r w:rsidR="007E092B">
              <w:rPr>
                <w:noProof/>
                <w:webHidden/>
              </w:rPr>
              <w:tab/>
            </w:r>
            <w:r w:rsidR="007E092B">
              <w:rPr>
                <w:noProof/>
                <w:webHidden/>
              </w:rPr>
              <w:fldChar w:fldCharType="begin"/>
            </w:r>
            <w:r w:rsidR="007E092B">
              <w:rPr>
                <w:noProof/>
                <w:webHidden/>
              </w:rPr>
              <w:instrText xml:space="preserve"> PAGEREF _Toc487466656 \h </w:instrText>
            </w:r>
            <w:r w:rsidR="007E092B">
              <w:rPr>
                <w:noProof/>
                <w:webHidden/>
              </w:rPr>
            </w:r>
            <w:r w:rsidR="007E092B">
              <w:rPr>
                <w:noProof/>
                <w:webHidden/>
              </w:rPr>
              <w:fldChar w:fldCharType="separate"/>
            </w:r>
            <w:r w:rsidR="007E092B">
              <w:rPr>
                <w:noProof/>
                <w:webHidden/>
              </w:rPr>
              <w:t>4</w:t>
            </w:r>
            <w:r w:rsidR="007E092B">
              <w:rPr>
                <w:noProof/>
                <w:webHidden/>
              </w:rPr>
              <w:fldChar w:fldCharType="end"/>
            </w:r>
          </w:hyperlink>
        </w:p>
        <w:p w14:paraId="2F32B6B5" w14:textId="5F995ADD"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57" w:history="1">
            <w:r w:rsidR="007E092B" w:rsidRPr="00CB6933">
              <w:rPr>
                <w:rStyle w:val="Hyperlink"/>
                <w:rFonts w:ascii="Arial" w:hAnsi="Arial" w:cs="Arial"/>
                <w:noProof/>
              </w:rPr>
              <w:t>Why would I want to use Salmon?</w:t>
            </w:r>
            <w:r w:rsidR="007E092B">
              <w:rPr>
                <w:noProof/>
                <w:webHidden/>
              </w:rPr>
              <w:tab/>
            </w:r>
            <w:r w:rsidR="007E092B">
              <w:rPr>
                <w:noProof/>
                <w:webHidden/>
              </w:rPr>
              <w:fldChar w:fldCharType="begin"/>
            </w:r>
            <w:r w:rsidR="007E092B">
              <w:rPr>
                <w:noProof/>
                <w:webHidden/>
              </w:rPr>
              <w:instrText xml:space="preserve"> PAGEREF _Toc487466657 \h </w:instrText>
            </w:r>
            <w:r w:rsidR="007E092B">
              <w:rPr>
                <w:noProof/>
                <w:webHidden/>
              </w:rPr>
            </w:r>
            <w:r w:rsidR="007E092B">
              <w:rPr>
                <w:noProof/>
                <w:webHidden/>
              </w:rPr>
              <w:fldChar w:fldCharType="separate"/>
            </w:r>
            <w:r w:rsidR="007E092B">
              <w:rPr>
                <w:noProof/>
                <w:webHidden/>
              </w:rPr>
              <w:t>4</w:t>
            </w:r>
            <w:r w:rsidR="007E092B">
              <w:rPr>
                <w:noProof/>
                <w:webHidden/>
              </w:rPr>
              <w:fldChar w:fldCharType="end"/>
            </w:r>
          </w:hyperlink>
        </w:p>
        <w:p w14:paraId="47981C8A" w14:textId="79BA57DE" w:rsidR="007E092B" w:rsidRDefault="00DE4C3F">
          <w:pPr>
            <w:pStyle w:val="TOC3"/>
            <w:tabs>
              <w:tab w:val="right" w:leader="dot" w:pos="8290"/>
            </w:tabs>
            <w:rPr>
              <w:rFonts w:asciiTheme="minorHAnsi" w:hAnsiTheme="minorHAnsi"/>
              <w:noProof/>
              <w:color w:val="auto"/>
              <w:sz w:val="22"/>
              <w:szCs w:val="22"/>
              <w:lang w:val="en-US"/>
            </w:rPr>
          </w:pPr>
          <w:hyperlink w:anchor="_Toc487466658" w:history="1">
            <w:r w:rsidR="007E092B" w:rsidRPr="00CB6933">
              <w:rPr>
                <w:rStyle w:val="Hyperlink"/>
                <w:rFonts w:ascii="Arial" w:hAnsi="Arial" w:cs="Arial"/>
                <w:noProof/>
              </w:rPr>
              <w:t>Fast and accurate analytics</w:t>
            </w:r>
            <w:r w:rsidR="007E092B">
              <w:rPr>
                <w:noProof/>
                <w:webHidden/>
              </w:rPr>
              <w:tab/>
            </w:r>
            <w:r w:rsidR="007E092B">
              <w:rPr>
                <w:noProof/>
                <w:webHidden/>
              </w:rPr>
              <w:fldChar w:fldCharType="begin"/>
            </w:r>
            <w:r w:rsidR="007E092B">
              <w:rPr>
                <w:noProof/>
                <w:webHidden/>
              </w:rPr>
              <w:instrText xml:space="preserve"> PAGEREF _Toc487466658 \h </w:instrText>
            </w:r>
            <w:r w:rsidR="007E092B">
              <w:rPr>
                <w:noProof/>
                <w:webHidden/>
              </w:rPr>
            </w:r>
            <w:r w:rsidR="007E092B">
              <w:rPr>
                <w:noProof/>
                <w:webHidden/>
              </w:rPr>
              <w:fldChar w:fldCharType="separate"/>
            </w:r>
            <w:r w:rsidR="007E092B">
              <w:rPr>
                <w:noProof/>
                <w:webHidden/>
              </w:rPr>
              <w:t>4</w:t>
            </w:r>
            <w:r w:rsidR="007E092B">
              <w:rPr>
                <w:noProof/>
                <w:webHidden/>
              </w:rPr>
              <w:fldChar w:fldCharType="end"/>
            </w:r>
          </w:hyperlink>
        </w:p>
        <w:p w14:paraId="318BAB5B" w14:textId="2C980CCC" w:rsidR="007E092B" w:rsidRDefault="00DE4C3F">
          <w:pPr>
            <w:pStyle w:val="TOC3"/>
            <w:tabs>
              <w:tab w:val="right" w:leader="dot" w:pos="8290"/>
            </w:tabs>
            <w:rPr>
              <w:rFonts w:asciiTheme="minorHAnsi" w:hAnsiTheme="minorHAnsi"/>
              <w:noProof/>
              <w:color w:val="auto"/>
              <w:sz w:val="22"/>
              <w:szCs w:val="22"/>
              <w:lang w:val="en-US"/>
            </w:rPr>
          </w:pPr>
          <w:hyperlink w:anchor="_Toc487466659" w:history="1">
            <w:r w:rsidR="007E092B" w:rsidRPr="00CB6933">
              <w:rPr>
                <w:rStyle w:val="Hyperlink"/>
                <w:rFonts w:ascii="Arial" w:hAnsi="Arial" w:cs="Arial"/>
                <w:noProof/>
              </w:rPr>
              <w:t>Reduced market data requirements</w:t>
            </w:r>
            <w:r w:rsidR="007E092B">
              <w:rPr>
                <w:noProof/>
                <w:webHidden/>
              </w:rPr>
              <w:tab/>
            </w:r>
            <w:r w:rsidR="007E092B">
              <w:rPr>
                <w:noProof/>
                <w:webHidden/>
              </w:rPr>
              <w:fldChar w:fldCharType="begin"/>
            </w:r>
            <w:r w:rsidR="007E092B">
              <w:rPr>
                <w:noProof/>
                <w:webHidden/>
              </w:rPr>
              <w:instrText xml:space="preserve"> PAGEREF _Toc487466659 \h </w:instrText>
            </w:r>
            <w:r w:rsidR="007E092B">
              <w:rPr>
                <w:noProof/>
                <w:webHidden/>
              </w:rPr>
            </w:r>
            <w:r w:rsidR="007E092B">
              <w:rPr>
                <w:noProof/>
                <w:webHidden/>
              </w:rPr>
              <w:fldChar w:fldCharType="separate"/>
            </w:r>
            <w:r w:rsidR="007E092B">
              <w:rPr>
                <w:noProof/>
                <w:webHidden/>
              </w:rPr>
              <w:t>5</w:t>
            </w:r>
            <w:r w:rsidR="007E092B">
              <w:rPr>
                <w:noProof/>
                <w:webHidden/>
              </w:rPr>
              <w:fldChar w:fldCharType="end"/>
            </w:r>
          </w:hyperlink>
        </w:p>
        <w:p w14:paraId="56399800" w14:textId="61EC2EF3" w:rsidR="007E092B" w:rsidRDefault="00DE4C3F">
          <w:pPr>
            <w:pStyle w:val="TOC3"/>
            <w:tabs>
              <w:tab w:val="right" w:leader="dot" w:pos="8290"/>
            </w:tabs>
            <w:rPr>
              <w:rFonts w:asciiTheme="minorHAnsi" w:hAnsiTheme="minorHAnsi"/>
              <w:noProof/>
              <w:color w:val="auto"/>
              <w:sz w:val="22"/>
              <w:szCs w:val="22"/>
              <w:lang w:val="en-US"/>
            </w:rPr>
          </w:pPr>
          <w:hyperlink w:anchor="_Toc487466660" w:history="1">
            <w:r w:rsidR="007E092B" w:rsidRPr="00CB6933">
              <w:rPr>
                <w:rStyle w:val="Hyperlink"/>
                <w:rFonts w:ascii="Arial" w:hAnsi="Arial" w:cs="Arial"/>
                <w:noProof/>
              </w:rPr>
              <w:t>Flexibility to integrate external economic scenario generators</w:t>
            </w:r>
            <w:r w:rsidR="007E092B">
              <w:rPr>
                <w:noProof/>
                <w:webHidden/>
              </w:rPr>
              <w:tab/>
            </w:r>
            <w:r w:rsidR="007E092B">
              <w:rPr>
                <w:noProof/>
                <w:webHidden/>
              </w:rPr>
              <w:fldChar w:fldCharType="begin"/>
            </w:r>
            <w:r w:rsidR="007E092B">
              <w:rPr>
                <w:noProof/>
                <w:webHidden/>
              </w:rPr>
              <w:instrText xml:space="preserve"> PAGEREF _Toc487466660 \h </w:instrText>
            </w:r>
            <w:r w:rsidR="007E092B">
              <w:rPr>
                <w:noProof/>
                <w:webHidden/>
              </w:rPr>
            </w:r>
            <w:r w:rsidR="007E092B">
              <w:rPr>
                <w:noProof/>
                <w:webHidden/>
              </w:rPr>
              <w:fldChar w:fldCharType="separate"/>
            </w:r>
            <w:r w:rsidR="007E092B">
              <w:rPr>
                <w:noProof/>
                <w:webHidden/>
              </w:rPr>
              <w:t>5</w:t>
            </w:r>
            <w:r w:rsidR="007E092B">
              <w:rPr>
                <w:noProof/>
                <w:webHidden/>
              </w:rPr>
              <w:fldChar w:fldCharType="end"/>
            </w:r>
          </w:hyperlink>
        </w:p>
        <w:p w14:paraId="7A891EF3" w14:textId="0B8BC509" w:rsidR="007E092B" w:rsidRDefault="00DE4C3F">
          <w:pPr>
            <w:pStyle w:val="TOC3"/>
            <w:tabs>
              <w:tab w:val="right" w:leader="dot" w:pos="8290"/>
            </w:tabs>
            <w:rPr>
              <w:rFonts w:asciiTheme="minorHAnsi" w:hAnsiTheme="minorHAnsi"/>
              <w:noProof/>
              <w:color w:val="auto"/>
              <w:sz w:val="22"/>
              <w:szCs w:val="22"/>
              <w:lang w:val="en-US"/>
            </w:rPr>
          </w:pPr>
          <w:hyperlink w:anchor="_Toc487466661" w:history="1">
            <w:r w:rsidR="007E092B" w:rsidRPr="00CB6933">
              <w:rPr>
                <w:rStyle w:val="Hyperlink"/>
                <w:rFonts w:ascii="Arial" w:hAnsi="Arial" w:cs="Arial"/>
                <w:noProof/>
              </w:rPr>
              <w:t>Alternatively: security-level modelled assets</w:t>
            </w:r>
            <w:r w:rsidR="007E092B">
              <w:rPr>
                <w:noProof/>
                <w:webHidden/>
              </w:rPr>
              <w:tab/>
            </w:r>
            <w:r w:rsidR="007E092B">
              <w:rPr>
                <w:noProof/>
                <w:webHidden/>
              </w:rPr>
              <w:fldChar w:fldCharType="begin"/>
            </w:r>
            <w:r w:rsidR="007E092B">
              <w:rPr>
                <w:noProof/>
                <w:webHidden/>
              </w:rPr>
              <w:instrText xml:space="preserve"> PAGEREF _Toc487466661 \h </w:instrText>
            </w:r>
            <w:r w:rsidR="007E092B">
              <w:rPr>
                <w:noProof/>
                <w:webHidden/>
              </w:rPr>
            </w:r>
            <w:r w:rsidR="007E092B">
              <w:rPr>
                <w:noProof/>
                <w:webHidden/>
              </w:rPr>
              <w:fldChar w:fldCharType="separate"/>
            </w:r>
            <w:r w:rsidR="007E092B">
              <w:rPr>
                <w:noProof/>
                <w:webHidden/>
              </w:rPr>
              <w:t>5</w:t>
            </w:r>
            <w:r w:rsidR="007E092B">
              <w:rPr>
                <w:noProof/>
                <w:webHidden/>
              </w:rPr>
              <w:fldChar w:fldCharType="end"/>
            </w:r>
          </w:hyperlink>
        </w:p>
        <w:p w14:paraId="79754024" w14:textId="39E9B89D"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62" w:history="1">
            <w:r w:rsidR="007E092B" w:rsidRPr="00CB6933">
              <w:rPr>
                <w:rStyle w:val="Hyperlink"/>
                <w:rFonts w:ascii="Arial" w:hAnsi="Arial" w:cs="Arial"/>
                <w:noProof/>
              </w:rPr>
              <w:t>What are the inputs to Salmon?</w:t>
            </w:r>
            <w:r w:rsidR="007E092B">
              <w:rPr>
                <w:noProof/>
                <w:webHidden/>
              </w:rPr>
              <w:tab/>
            </w:r>
            <w:r w:rsidR="007E092B">
              <w:rPr>
                <w:noProof/>
                <w:webHidden/>
              </w:rPr>
              <w:fldChar w:fldCharType="begin"/>
            </w:r>
            <w:r w:rsidR="007E092B">
              <w:rPr>
                <w:noProof/>
                <w:webHidden/>
              </w:rPr>
              <w:instrText xml:space="preserve"> PAGEREF _Toc487466662 \h </w:instrText>
            </w:r>
            <w:r w:rsidR="007E092B">
              <w:rPr>
                <w:noProof/>
                <w:webHidden/>
              </w:rPr>
            </w:r>
            <w:r w:rsidR="007E092B">
              <w:rPr>
                <w:noProof/>
                <w:webHidden/>
              </w:rPr>
              <w:fldChar w:fldCharType="separate"/>
            </w:r>
            <w:r w:rsidR="007E092B">
              <w:rPr>
                <w:noProof/>
                <w:webHidden/>
              </w:rPr>
              <w:t>6</w:t>
            </w:r>
            <w:r w:rsidR="007E092B">
              <w:rPr>
                <w:noProof/>
                <w:webHidden/>
              </w:rPr>
              <w:fldChar w:fldCharType="end"/>
            </w:r>
          </w:hyperlink>
        </w:p>
        <w:p w14:paraId="222AACA0" w14:textId="76052A59"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63" w:history="1">
            <w:r w:rsidR="007E092B" w:rsidRPr="00CB6933">
              <w:rPr>
                <w:rStyle w:val="Hyperlink"/>
                <w:rFonts w:ascii="Arial" w:hAnsi="Arial" w:cs="Arial"/>
                <w:noProof/>
              </w:rPr>
              <w:t>What are the outputs from Salmon?</w:t>
            </w:r>
            <w:r w:rsidR="007E092B">
              <w:rPr>
                <w:noProof/>
                <w:webHidden/>
              </w:rPr>
              <w:tab/>
            </w:r>
            <w:r w:rsidR="007E092B">
              <w:rPr>
                <w:noProof/>
                <w:webHidden/>
              </w:rPr>
              <w:fldChar w:fldCharType="begin"/>
            </w:r>
            <w:r w:rsidR="007E092B">
              <w:rPr>
                <w:noProof/>
                <w:webHidden/>
              </w:rPr>
              <w:instrText xml:space="preserve"> PAGEREF _Toc487466663 \h </w:instrText>
            </w:r>
            <w:r w:rsidR="007E092B">
              <w:rPr>
                <w:noProof/>
                <w:webHidden/>
              </w:rPr>
            </w:r>
            <w:r w:rsidR="007E092B">
              <w:rPr>
                <w:noProof/>
                <w:webHidden/>
              </w:rPr>
              <w:fldChar w:fldCharType="separate"/>
            </w:r>
            <w:r w:rsidR="007E092B">
              <w:rPr>
                <w:noProof/>
                <w:webHidden/>
              </w:rPr>
              <w:t>6</w:t>
            </w:r>
            <w:r w:rsidR="007E092B">
              <w:rPr>
                <w:noProof/>
                <w:webHidden/>
              </w:rPr>
              <w:fldChar w:fldCharType="end"/>
            </w:r>
          </w:hyperlink>
        </w:p>
        <w:p w14:paraId="5A2D403A" w14:textId="53415A6F"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64" w:history="1">
            <w:r w:rsidR="007E092B" w:rsidRPr="00CB6933">
              <w:rPr>
                <w:rStyle w:val="Hyperlink"/>
                <w:rFonts w:ascii="Arial" w:hAnsi="Arial" w:cs="Arial"/>
                <w:noProof/>
              </w:rPr>
              <w:t>The theory of Salmon</w:t>
            </w:r>
            <w:r w:rsidR="007E092B">
              <w:rPr>
                <w:noProof/>
                <w:webHidden/>
              </w:rPr>
              <w:tab/>
            </w:r>
            <w:r w:rsidR="007E092B">
              <w:rPr>
                <w:noProof/>
                <w:webHidden/>
              </w:rPr>
              <w:fldChar w:fldCharType="begin"/>
            </w:r>
            <w:r w:rsidR="007E092B">
              <w:rPr>
                <w:noProof/>
                <w:webHidden/>
              </w:rPr>
              <w:instrText xml:space="preserve"> PAGEREF _Toc487466664 \h </w:instrText>
            </w:r>
            <w:r w:rsidR="007E092B">
              <w:rPr>
                <w:noProof/>
                <w:webHidden/>
              </w:rPr>
            </w:r>
            <w:r w:rsidR="007E092B">
              <w:rPr>
                <w:noProof/>
                <w:webHidden/>
              </w:rPr>
              <w:fldChar w:fldCharType="separate"/>
            </w:r>
            <w:r w:rsidR="007E092B">
              <w:rPr>
                <w:noProof/>
                <w:webHidden/>
              </w:rPr>
              <w:t>7</w:t>
            </w:r>
            <w:r w:rsidR="007E092B">
              <w:rPr>
                <w:noProof/>
                <w:webHidden/>
              </w:rPr>
              <w:fldChar w:fldCharType="end"/>
            </w:r>
          </w:hyperlink>
        </w:p>
        <w:p w14:paraId="1505E390" w14:textId="2391504F"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65" w:history="1">
            <w:r w:rsidR="007E092B" w:rsidRPr="00CB6933">
              <w:rPr>
                <w:rStyle w:val="Hyperlink"/>
                <w:rFonts w:ascii="Arial" w:hAnsi="Arial" w:cs="Arial"/>
                <w:noProof/>
              </w:rPr>
              <w:t>Fixed income</w:t>
            </w:r>
            <w:r w:rsidR="007E092B">
              <w:rPr>
                <w:noProof/>
                <w:webHidden/>
              </w:rPr>
              <w:tab/>
            </w:r>
            <w:r w:rsidR="007E092B">
              <w:rPr>
                <w:noProof/>
                <w:webHidden/>
              </w:rPr>
              <w:fldChar w:fldCharType="begin"/>
            </w:r>
            <w:r w:rsidR="007E092B">
              <w:rPr>
                <w:noProof/>
                <w:webHidden/>
              </w:rPr>
              <w:instrText xml:space="preserve"> PAGEREF _Toc487466665 \h </w:instrText>
            </w:r>
            <w:r w:rsidR="007E092B">
              <w:rPr>
                <w:noProof/>
                <w:webHidden/>
              </w:rPr>
            </w:r>
            <w:r w:rsidR="007E092B">
              <w:rPr>
                <w:noProof/>
                <w:webHidden/>
              </w:rPr>
              <w:fldChar w:fldCharType="separate"/>
            </w:r>
            <w:r w:rsidR="007E092B">
              <w:rPr>
                <w:noProof/>
                <w:webHidden/>
              </w:rPr>
              <w:t>7</w:t>
            </w:r>
            <w:r w:rsidR="007E092B">
              <w:rPr>
                <w:noProof/>
                <w:webHidden/>
              </w:rPr>
              <w:fldChar w:fldCharType="end"/>
            </w:r>
          </w:hyperlink>
        </w:p>
        <w:p w14:paraId="1DF7D3C5" w14:textId="45F33940" w:rsidR="007E092B" w:rsidRDefault="00DE4C3F">
          <w:pPr>
            <w:pStyle w:val="TOC3"/>
            <w:tabs>
              <w:tab w:val="right" w:leader="dot" w:pos="8290"/>
            </w:tabs>
            <w:rPr>
              <w:rFonts w:asciiTheme="minorHAnsi" w:hAnsiTheme="minorHAnsi"/>
              <w:noProof/>
              <w:color w:val="auto"/>
              <w:sz w:val="22"/>
              <w:szCs w:val="22"/>
              <w:lang w:val="en-US"/>
            </w:rPr>
          </w:pPr>
          <w:hyperlink w:anchor="_Toc487466666" w:history="1">
            <w:r w:rsidR="007E092B" w:rsidRPr="00CB6933">
              <w:rPr>
                <w:rStyle w:val="Hyperlink"/>
                <w:rFonts w:ascii="Arial" w:hAnsi="Arial" w:cs="Arial"/>
                <w:noProof/>
              </w:rPr>
              <w:t>Examples</w:t>
            </w:r>
            <w:r w:rsidR="007E092B">
              <w:rPr>
                <w:noProof/>
                <w:webHidden/>
              </w:rPr>
              <w:tab/>
            </w:r>
            <w:r w:rsidR="007E092B">
              <w:rPr>
                <w:noProof/>
                <w:webHidden/>
              </w:rPr>
              <w:fldChar w:fldCharType="begin"/>
            </w:r>
            <w:r w:rsidR="007E092B">
              <w:rPr>
                <w:noProof/>
                <w:webHidden/>
              </w:rPr>
              <w:instrText xml:space="preserve"> PAGEREF _Toc487466666 \h </w:instrText>
            </w:r>
            <w:r w:rsidR="007E092B">
              <w:rPr>
                <w:noProof/>
                <w:webHidden/>
              </w:rPr>
            </w:r>
            <w:r w:rsidR="007E092B">
              <w:rPr>
                <w:noProof/>
                <w:webHidden/>
              </w:rPr>
              <w:fldChar w:fldCharType="separate"/>
            </w:r>
            <w:r w:rsidR="007E092B">
              <w:rPr>
                <w:noProof/>
                <w:webHidden/>
              </w:rPr>
              <w:t>8</w:t>
            </w:r>
            <w:r w:rsidR="007E092B">
              <w:rPr>
                <w:noProof/>
                <w:webHidden/>
              </w:rPr>
              <w:fldChar w:fldCharType="end"/>
            </w:r>
          </w:hyperlink>
        </w:p>
        <w:p w14:paraId="4783F8D8" w14:textId="398EA87A" w:rsidR="007E092B" w:rsidRDefault="00DE4C3F">
          <w:pPr>
            <w:pStyle w:val="TOC3"/>
            <w:tabs>
              <w:tab w:val="right" w:leader="dot" w:pos="8290"/>
            </w:tabs>
            <w:rPr>
              <w:rFonts w:asciiTheme="minorHAnsi" w:hAnsiTheme="minorHAnsi"/>
              <w:noProof/>
              <w:color w:val="auto"/>
              <w:sz w:val="22"/>
              <w:szCs w:val="22"/>
              <w:lang w:val="en-US"/>
            </w:rPr>
          </w:pPr>
          <w:hyperlink w:anchor="_Toc487466667" w:history="1">
            <w:r w:rsidR="007E092B" w:rsidRPr="00CB6933">
              <w:rPr>
                <w:rStyle w:val="Hyperlink"/>
                <w:rFonts w:ascii="Arial" w:hAnsi="Arial" w:cs="Arial"/>
                <w:noProof/>
              </w:rPr>
              <w:t>Multiple credit ratings</w:t>
            </w:r>
            <w:r w:rsidR="007E092B">
              <w:rPr>
                <w:noProof/>
                <w:webHidden/>
              </w:rPr>
              <w:tab/>
            </w:r>
            <w:r w:rsidR="007E092B">
              <w:rPr>
                <w:noProof/>
                <w:webHidden/>
              </w:rPr>
              <w:fldChar w:fldCharType="begin"/>
            </w:r>
            <w:r w:rsidR="007E092B">
              <w:rPr>
                <w:noProof/>
                <w:webHidden/>
              </w:rPr>
              <w:instrText xml:space="preserve"> PAGEREF _Toc487466667 \h </w:instrText>
            </w:r>
            <w:r w:rsidR="007E092B">
              <w:rPr>
                <w:noProof/>
                <w:webHidden/>
              </w:rPr>
            </w:r>
            <w:r w:rsidR="007E092B">
              <w:rPr>
                <w:noProof/>
                <w:webHidden/>
              </w:rPr>
              <w:fldChar w:fldCharType="separate"/>
            </w:r>
            <w:r w:rsidR="007E092B">
              <w:rPr>
                <w:noProof/>
                <w:webHidden/>
              </w:rPr>
              <w:t>8</w:t>
            </w:r>
            <w:r w:rsidR="007E092B">
              <w:rPr>
                <w:noProof/>
                <w:webHidden/>
              </w:rPr>
              <w:fldChar w:fldCharType="end"/>
            </w:r>
          </w:hyperlink>
        </w:p>
        <w:p w14:paraId="2CEE4CDD" w14:textId="6F5395E7" w:rsidR="007E092B" w:rsidRDefault="00DE4C3F">
          <w:pPr>
            <w:pStyle w:val="TOC3"/>
            <w:tabs>
              <w:tab w:val="right" w:leader="dot" w:pos="8290"/>
            </w:tabs>
            <w:rPr>
              <w:rFonts w:asciiTheme="minorHAnsi" w:hAnsiTheme="minorHAnsi"/>
              <w:noProof/>
              <w:color w:val="auto"/>
              <w:sz w:val="22"/>
              <w:szCs w:val="22"/>
              <w:lang w:val="en-US"/>
            </w:rPr>
          </w:pPr>
          <w:hyperlink w:anchor="_Toc487466668" w:history="1">
            <w:r w:rsidR="007E092B" w:rsidRPr="00CB6933">
              <w:rPr>
                <w:rStyle w:val="Hyperlink"/>
                <w:rFonts w:ascii="Arial" w:hAnsi="Arial" w:cs="Arial"/>
                <w:noProof/>
              </w:rPr>
              <w:t>Tenors</w:t>
            </w:r>
            <w:r w:rsidR="007E092B">
              <w:rPr>
                <w:noProof/>
                <w:webHidden/>
              </w:rPr>
              <w:tab/>
            </w:r>
            <w:r w:rsidR="007E092B">
              <w:rPr>
                <w:noProof/>
                <w:webHidden/>
              </w:rPr>
              <w:fldChar w:fldCharType="begin"/>
            </w:r>
            <w:r w:rsidR="007E092B">
              <w:rPr>
                <w:noProof/>
                <w:webHidden/>
              </w:rPr>
              <w:instrText xml:space="preserve"> PAGEREF _Toc487466668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4D077E52" w14:textId="6CD438D6" w:rsidR="007E092B" w:rsidRDefault="00DE4C3F">
          <w:pPr>
            <w:pStyle w:val="TOC3"/>
            <w:tabs>
              <w:tab w:val="right" w:leader="dot" w:pos="8290"/>
            </w:tabs>
            <w:rPr>
              <w:rFonts w:asciiTheme="minorHAnsi" w:hAnsiTheme="minorHAnsi"/>
              <w:noProof/>
              <w:color w:val="auto"/>
              <w:sz w:val="22"/>
              <w:szCs w:val="22"/>
              <w:lang w:val="en-US"/>
            </w:rPr>
          </w:pPr>
          <w:hyperlink w:anchor="_Toc487466669" w:history="1">
            <w:r w:rsidR="007E092B" w:rsidRPr="00CB6933">
              <w:rPr>
                <w:rStyle w:val="Hyperlink"/>
                <w:rFonts w:ascii="Arial" w:hAnsi="Arial" w:cs="Arial"/>
                <w:noProof/>
              </w:rPr>
              <w:t>Interpretation of the risk-free rate</w:t>
            </w:r>
            <w:r w:rsidR="007E092B">
              <w:rPr>
                <w:noProof/>
                <w:webHidden/>
              </w:rPr>
              <w:tab/>
            </w:r>
            <w:r w:rsidR="007E092B">
              <w:rPr>
                <w:noProof/>
                <w:webHidden/>
              </w:rPr>
              <w:fldChar w:fldCharType="begin"/>
            </w:r>
            <w:r w:rsidR="007E092B">
              <w:rPr>
                <w:noProof/>
                <w:webHidden/>
              </w:rPr>
              <w:instrText xml:space="preserve"> PAGEREF _Toc487466669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3385E6EF" w14:textId="309E6222" w:rsidR="007E092B" w:rsidRDefault="00DE4C3F">
          <w:pPr>
            <w:pStyle w:val="TOC3"/>
            <w:tabs>
              <w:tab w:val="right" w:leader="dot" w:pos="8290"/>
            </w:tabs>
            <w:rPr>
              <w:rFonts w:asciiTheme="minorHAnsi" w:hAnsiTheme="minorHAnsi"/>
              <w:noProof/>
              <w:color w:val="auto"/>
              <w:sz w:val="22"/>
              <w:szCs w:val="22"/>
              <w:lang w:val="en-US"/>
            </w:rPr>
          </w:pPr>
          <w:hyperlink w:anchor="_Toc487466670" w:history="1">
            <w:r w:rsidR="007E092B" w:rsidRPr="00CB6933">
              <w:rPr>
                <w:rStyle w:val="Hyperlink"/>
                <w:rFonts w:ascii="Arial" w:hAnsi="Arial" w:cs="Arial"/>
                <w:noProof/>
              </w:rPr>
              <w:t>Inflation-linked instruments</w:t>
            </w:r>
            <w:r w:rsidR="007E092B">
              <w:rPr>
                <w:noProof/>
                <w:webHidden/>
              </w:rPr>
              <w:tab/>
            </w:r>
            <w:r w:rsidR="007E092B">
              <w:rPr>
                <w:noProof/>
                <w:webHidden/>
              </w:rPr>
              <w:fldChar w:fldCharType="begin"/>
            </w:r>
            <w:r w:rsidR="007E092B">
              <w:rPr>
                <w:noProof/>
                <w:webHidden/>
              </w:rPr>
              <w:instrText xml:space="preserve"> PAGEREF _Toc487466670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32F91BD1" w14:textId="1399E268" w:rsidR="007E092B" w:rsidRDefault="00DE4C3F">
          <w:pPr>
            <w:pStyle w:val="TOC3"/>
            <w:tabs>
              <w:tab w:val="right" w:leader="dot" w:pos="8290"/>
            </w:tabs>
            <w:rPr>
              <w:rFonts w:asciiTheme="minorHAnsi" w:hAnsiTheme="minorHAnsi"/>
              <w:noProof/>
              <w:color w:val="auto"/>
              <w:sz w:val="22"/>
              <w:szCs w:val="22"/>
              <w:lang w:val="en-US"/>
            </w:rPr>
          </w:pPr>
          <w:hyperlink w:anchor="_Toc487466671" w:history="1">
            <w:r w:rsidR="007E092B" w:rsidRPr="00CB6933">
              <w:rPr>
                <w:rStyle w:val="Hyperlink"/>
                <w:rFonts w:ascii="Arial" w:hAnsi="Arial" w:cs="Arial"/>
                <w:noProof/>
              </w:rPr>
              <w:t>Convexity</w:t>
            </w:r>
            <w:r w:rsidR="007E092B">
              <w:rPr>
                <w:noProof/>
                <w:webHidden/>
              </w:rPr>
              <w:tab/>
            </w:r>
            <w:r w:rsidR="007E092B">
              <w:rPr>
                <w:noProof/>
                <w:webHidden/>
              </w:rPr>
              <w:fldChar w:fldCharType="begin"/>
            </w:r>
            <w:r w:rsidR="007E092B">
              <w:rPr>
                <w:noProof/>
                <w:webHidden/>
              </w:rPr>
              <w:instrText xml:space="preserve"> PAGEREF _Toc487466671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19ACF539" w14:textId="15BE958E"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72" w:history="1">
            <w:r w:rsidR="007E092B" w:rsidRPr="00CB6933">
              <w:rPr>
                <w:rStyle w:val="Hyperlink"/>
                <w:rFonts w:ascii="Arial" w:hAnsi="Arial" w:cs="Arial"/>
                <w:noProof/>
              </w:rPr>
              <w:t>Equities</w:t>
            </w:r>
            <w:r w:rsidR="007E092B">
              <w:rPr>
                <w:noProof/>
                <w:webHidden/>
              </w:rPr>
              <w:tab/>
            </w:r>
            <w:r w:rsidR="007E092B">
              <w:rPr>
                <w:noProof/>
                <w:webHidden/>
              </w:rPr>
              <w:fldChar w:fldCharType="begin"/>
            </w:r>
            <w:r w:rsidR="007E092B">
              <w:rPr>
                <w:noProof/>
                <w:webHidden/>
              </w:rPr>
              <w:instrText xml:space="preserve"> PAGEREF _Toc487466672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1B484C73" w14:textId="32960E7B"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73" w:history="1">
            <w:r w:rsidR="007E092B" w:rsidRPr="00CB6933">
              <w:rPr>
                <w:rStyle w:val="Hyperlink"/>
                <w:rFonts w:ascii="Arial" w:hAnsi="Arial" w:cs="Arial"/>
                <w:noProof/>
              </w:rPr>
              <w:t>FX</w:t>
            </w:r>
            <w:r w:rsidR="007E092B">
              <w:rPr>
                <w:noProof/>
                <w:webHidden/>
              </w:rPr>
              <w:tab/>
            </w:r>
            <w:r w:rsidR="007E092B">
              <w:rPr>
                <w:noProof/>
                <w:webHidden/>
              </w:rPr>
              <w:fldChar w:fldCharType="begin"/>
            </w:r>
            <w:r w:rsidR="007E092B">
              <w:rPr>
                <w:noProof/>
                <w:webHidden/>
              </w:rPr>
              <w:instrText xml:space="preserve"> PAGEREF _Toc487466673 \h </w:instrText>
            </w:r>
            <w:r w:rsidR="007E092B">
              <w:rPr>
                <w:noProof/>
                <w:webHidden/>
              </w:rPr>
            </w:r>
            <w:r w:rsidR="007E092B">
              <w:rPr>
                <w:noProof/>
                <w:webHidden/>
              </w:rPr>
              <w:fldChar w:fldCharType="separate"/>
            </w:r>
            <w:r w:rsidR="007E092B">
              <w:rPr>
                <w:noProof/>
                <w:webHidden/>
              </w:rPr>
              <w:t>9</w:t>
            </w:r>
            <w:r w:rsidR="007E092B">
              <w:rPr>
                <w:noProof/>
                <w:webHidden/>
              </w:rPr>
              <w:fldChar w:fldCharType="end"/>
            </w:r>
          </w:hyperlink>
        </w:p>
        <w:p w14:paraId="3FA988DB" w14:textId="6AFFA3EB"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74" w:history="1">
            <w:r w:rsidR="007E092B" w:rsidRPr="00CB6933">
              <w:rPr>
                <w:rStyle w:val="Hyperlink"/>
                <w:rFonts w:ascii="Arial" w:hAnsi="Arial" w:cs="Arial"/>
                <w:noProof/>
              </w:rPr>
              <w:t>Limitations to the Salmon method</w:t>
            </w:r>
            <w:r w:rsidR="007E092B">
              <w:rPr>
                <w:noProof/>
                <w:webHidden/>
              </w:rPr>
              <w:tab/>
            </w:r>
            <w:r w:rsidR="007E092B">
              <w:rPr>
                <w:noProof/>
                <w:webHidden/>
              </w:rPr>
              <w:fldChar w:fldCharType="begin"/>
            </w:r>
            <w:r w:rsidR="007E092B">
              <w:rPr>
                <w:noProof/>
                <w:webHidden/>
              </w:rPr>
              <w:instrText xml:space="preserve"> PAGEREF _Toc487466674 \h </w:instrText>
            </w:r>
            <w:r w:rsidR="007E092B">
              <w:rPr>
                <w:noProof/>
                <w:webHidden/>
              </w:rPr>
            </w:r>
            <w:r w:rsidR="007E092B">
              <w:rPr>
                <w:noProof/>
                <w:webHidden/>
              </w:rPr>
              <w:fldChar w:fldCharType="separate"/>
            </w:r>
            <w:r w:rsidR="007E092B">
              <w:rPr>
                <w:noProof/>
                <w:webHidden/>
              </w:rPr>
              <w:t>10</w:t>
            </w:r>
            <w:r w:rsidR="007E092B">
              <w:rPr>
                <w:noProof/>
                <w:webHidden/>
              </w:rPr>
              <w:fldChar w:fldCharType="end"/>
            </w:r>
          </w:hyperlink>
        </w:p>
        <w:p w14:paraId="65F4126C" w14:textId="366B25C0" w:rsidR="007E092B" w:rsidRDefault="00DE4C3F">
          <w:pPr>
            <w:pStyle w:val="TOC3"/>
            <w:tabs>
              <w:tab w:val="right" w:leader="dot" w:pos="8290"/>
            </w:tabs>
            <w:rPr>
              <w:rFonts w:asciiTheme="minorHAnsi" w:hAnsiTheme="minorHAnsi"/>
              <w:noProof/>
              <w:color w:val="auto"/>
              <w:sz w:val="22"/>
              <w:szCs w:val="22"/>
              <w:lang w:val="en-US"/>
            </w:rPr>
          </w:pPr>
          <w:hyperlink w:anchor="_Toc487466675" w:history="1">
            <w:r w:rsidR="007E092B" w:rsidRPr="00CB6933">
              <w:rPr>
                <w:rStyle w:val="Hyperlink"/>
                <w:rFonts w:ascii="Arial" w:hAnsi="Arial" w:cs="Arial"/>
                <w:noProof/>
              </w:rPr>
              <w:t>Non-linear payoffs</w:t>
            </w:r>
            <w:r w:rsidR="007E092B">
              <w:rPr>
                <w:noProof/>
                <w:webHidden/>
              </w:rPr>
              <w:tab/>
            </w:r>
            <w:r w:rsidR="007E092B">
              <w:rPr>
                <w:noProof/>
                <w:webHidden/>
              </w:rPr>
              <w:fldChar w:fldCharType="begin"/>
            </w:r>
            <w:r w:rsidR="007E092B">
              <w:rPr>
                <w:noProof/>
                <w:webHidden/>
              </w:rPr>
              <w:instrText xml:space="preserve"> PAGEREF _Toc487466675 \h </w:instrText>
            </w:r>
            <w:r w:rsidR="007E092B">
              <w:rPr>
                <w:noProof/>
                <w:webHidden/>
              </w:rPr>
            </w:r>
            <w:r w:rsidR="007E092B">
              <w:rPr>
                <w:noProof/>
                <w:webHidden/>
              </w:rPr>
              <w:fldChar w:fldCharType="separate"/>
            </w:r>
            <w:r w:rsidR="007E092B">
              <w:rPr>
                <w:noProof/>
                <w:webHidden/>
              </w:rPr>
              <w:t>10</w:t>
            </w:r>
            <w:r w:rsidR="007E092B">
              <w:rPr>
                <w:noProof/>
                <w:webHidden/>
              </w:rPr>
              <w:fldChar w:fldCharType="end"/>
            </w:r>
          </w:hyperlink>
        </w:p>
        <w:p w14:paraId="5F73A368" w14:textId="6D7713A2" w:rsidR="007E092B" w:rsidRDefault="00DE4C3F">
          <w:pPr>
            <w:pStyle w:val="TOC3"/>
            <w:tabs>
              <w:tab w:val="right" w:leader="dot" w:pos="8290"/>
            </w:tabs>
            <w:rPr>
              <w:rFonts w:asciiTheme="minorHAnsi" w:hAnsiTheme="minorHAnsi"/>
              <w:noProof/>
              <w:color w:val="auto"/>
              <w:sz w:val="22"/>
              <w:szCs w:val="22"/>
              <w:lang w:val="en-US"/>
            </w:rPr>
          </w:pPr>
          <w:hyperlink w:anchor="_Toc487466676" w:history="1">
            <w:r w:rsidR="007E092B" w:rsidRPr="00CB6933">
              <w:rPr>
                <w:rStyle w:val="Hyperlink"/>
                <w:rFonts w:ascii="Arial" w:hAnsi="Arial" w:cs="Arial"/>
                <w:noProof/>
              </w:rPr>
              <w:t>Floating rate notes with large rate shifts and credit shifts</w:t>
            </w:r>
            <w:r w:rsidR="007E092B">
              <w:rPr>
                <w:noProof/>
                <w:webHidden/>
              </w:rPr>
              <w:tab/>
            </w:r>
            <w:r w:rsidR="007E092B">
              <w:rPr>
                <w:noProof/>
                <w:webHidden/>
              </w:rPr>
              <w:fldChar w:fldCharType="begin"/>
            </w:r>
            <w:r w:rsidR="007E092B">
              <w:rPr>
                <w:noProof/>
                <w:webHidden/>
              </w:rPr>
              <w:instrText xml:space="preserve"> PAGEREF _Toc487466676 \h </w:instrText>
            </w:r>
            <w:r w:rsidR="007E092B">
              <w:rPr>
                <w:noProof/>
                <w:webHidden/>
              </w:rPr>
            </w:r>
            <w:r w:rsidR="007E092B">
              <w:rPr>
                <w:noProof/>
                <w:webHidden/>
              </w:rPr>
              <w:fldChar w:fldCharType="separate"/>
            </w:r>
            <w:r w:rsidR="007E092B">
              <w:rPr>
                <w:noProof/>
                <w:webHidden/>
              </w:rPr>
              <w:t>10</w:t>
            </w:r>
            <w:r w:rsidR="007E092B">
              <w:rPr>
                <w:noProof/>
                <w:webHidden/>
              </w:rPr>
              <w:fldChar w:fldCharType="end"/>
            </w:r>
          </w:hyperlink>
        </w:p>
        <w:p w14:paraId="7250B561" w14:textId="46F9173A" w:rsidR="007E092B" w:rsidRDefault="00DE4C3F">
          <w:pPr>
            <w:pStyle w:val="TOC3"/>
            <w:tabs>
              <w:tab w:val="right" w:leader="dot" w:pos="8290"/>
            </w:tabs>
            <w:rPr>
              <w:rFonts w:asciiTheme="minorHAnsi" w:hAnsiTheme="minorHAnsi"/>
              <w:noProof/>
              <w:color w:val="auto"/>
              <w:sz w:val="22"/>
              <w:szCs w:val="22"/>
              <w:lang w:val="en-US"/>
            </w:rPr>
          </w:pPr>
          <w:hyperlink w:anchor="_Toc487466677" w:history="1">
            <w:r w:rsidR="007E092B" w:rsidRPr="00CB6933">
              <w:rPr>
                <w:rStyle w:val="Hyperlink"/>
                <w:rFonts w:ascii="Arial" w:hAnsi="Arial" w:cs="Arial"/>
                <w:noProof/>
              </w:rPr>
              <w:t>Annual cashflows</w:t>
            </w:r>
            <w:r w:rsidR="007E092B">
              <w:rPr>
                <w:noProof/>
                <w:webHidden/>
              </w:rPr>
              <w:tab/>
            </w:r>
            <w:r w:rsidR="007E092B">
              <w:rPr>
                <w:noProof/>
                <w:webHidden/>
              </w:rPr>
              <w:fldChar w:fldCharType="begin"/>
            </w:r>
            <w:r w:rsidR="007E092B">
              <w:rPr>
                <w:noProof/>
                <w:webHidden/>
              </w:rPr>
              <w:instrText xml:space="preserve"> PAGEREF _Toc487466677 \h </w:instrText>
            </w:r>
            <w:r w:rsidR="007E092B">
              <w:rPr>
                <w:noProof/>
                <w:webHidden/>
              </w:rPr>
            </w:r>
            <w:r w:rsidR="007E092B">
              <w:rPr>
                <w:noProof/>
                <w:webHidden/>
              </w:rPr>
              <w:fldChar w:fldCharType="separate"/>
            </w:r>
            <w:r w:rsidR="007E092B">
              <w:rPr>
                <w:noProof/>
                <w:webHidden/>
              </w:rPr>
              <w:t>11</w:t>
            </w:r>
            <w:r w:rsidR="007E092B">
              <w:rPr>
                <w:noProof/>
                <w:webHidden/>
              </w:rPr>
              <w:fldChar w:fldCharType="end"/>
            </w:r>
          </w:hyperlink>
        </w:p>
        <w:p w14:paraId="1D4B39F5" w14:textId="0914C4F1"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78" w:history="1">
            <w:r w:rsidR="007E092B" w:rsidRPr="00CB6933">
              <w:rPr>
                <w:rStyle w:val="Hyperlink"/>
                <w:rFonts w:ascii="Arial" w:hAnsi="Arial" w:cs="Arial"/>
                <w:noProof/>
              </w:rPr>
              <w:t>Point-in-time projections</w:t>
            </w:r>
            <w:r w:rsidR="007E092B">
              <w:rPr>
                <w:noProof/>
                <w:webHidden/>
              </w:rPr>
              <w:tab/>
            </w:r>
            <w:r w:rsidR="007E092B">
              <w:rPr>
                <w:noProof/>
                <w:webHidden/>
              </w:rPr>
              <w:fldChar w:fldCharType="begin"/>
            </w:r>
            <w:r w:rsidR="007E092B">
              <w:rPr>
                <w:noProof/>
                <w:webHidden/>
              </w:rPr>
              <w:instrText xml:space="preserve"> PAGEREF _Toc487466678 \h </w:instrText>
            </w:r>
            <w:r w:rsidR="007E092B">
              <w:rPr>
                <w:noProof/>
                <w:webHidden/>
              </w:rPr>
            </w:r>
            <w:r w:rsidR="007E092B">
              <w:rPr>
                <w:noProof/>
                <w:webHidden/>
              </w:rPr>
              <w:fldChar w:fldCharType="separate"/>
            </w:r>
            <w:r w:rsidR="007E092B">
              <w:rPr>
                <w:noProof/>
                <w:webHidden/>
              </w:rPr>
              <w:t>12</w:t>
            </w:r>
            <w:r w:rsidR="007E092B">
              <w:rPr>
                <w:noProof/>
                <w:webHidden/>
              </w:rPr>
              <w:fldChar w:fldCharType="end"/>
            </w:r>
          </w:hyperlink>
        </w:p>
        <w:p w14:paraId="69FB3F3F" w14:textId="25CA1FE9"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79" w:history="1">
            <w:r w:rsidR="007E092B" w:rsidRPr="00CB6933">
              <w:rPr>
                <w:rStyle w:val="Hyperlink"/>
                <w:rFonts w:ascii="Arial" w:hAnsi="Arial" w:cs="Arial"/>
                <w:noProof/>
              </w:rPr>
              <w:t>Inference of cashflows from sensitivities</w:t>
            </w:r>
            <w:r w:rsidR="007E092B">
              <w:rPr>
                <w:noProof/>
                <w:webHidden/>
              </w:rPr>
              <w:tab/>
            </w:r>
            <w:r w:rsidR="007E092B">
              <w:rPr>
                <w:noProof/>
                <w:webHidden/>
              </w:rPr>
              <w:fldChar w:fldCharType="begin"/>
            </w:r>
            <w:r w:rsidR="007E092B">
              <w:rPr>
                <w:noProof/>
                <w:webHidden/>
              </w:rPr>
              <w:instrText xml:space="preserve"> PAGEREF _Toc487466679 \h </w:instrText>
            </w:r>
            <w:r w:rsidR="007E092B">
              <w:rPr>
                <w:noProof/>
                <w:webHidden/>
              </w:rPr>
            </w:r>
            <w:r w:rsidR="007E092B">
              <w:rPr>
                <w:noProof/>
                <w:webHidden/>
              </w:rPr>
              <w:fldChar w:fldCharType="separate"/>
            </w:r>
            <w:r w:rsidR="007E092B">
              <w:rPr>
                <w:noProof/>
                <w:webHidden/>
              </w:rPr>
              <w:t>12</w:t>
            </w:r>
            <w:r w:rsidR="007E092B">
              <w:rPr>
                <w:noProof/>
                <w:webHidden/>
              </w:rPr>
              <w:fldChar w:fldCharType="end"/>
            </w:r>
          </w:hyperlink>
        </w:p>
        <w:p w14:paraId="66B64C85" w14:textId="579C2D0B" w:rsidR="007E092B" w:rsidRDefault="00DE4C3F">
          <w:pPr>
            <w:pStyle w:val="TOC3"/>
            <w:tabs>
              <w:tab w:val="right" w:leader="dot" w:pos="8290"/>
            </w:tabs>
            <w:rPr>
              <w:rFonts w:asciiTheme="minorHAnsi" w:hAnsiTheme="minorHAnsi"/>
              <w:noProof/>
              <w:color w:val="auto"/>
              <w:sz w:val="22"/>
              <w:szCs w:val="22"/>
              <w:lang w:val="en-US"/>
            </w:rPr>
          </w:pPr>
          <w:hyperlink w:anchor="_Toc487466680" w:history="1">
            <w:r w:rsidR="007E092B" w:rsidRPr="00CB6933">
              <w:rPr>
                <w:rStyle w:val="Hyperlink"/>
                <w:rFonts w:ascii="Arial" w:hAnsi="Arial" w:cs="Arial"/>
                <w:noProof/>
              </w:rPr>
              <w:t>Inference from square wave stresses</w:t>
            </w:r>
            <w:r w:rsidR="007E092B">
              <w:rPr>
                <w:noProof/>
                <w:webHidden/>
              </w:rPr>
              <w:tab/>
            </w:r>
            <w:r w:rsidR="007E092B">
              <w:rPr>
                <w:noProof/>
                <w:webHidden/>
              </w:rPr>
              <w:fldChar w:fldCharType="begin"/>
            </w:r>
            <w:r w:rsidR="007E092B">
              <w:rPr>
                <w:noProof/>
                <w:webHidden/>
              </w:rPr>
              <w:instrText xml:space="preserve"> PAGEREF _Toc487466680 \h </w:instrText>
            </w:r>
            <w:r w:rsidR="007E092B">
              <w:rPr>
                <w:noProof/>
                <w:webHidden/>
              </w:rPr>
            </w:r>
            <w:r w:rsidR="007E092B">
              <w:rPr>
                <w:noProof/>
                <w:webHidden/>
              </w:rPr>
              <w:fldChar w:fldCharType="separate"/>
            </w:r>
            <w:r w:rsidR="007E092B">
              <w:rPr>
                <w:noProof/>
                <w:webHidden/>
              </w:rPr>
              <w:t>12</w:t>
            </w:r>
            <w:r w:rsidR="007E092B">
              <w:rPr>
                <w:noProof/>
                <w:webHidden/>
              </w:rPr>
              <w:fldChar w:fldCharType="end"/>
            </w:r>
          </w:hyperlink>
        </w:p>
        <w:p w14:paraId="7AA27516" w14:textId="372A4C40" w:rsidR="007E092B" w:rsidRDefault="00DE4C3F">
          <w:pPr>
            <w:pStyle w:val="TOC3"/>
            <w:tabs>
              <w:tab w:val="right" w:leader="dot" w:pos="8290"/>
            </w:tabs>
            <w:rPr>
              <w:rFonts w:asciiTheme="minorHAnsi" w:hAnsiTheme="minorHAnsi"/>
              <w:noProof/>
              <w:color w:val="auto"/>
              <w:sz w:val="22"/>
              <w:szCs w:val="22"/>
              <w:lang w:val="en-US"/>
            </w:rPr>
          </w:pPr>
          <w:hyperlink w:anchor="_Toc487466681" w:history="1">
            <w:r w:rsidR="007E092B" w:rsidRPr="00CB6933">
              <w:rPr>
                <w:rStyle w:val="Hyperlink"/>
                <w:rFonts w:ascii="Arial" w:hAnsi="Arial" w:cs="Arial"/>
                <w:noProof/>
              </w:rPr>
              <w:t>Example I</w:t>
            </w:r>
            <w:r w:rsidR="007E092B">
              <w:rPr>
                <w:noProof/>
                <w:webHidden/>
              </w:rPr>
              <w:tab/>
            </w:r>
            <w:r w:rsidR="007E092B">
              <w:rPr>
                <w:noProof/>
                <w:webHidden/>
              </w:rPr>
              <w:fldChar w:fldCharType="begin"/>
            </w:r>
            <w:r w:rsidR="007E092B">
              <w:rPr>
                <w:noProof/>
                <w:webHidden/>
              </w:rPr>
              <w:instrText xml:space="preserve"> PAGEREF _Toc487466681 \h </w:instrText>
            </w:r>
            <w:r w:rsidR="007E092B">
              <w:rPr>
                <w:noProof/>
                <w:webHidden/>
              </w:rPr>
            </w:r>
            <w:r w:rsidR="007E092B">
              <w:rPr>
                <w:noProof/>
                <w:webHidden/>
              </w:rPr>
              <w:fldChar w:fldCharType="separate"/>
            </w:r>
            <w:r w:rsidR="007E092B">
              <w:rPr>
                <w:noProof/>
                <w:webHidden/>
              </w:rPr>
              <w:t>12</w:t>
            </w:r>
            <w:r w:rsidR="007E092B">
              <w:rPr>
                <w:noProof/>
                <w:webHidden/>
              </w:rPr>
              <w:fldChar w:fldCharType="end"/>
            </w:r>
          </w:hyperlink>
        </w:p>
        <w:p w14:paraId="4572C6FA" w14:textId="45EF45AC" w:rsidR="007E092B" w:rsidRDefault="00DE4C3F">
          <w:pPr>
            <w:pStyle w:val="TOC3"/>
            <w:tabs>
              <w:tab w:val="right" w:leader="dot" w:pos="8290"/>
            </w:tabs>
            <w:rPr>
              <w:rFonts w:asciiTheme="minorHAnsi" w:hAnsiTheme="minorHAnsi"/>
              <w:noProof/>
              <w:color w:val="auto"/>
              <w:sz w:val="22"/>
              <w:szCs w:val="22"/>
              <w:lang w:val="en-US"/>
            </w:rPr>
          </w:pPr>
          <w:hyperlink w:anchor="_Toc487466682" w:history="1">
            <w:r w:rsidR="007E092B" w:rsidRPr="00CB6933">
              <w:rPr>
                <w:rStyle w:val="Hyperlink"/>
                <w:rFonts w:ascii="Arial" w:hAnsi="Arial" w:cs="Arial"/>
                <w:noProof/>
              </w:rPr>
              <w:t>Example II</w:t>
            </w:r>
            <w:r w:rsidR="007E092B">
              <w:rPr>
                <w:noProof/>
                <w:webHidden/>
              </w:rPr>
              <w:tab/>
            </w:r>
            <w:r w:rsidR="007E092B">
              <w:rPr>
                <w:noProof/>
                <w:webHidden/>
              </w:rPr>
              <w:fldChar w:fldCharType="begin"/>
            </w:r>
            <w:r w:rsidR="007E092B">
              <w:rPr>
                <w:noProof/>
                <w:webHidden/>
              </w:rPr>
              <w:instrText xml:space="preserve"> PAGEREF _Toc487466682 \h </w:instrText>
            </w:r>
            <w:r w:rsidR="007E092B">
              <w:rPr>
                <w:noProof/>
                <w:webHidden/>
              </w:rPr>
            </w:r>
            <w:r w:rsidR="007E092B">
              <w:rPr>
                <w:noProof/>
                <w:webHidden/>
              </w:rPr>
              <w:fldChar w:fldCharType="separate"/>
            </w:r>
            <w:r w:rsidR="007E092B">
              <w:rPr>
                <w:noProof/>
                <w:webHidden/>
              </w:rPr>
              <w:t>13</w:t>
            </w:r>
            <w:r w:rsidR="007E092B">
              <w:rPr>
                <w:noProof/>
                <w:webHidden/>
              </w:rPr>
              <w:fldChar w:fldCharType="end"/>
            </w:r>
          </w:hyperlink>
        </w:p>
        <w:p w14:paraId="5F483392" w14:textId="4E4F4F16" w:rsidR="007E092B" w:rsidRDefault="00DE4C3F">
          <w:pPr>
            <w:pStyle w:val="TOC3"/>
            <w:tabs>
              <w:tab w:val="right" w:leader="dot" w:pos="8290"/>
            </w:tabs>
            <w:rPr>
              <w:rFonts w:asciiTheme="minorHAnsi" w:hAnsiTheme="minorHAnsi"/>
              <w:noProof/>
              <w:color w:val="auto"/>
              <w:sz w:val="22"/>
              <w:szCs w:val="22"/>
              <w:lang w:val="en-US"/>
            </w:rPr>
          </w:pPr>
          <w:hyperlink w:anchor="_Toc487466683" w:history="1">
            <w:r w:rsidR="007E092B" w:rsidRPr="00CB6933">
              <w:rPr>
                <w:rStyle w:val="Hyperlink"/>
                <w:rFonts w:ascii="Arial" w:hAnsi="Arial" w:cs="Arial"/>
                <w:noProof/>
              </w:rPr>
              <w:t>Inference of cashflows from non-square wave stresses</w:t>
            </w:r>
            <w:r w:rsidR="007E092B">
              <w:rPr>
                <w:noProof/>
                <w:webHidden/>
              </w:rPr>
              <w:tab/>
            </w:r>
            <w:r w:rsidR="007E092B">
              <w:rPr>
                <w:noProof/>
                <w:webHidden/>
              </w:rPr>
              <w:fldChar w:fldCharType="begin"/>
            </w:r>
            <w:r w:rsidR="007E092B">
              <w:rPr>
                <w:noProof/>
                <w:webHidden/>
              </w:rPr>
              <w:instrText xml:space="preserve"> PAGEREF _Toc487466683 \h </w:instrText>
            </w:r>
            <w:r w:rsidR="007E092B">
              <w:rPr>
                <w:noProof/>
                <w:webHidden/>
              </w:rPr>
            </w:r>
            <w:r w:rsidR="007E092B">
              <w:rPr>
                <w:noProof/>
                <w:webHidden/>
              </w:rPr>
              <w:fldChar w:fldCharType="separate"/>
            </w:r>
            <w:r w:rsidR="007E092B">
              <w:rPr>
                <w:noProof/>
                <w:webHidden/>
              </w:rPr>
              <w:t>14</w:t>
            </w:r>
            <w:r w:rsidR="007E092B">
              <w:rPr>
                <w:noProof/>
                <w:webHidden/>
              </w:rPr>
              <w:fldChar w:fldCharType="end"/>
            </w:r>
          </w:hyperlink>
        </w:p>
        <w:p w14:paraId="6FEF3E34" w14:textId="6C3508D3"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84" w:history="1">
            <w:r w:rsidR="007E092B" w:rsidRPr="00CB6933">
              <w:rPr>
                <w:rStyle w:val="Hyperlink"/>
                <w:rFonts w:ascii="Arial" w:hAnsi="Arial" w:cs="Arial"/>
                <w:noProof/>
              </w:rPr>
              <w:t>Determination of cash and floating legs</w:t>
            </w:r>
            <w:r w:rsidR="007E092B">
              <w:rPr>
                <w:noProof/>
                <w:webHidden/>
              </w:rPr>
              <w:tab/>
            </w:r>
            <w:r w:rsidR="007E092B">
              <w:rPr>
                <w:noProof/>
                <w:webHidden/>
              </w:rPr>
              <w:fldChar w:fldCharType="begin"/>
            </w:r>
            <w:r w:rsidR="007E092B">
              <w:rPr>
                <w:noProof/>
                <w:webHidden/>
              </w:rPr>
              <w:instrText xml:space="preserve"> PAGEREF _Toc487466684 \h </w:instrText>
            </w:r>
            <w:r w:rsidR="007E092B">
              <w:rPr>
                <w:noProof/>
                <w:webHidden/>
              </w:rPr>
            </w:r>
            <w:r w:rsidR="007E092B">
              <w:rPr>
                <w:noProof/>
                <w:webHidden/>
              </w:rPr>
              <w:fldChar w:fldCharType="separate"/>
            </w:r>
            <w:r w:rsidR="007E092B">
              <w:rPr>
                <w:noProof/>
                <w:webHidden/>
              </w:rPr>
              <w:t>14</w:t>
            </w:r>
            <w:r w:rsidR="007E092B">
              <w:rPr>
                <w:noProof/>
                <w:webHidden/>
              </w:rPr>
              <w:fldChar w:fldCharType="end"/>
            </w:r>
          </w:hyperlink>
        </w:p>
        <w:p w14:paraId="48324CBF" w14:textId="66E54573"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85" w:history="1">
            <w:r w:rsidR="007E092B" w:rsidRPr="00CB6933">
              <w:rPr>
                <w:rStyle w:val="Hyperlink"/>
                <w:rFonts w:ascii="Arial" w:hAnsi="Arial" w:cs="Arial"/>
                <w:noProof/>
              </w:rPr>
              <w:t>Pricing</w:t>
            </w:r>
            <w:r w:rsidR="007E092B">
              <w:rPr>
                <w:noProof/>
                <w:webHidden/>
              </w:rPr>
              <w:tab/>
            </w:r>
            <w:r w:rsidR="007E092B">
              <w:rPr>
                <w:noProof/>
                <w:webHidden/>
              </w:rPr>
              <w:fldChar w:fldCharType="begin"/>
            </w:r>
            <w:r w:rsidR="007E092B">
              <w:rPr>
                <w:noProof/>
                <w:webHidden/>
              </w:rPr>
              <w:instrText xml:space="preserve"> PAGEREF _Toc487466685 \h </w:instrText>
            </w:r>
            <w:r w:rsidR="007E092B">
              <w:rPr>
                <w:noProof/>
                <w:webHidden/>
              </w:rPr>
            </w:r>
            <w:r w:rsidR="007E092B">
              <w:rPr>
                <w:noProof/>
                <w:webHidden/>
              </w:rPr>
              <w:fldChar w:fldCharType="separate"/>
            </w:r>
            <w:r w:rsidR="007E092B">
              <w:rPr>
                <w:noProof/>
                <w:webHidden/>
              </w:rPr>
              <w:t>14</w:t>
            </w:r>
            <w:r w:rsidR="007E092B">
              <w:rPr>
                <w:noProof/>
                <w:webHidden/>
              </w:rPr>
              <w:fldChar w:fldCharType="end"/>
            </w:r>
          </w:hyperlink>
        </w:p>
        <w:p w14:paraId="4CB71EF7" w14:textId="533A7070"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86" w:history="1">
            <w:r w:rsidR="007E092B" w:rsidRPr="00CB6933">
              <w:rPr>
                <w:rStyle w:val="Hyperlink"/>
                <w:rFonts w:ascii="Arial" w:hAnsi="Arial" w:cs="Arial"/>
                <w:noProof/>
              </w:rPr>
              <w:t>Typical fixed income modelling (including derivatives)</w:t>
            </w:r>
            <w:r w:rsidR="007E092B">
              <w:rPr>
                <w:noProof/>
                <w:webHidden/>
              </w:rPr>
              <w:tab/>
            </w:r>
            <w:r w:rsidR="007E092B">
              <w:rPr>
                <w:noProof/>
                <w:webHidden/>
              </w:rPr>
              <w:fldChar w:fldCharType="begin"/>
            </w:r>
            <w:r w:rsidR="007E092B">
              <w:rPr>
                <w:noProof/>
                <w:webHidden/>
              </w:rPr>
              <w:instrText xml:space="preserve"> PAGEREF _Toc487466686 \h </w:instrText>
            </w:r>
            <w:r w:rsidR="007E092B">
              <w:rPr>
                <w:noProof/>
                <w:webHidden/>
              </w:rPr>
            </w:r>
            <w:r w:rsidR="007E092B">
              <w:rPr>
                <w:noProof/>
                <w:webHidden/>
              </w:rPr>
              <w:fldChar w:fldCharType="separate"/>
            </w:r>
            <w:r w:rsidR="007E092B">
              <w:rPr>
                <w:noProof/>
                <w:webHidden/>
              </w:rPr>
              <w:t>14</w:t>
            </w:r>
            <w:r w:rsidR="007E092B">
              <w:rPr>
                <w:noProof/>
                <w:webHidden/>
              </w:rPr>
              <w:fldChar w:fldCharType="end"/>
            </w:r>
          </w:hyperlink>
        </w:p>
        <w:p w14:paraId="282BD2EE" w14:textId="11C74575"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87" w:history="1">
            <w:r w:rsidR="007E092B" w:rsidRPr="00CB6933">
              <w:rPr>
                <w:rStyle w:val="Hyperlink"/>
                <w:rFonts w:ascii="Arial" w:hAnsi="Arial" w:cs="Arial"/>
                <w:noProof/>
              </w:rPr>
              <w:t>Future time projections</w:t>
            </w:r>
            <w:r w:rsidR="007E092B">
              <w:rPr>
                <w:noProof/>
                <w:webHidden/>
              </w:rPr>
              <w:tab/>
            </w:r>
            <w:r w:rsidR="007E092B">
              <w:rPr>
                <w:noProof/>
                <w:webHidden/>
              </w:rPr>
              <w:fldChar w:fldCharType="begin"/>
            </w:r>
            <w:r w:rsidR="007E092B">
              <w:rPr>
                <w:noProof/>
                <w:webHidden/>
              </w:rPr>
              <w:instrText xml:space="preserve"> PAGEREF _Toc487466687 \h </w:instrText>
            </w:r>
            <w:r w:rsidR="007E092B">
              <w:rPr>
                <w:noProof/>
                <w:webHidden/>
              </w:rPr>
            </w:r>
            <w:r w:rsidR="007E092B">
              <w:rPr>
                <w:noProof/>
                <w:webHidden/>
              </w:rPr>
              <w:fldChar w:fldCharType="separate"/>
            </w:r>
            <w:r w:rsidR="007E092B">
              <w:rPr>
                <w:noProof/>
                <w:webHidden/>
              </w:rPr>
              <w:t>17</w:t>
            </w:r>
            <w:r w:rsidR="007E092B">
              <w:rPr>
                <w:noProof/>
                <w:webHidden/>
              </w:rPr>
              <w:fldChar w:fldCharType="end"/>
            </w:r>
          </w:hyperlink>
        </w:p>
        <w:p w14:paraId="3447CF33" w14:textId="16BC1FB3"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88" w:history="1">
            <w:r w:rsidR="007E092B" w:rsidRPr="00CB6933">
              <w:rPr>
                <w:rStyle w:val="Hyperlink"/>
                <w:rFonts w:ascii="Arial" w:hAnsi="Arial" w:cs="Arial"/>
                <w:noProof/>
              </w:rPr>
              <w:t>Timestep size</w:t>
            </w:r>
            <w:r w:rsidR="007E092B">
              <w:rPr>
                <w:noProof/>
                <w:webHidden/>
              </w:rPr>
              <w:tab/>
            </w:r>
            <w:r w:rsidR="007E092B">
              <w:rPr>
                <w:noProof/>
                <w:webHidden/>
              </w:rPr>
              <w:fldChar w:fldCharType="begin"/>
            </w:r>
            <w:r w:rsidR="007E092B">
              <w:rPr>
                <w:noProof/>
                <w:webHidden/>
              </w:rPr>
              <w:instrText xml:space="preserve"> PAGEREF _Toc487466688 \h </w:instrText>
            </w:r>
            <w:r w:rsidR="007E092B">
              <w:rPr>
                <w:noProof/>
                <w:webHidden/>
              </w:rPr>
            </w:r>
            <w:r w:rsidR="007E092B">
              <w:rPr>
                <w:noProof/>
                <w:webHidden/>
              </w:rPr>
              <w:fldChar w:fldCharType="separate"/>
            </w:r>
            <w:r w:rsidR="007E092B">
              <w:rPr>
                <w:noProof/>
                <w:webHidden/>
              </w:rPr>
              <w:t>17</w:t>
            </w:r>
            <w:r w:rsidR="007E092B">
              <w:rPr>
                <w:noProof/>
                <w:webHidden/>
              </w:rPr>
              <w:fldChar w:fldCharType="end"/>
            </w:r>
          </w:hyperlink>
        </w:p>
        <w:p w14:paraId="41E4B018" w14:textId="2F956ABE"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89" w:history="1">
            <w:r w:rsidR="007E092B" w:rsidRPr="00CB6933">
              <w:rPr>
                <w:rStyle w:val="Hyperlink"/>
                <w:rFonts w:ascii="Arial" w:hAnsi="Arial" w:cs="Arial"/>
                <w:noProof/>
              </w:rPr>
              <w:t>Pricing in future time</w:t>
            </w:r>
            <w:r w:rsidR="007E092B">
              <w:rPr>
                <w:noProof/>
                <w:webHidden/>
              </w:rPr>
              <w:tab/>
            </w:r>
            <w:r w:rsidR="007E092B">
              <w:rPr>
                <w:noProof/>
                <w:webHidden/>
              </w:rPr>
              <w:fldChar w:fldCharType="begin"/>
            </w:r>
            <w:r w:rsidR="007E092B">
              <w:rPr>
                <w:noProof/>
                <w:webHidden/>
              </w:rPr>
              <w:instrText xml:space="preserve"> PAGEREF _Toc487466689 \h </w:instrText>
            </w:r>
            <w:r w:rsidR="007E092B">
              <w:rPr>
                <w:noProof/>
                <w:webHidden/>
              </w:rPr>
            </w:r>
            <w:r w:rsidR="007E092B">
              <w:rPr>
                <w:noProof/>
                <w:webHidden/>
              </w:rPr>
              <w:fldChar w:fldCharType="separate"/>
            </w:r>
            <w:r w:rsidR="007E092B">
              <w:rPr>
                <w:noProof/>
                <w:webHidden/>
              </w:rPr>
              <w:t>17</w:t>
            </w:r>
            <w:r w:rsidR="007E092B">
              <w:rPr>
                <w:noProof/>
                <w:webHidden/>
              </w:rPr>
              <w:fldChar w:fldCharType="end"/>
            </w:r>
          </w:hyperlink>
        </w:p>
        <w:p w14:paraId="7D445704" w14:textId="348FBC96"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90" w:history="1">
            <w:r w:rsidR="007E092B" w:rsidRPr="00CB6933">
              <w:rPr>
                <w:rStyle w:val="Hyperlink"/>
                <w:rFonts w:ascii="Arial" w:hAnsi="Arial" w:cs="Arial"/>
                <w:noProof/>
              </w:rPr>
              <w:t>Calibration of initial conditions</w:t>
            </w:r>
            <w:r w:rsidR="007E092B">
              <w:rPr>
                <w:noProof/>
                <w:webHidden/>
              </w:rPr>
              <w:tab/>
            </w:r>
            <w:r w:rsidR="007E092B">
              <w:rPr>
                <w:noProof/>
                <w:webHidden/>
              </w:rPr>
              <w:fldChar w:fldCharType="begin"/>
            </w:r>
            <w:r w:rsidR="007E092B">
              <w:rPr>
                <w:noProof/>
                <w:webHidden/>
              </w:rPr>
              <w:instrText xml:space="preserve"> PAGEREF _Toc487466690 \h </w:instrText>
            </w:r>
            <w:r w:rsidR="007E092B">
              <w:rPr>
                <w:noProof/>
                <w:webHidden/>
              </w:rPr>
            </w:r>
            <w:r w:rsidR="007E092B">
              <w:rPr>
                <w:noProof/>
                <w:webHidden/>
              </w:rPr>
              <w:fldChar w:fldCharType="separate"/>
            </w:r>
            <w:r w:rsidR="007E092B">
              <w:rPr>
                <w:noProof/>
                <w:webHidden/>
              </w:rPr>
              <w:t>18</w:t>
            </w:r>
            <w:r w:rsidR="007E092B">
              <w:rPr>
                <w:noProof/>
                <w:webHidden/>
              </w:rPr>
              <w:fldChar w:fldCharType="end"/>
            </w:r>
          </w:hyperlink>
        </w:p>
        <w:p w14:paraId="41CB2D8A" w14:textId="693B412F"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91" w:history="1">
            <w:r w:rsidR="007E092B" w:rsidRPr="00CB6933">
              <w:rPr>
                <w:rStyle w:val="Hyperlink"/>
                <w:rFonts w:ascii="Arial" w:hAnsi="Arial" w:cs="Arial"/>
                <w:noProof/>
              </w:rPr>
              <w:t>Transport methods</w:t>
            </w:r>
            <w:r w:rsidR="007E092B">
              <w:rPr>
                <w:noProof/>
                <w:webHidden/>
              </w:rPr>
              <w:tab/>
            </w:r>
            <w:r w:rsidR="007E092B">
              <w:rPr>
                <w:noProof/>
                <w:webHidden/>
              </w:rPr>
              <w:fldChar w:fldCharType="begin"/>
            </w:r>
            <w:r w:rsidR="007E092B">
              <w:rPr>
                <w:noProof/>
                <w:webHidden/>
              </w:rPr>
              <w:instrText xml:space="preserve"> PAGEREF _Toc487466691 \h </w:instrText>
            </w:r>
            <w:r w:rsidR="007E092B">
              <w:rPr>
                <w:noProof/>
                <w:webHidden/>
              </w:rPr>
            </w:r>
            <w:r w:rsidR="007E092B">
              <w:rPr>
                <w:noProof/>
                <w:webHidden/>
              </w:rPr>
              <w:fldChar w:fldCharType="separate"/>
            </w:r>
            <w:r w:rsidR="007E092B">
              <w:rPr>
                <w:noProof/>
                <w:webHidden/>
              </w:rPr>
              <w:t>18</w:t>
            </w:r>
            <w:r w:rsidR="007E092B">
              <w:rPr>
                <w:noProof/>
                <w:webHidden/>
              </w:rPr>
              <w:fldChar w:fldCharType="end"/>
            </w:r>
          </w:hyperlink>
        </w:p>
        <w:p w14:paraId="2A9ECEFE" w14:textId="113D694F" w:rsidR="007E092B" w:rsidRDefault="00DE4C3F">
          <w:pPr>
            <w:pStyle w:val="TOC3"/>
            <w:tabs>
              <w:tab w:val="right" w:leader="dot" w:pos="8290"/>
            </w:tabs>
            <w:rPr>
              <w:rFonts w:asciiTheme="minorHAnsi" w:hAnsiTheme="minorHAnsi"/>
              <w:noProof/>
              <w:color w:val="auto"/>
              <w:sz w:val="22"/>
              <w:szCs w:val="22"/>
              <w:lang w:val="en-US"/>
            </w:rPr>
          </w:pPr>
          <w:hyperlink w:anchor="_Toc487466692" w:history="1">
            <w:r w:rsidR="007E092B" w:rsidRPr="00CB6933">
              <w:rPr>
                <w:rStyle w:val="Hyperlink"/>
                <w:rFonts w:ascii="Arial" w:hAnsi="Arial" w:cs="Arial"/>
                <w:noProof/>
              </w:rPr>
              <w:t>Buy and Hold (Run Off)</w:t>
            </w:r>
            <w:r w:rsidR="007E092B">
              <w:rPr>
                <w:noProof/>
                <w:webHidden/>
              </w:rPr>
              <w:tab/>
            </w:r>
            <w:r w:rsidR="007E092B">
              <w:rPr>
                <w:noProof/>
                <w:webHidden/>
              </w:rPr>
              <w:fldChar w:fldCharType="begin"/>
            </w:r>
            <w:r w:rsidR="007E092B">
              <w:rPr>
                <w:noProof/>
                <w:webHidden/>
              </w:rPr>
              <w:instrText xml:space="preserve"> PAGEREF _Toc487466692 \h </w:instrText>
            </w:r>
            <w:r w:rsidR="007E092B">
              <w:rPr>
                <w:noProof/>
                <w:webHidden/>
              </w:rPr>
            </w:r>
            <w:r w:rsidR="007E092B">
              <w:rPr>
                <w:noProof/>
                <w:webHidden/>
              </w:rPr>
              <w:fldChar w:fldCharType="separate"/>
            </w:r>
            <w:r w:rsidR="007E092B">
              <w:rPr>
                <w:noProof/>
                <w:webHidden/>
              </w:rPr>
              <w:t>18</w:t>
            </w:r>
            <w:r w:rsidR="007E092B">
              <w:rPr>
                <w:noProof/>
                <w:webHidden/>
              </w:rPr>
              <w:fldChar w:fldCharType="end"/>
            </w:r>
          </w:hyperlink>
        </w:p>
        <w:p w14:paraId="2977A12B" w14:textId="1DAE9311" w:rsidR="007E092B" w:rsidRDefault="00DE4C3F">
          <w:pPr>
            <w:pStyle w:val="TOC3"/>
            <w:tabs>
              <w:tab w:val="right" w:leader="dot" w:pos="8290"/>
            </w:tabs>
            <w:rPr>
              <w:rFonts w:asciiTheme="minorHAnsi" w:hAnsiTheme="minorHAnsi"/>
              <w:noProof/>
              <w:color w:val="auto"/>
              <w:sz w:val="22"/>
              <w:szCs w:val="22"/>
              <w:lang w:val="en-US"/>
            </w:rPr>
          </w:pPr>
          <w:hyperlink w:anchor="_Toc487466693" w:history="1">
            <w:r w:rsidR="007E092B" w:rsidRPr="00CB6933">
              <w:rPr>
                <w:rStyle w:val="Hyperlink"/>
                <w:rFonts w:ascii="Arial" w:hAnsi="Arial" w:cs="Arial"/>
                <w:noProof/>
              </w:rPr>
              <w:t>Constant Reinvestment</w:t>
            </w:r>
            <w:r w:rsidR="007E092B">
              <w:rPr>
                <w:noProof/>
                <w:webHidden/>
              </w:rPr>
              <w:tab/>
            </w:r>
            <w:r w:rsidR="007E092B">
              <w:rPr>
                <w:noProof/>
                <w:webHidden/>
              </w:rPr>
              <w:fldChar w:fldCharType="begin"/>
            </w:r>
            <w:r w:rsidR="007E092B">
              <w:rPr>
                <w:noProof/>
                <w:webHidden/>
              </w:rPr>
              <w:instrText xml:space="preserve"> PAGEREF _Toc487466693 \h </w:instrText>
            </w:r>
            <w:r w:rsidR="007E092B">
              <w:rPr>
                <w:noProof/>
                <w:webHidden/>
              </w:rPr>
            </w:r>
            <w:r w:rsidR="007E092B">
              <w:rPr>
                <w:noProof/>
                <w:webHidden/>
              </w:rPr>
              <w:fldChar w:fldCharType="separate"/>
            </w:r>
            <w:r w:rsidR="007E092B">
              <w:rPr>
                <w:noProof/>
                <w:webHidden/>
              </w:rPr>
              <w:t>19</w:t>
            </w:r>
            <w:r w:rsidR="007E092B">
              <w:rPr>
                <w:noProof/>
                <w:webHidden/>
              </w:rPr>
              <w:fldChar w:fldCharType="end"/>
            </w:r>
          </w:hyperlink>
        </w:p>
        <w:p w14:paraId="6D6EBF9E" w14:textId="1F211561" w:rsidR="007E092B" w:rsidRDefault="00DE4C3F">
          <w:pPr>
            <w:pStyle w:val="TOC3"/>
            <w:tabs>
              <w:tab w:val="right" w:leader="dot" w:pos="8290"/>
            </w:tabs>
            <w:rPr>
              <w:rFonts w:asciiTheme="minorHAnsi" w:hAnsiTheme="minorHAnsi"/>
              <w:noProof/>
              <w:color w:val="auto"/>
              <w:sz w:val="22"/>
              <w:szCs w:val="22"/>
              <w:lang w:val="en-US"/>
            </w:rPr>
          </w:pPr>
          <w:hyperlink w:anchor="_Toc487466694" w:history="1">
            <w:r w:rsidR="007E092B" w:rsidRPr="00CB6933">
              <w:rPr>
                <w:rStyle w:val="Hyperlink"/>
                <w:rFonts w:ascii="Arial" w:hAnsi="Arial" w:cs="Arial"/>
                <w:noProof/>
              </w:rPr>
              <w:t>Realised conditions</w:t>
            </w:r>
            <w:r w:rsidR="007E092B">
              <w:rPr>
                <w:noProof/>
                <w:webHidden/>
              </w:rPr>
              <w:tab/>
            </w:r>
            <w:r w:rsidR="007E092B">
              <w:rPr>
                <w:noProof/>
                <w:webHidden/>
              </w:rPr>
              <w:fldChar w:fldCharType="begin"/>
            </w:r>
            <w:r w:rsidR="007E092B">
              <w:rPr>
                <w:noProof/>
                <w:webHidden/>
              </w:rPr>
              <w:instrText xml:space="preserve"> PAGEREF _Toc487466694 \h </w:instrText>
            </w:r>
            <w:r w:rsidR="007E092B">
              <w:rPr>
                <w:noProof/>
                <w:webHidden/>
              </w:rPr>
            </w:r>
            <w:r w:rsidR="007E092B">
              <w:rPr>
                <w:noProof/>
                <w:webHidden/>
              </w:rPr>
              <w:fldChar w:fldCharType="separate"/>
            </w:r>
            <w:r w:rsidR="007E092B">
              <w:rPr>
                <w:noProof/>
                <w:webHidden/>
              </w:rPr>
              <w:t>19</w:t>
            </w:r>
            <w:r w:rsidR="007E092B">
              <w:rPr>
                <w:noProof/>
                <w:webHidden/>
              </w:rPr>
              <w:fldChar w:fldCharType="end"/>
            </w:r>
          </w:hyperlink>
        </w:p>
        <w:p w14:paraId="4CB9F7CD" w14:textId="447809A6"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95" w:history="1">
            <w:r w:rsidR="007E092B" w:rsidRPr="00CB6933">
              <w:rPr>
                <w:rStyle w:val="Hyperlink"/>
                <w:rFonts w:ascii="Arial" w:hAnsi="Arial" w:cs="Arial"/>
                <w:noProof/>
              </w:rPr>
              <w:t>Value at Risk (VaR) and ALM</w:t>
            </w:r>
            <w:r w:rsidR="007E092B">
              <w:rPr>
                <w:noProof/>
                <w:webHidden/>
              </w:rPr>
              <w:tab/>
            </w:r>
            <w:r w:rsidR="007E092B">
              <w:rPr>
                <w:noProof/>
                <w:webHidden/>
              </w:rPr>
              <w:fldChar w:fldCharType="begin"/>
            </w:r>
            <w:r w:rsidR="007E092B">
              <w:rPr>
                <w:noProof/>
                <w:webHidden/>
              </w:rPr>
              <w:instrText xml:space="preserve"> PAGEREF _Toc487466695 \h </w:instrText>
            </w:r>
            <w:r w:rsidR="007E092B">
              <w:rPr>
                <w:noProof/>
                <w:webHidden/>
              </w:rPr>
            </w:r>
            <w:r w:rsidR="007E092B">
              <w:rPr>
                <w:noProof/>
                <w:webHidden/>
              </w:rPr>
              <w:fldChar w:fldCharType="separate"/>
            </w:r>
            <w:r w:rsidR="007E092B">
              <w:rPr>
                <w:noProof/>
                <w:webHidden/>
              </w:rPr>
              <w:t>19</w:t>
            </w:r>
            <w:r w:rsidR="007E092B">
              <w:rPr>
                <w:noProof/>
                <w:webHidden/>
              </w:rPr>
              <w:fldChar w:fldCharType="end"/>
            </w:r>
          </w:hyperlink>
        </w:p>
        <w:p w14:paraId="1564406D" w14:textId="6CD27AEA" w:rsidR="007E092B" w:rsidRDefault="00DE4C3F">
          <w:pPr>
            <w:pStyle w:val="TOC3"/>
            <w:tabs>
              <w:tab w:val="right" w:leader="dot" w:pos="8290"/>
            </w:tabs>
            <w:rPr>
              <w:rFonts w:asciiTheme="minorHAnsi" w:hAnsiTheme="minorHAnsi"/>
              <w:noProof/>
              <w:color w:val="auto"/>
              <w:sz w:val="22"/>
              <w:szCs w:val="22"/>
              <w:lang w:val="en-US"/>
            </w:rPr>
          </w:pPr>
          <w:hyperlink w:anchor="_Toc487466696" w:history="1">
            <w:r w:rsidR="007E092B" w:rsidRPr="00CB6933">
              <w:rPr>
                <w:rStyle w:val="Hyperlink"/>
                <w:rFonts w:ascii="Arial" w:hAnsi="Arial" w:cs="Arial"/>
                <w:noProof/>
              </w:rPr>
              <w:t>Risk attribution</w:t>
            </w:r>
            <w:r w:rsidR="007E092B">
              <w:rPr>
                <w:noProof/>
                <w:webHidden/>
              </w:rPr>
              <w:tab/>
            </w:r>
            <w:r w:rsidR="007E092B">
              <w:rPr>
                <w:noProof/>
                <w:webHidden/>
              </w:rPr>
              <w:fldChar w:fldCharType="begin"/>
            </w:r>
            <w:r w:rsidR="007E092B">
              <w:rPr>
                <w:noProof/>
                <w:webHidden/>
              </w:rPr>
              <w:instrText xml:space="preserve"> PAGEREF _Toc487466696 \h </w:instrText>
            </w:r>
            <w:r w:rsidR="007E092B">
              <w:rPr>
                <w:noProof/>
                <w:webHidden/>
              </w:rPr>
            </w:r>
            <w:r w:rsidR="007E092B">
              <w:rPr>
                <w:noProof/>
                <w:webHidden/>
              </w:rPr>
              <w:fldChar w:fldCharType="separate"/>
            </w:r>
            <w:r w:rsidR="007E092B">
              <w:rPr>
                <w:noProof/>
                <w:webHidden/>
              </w:rPr>
              <w:t>20</w:t>
            </w:r>
            <w:r w:rsidR="007E092B">
              <w:rPr>
                <w:noProof/>
                <w:webHidden/>
              </w:rPr>
              <w:fldChar w:fldCharType="end"/>
            </w:r>
          </w:hyperlink>
        </w:p>
        <w:p w14:paraId="42085DFB" w14:textId="38CA5EFB"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697" w:history="1">
            <w:r w:rsidR="007E092B" w:rsidRPr="00CB6933">
              <w:rPr>
                <w:rStyle w:val="Hyperlink"/>
                <w:rFonts w:ascii="Arial" w:hAnsi="Arial" w:cs="Arial"/>
                <w:noProof/>
              </w:rPr>
              <w:t>Non-Linear Asset Modelling Framework (Philli)</w:t>
            </w:r>
            <w:r w:rsidR="007E092B">
              <w:rPr>
                <w:noProof/>
                <w:webHidden/>
              </w:rPr>
              <w:tab/>
            </w:r>
            <w:r w:rsidR="007E092B">
              <w:rPr>
                <w:noProof/>
                <w:webHidden/>
              </w:rPr>
              <w:fldChar w:fldCharType="begin"/>
            </w:r>
            <w:r w:rsidR="007E092B">
              <w:rPr>
                <w:noProof/>
                <w:webHidden/>
              </w:rPr>
              <w:instrText xml:space="preserve"> PAGEREF _Toc487466697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560A2B7E" w14:textId="002219FA"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698" w:history="1">
            <w:r w:rsidR="007E092B" w:rsidRPr="00CB6933">
              <w:rPr>
                <w:rStyle w:val="Hyperlink"/>
                <w:rFonts w:ascii="Arial" w:hAnsi="Arial" w:cs="Arial"/>
                <w:noProof/>
              </w:rPr>
              <w:t>Introduction</w:t>
            </w:r>
            <w:r w:rsidR="007E092B">
              <w:rPr>
                <w:noProof/>
                <w:webHidden/>
              </w:rPr>
              <w:tab/>
            </w:r>
            <w:r w:rsidR="007E092B">
              <w:rPr>
                <w:noProof/>
                <w:webHidden/>
              </w:rPr>
              <w:fldChar w:fldCharType="begin"/>
            </w:r>
            <w:r w:rsidR="007E092B">
              <w:rPr>
                <w:noProof/>
                <w:webHidden/>
              </w:rPr>
              <w:instrText xml:space="preserve"> PAGEREF _Toc487466698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5F335B49" w14:textId="75493B64" w:rsidR="007E092B" w:rsidRDefault="00DE4C3F">
          <w:pPr>
            <w:pStyle w:val="TOC3"/>
            <w:tabs>
              <w:tab w:val="right" w:leader="dot" w:pos="8290"/>
            </w:tabs>
            <w:rPr>
              <w:rFonts w:asciiTheme="minorHAnsi" w:hAnsiTheme="minorHAnsi"/>
              <w:noProof/>
              <w:color w:val="auto"/>
              <w:sz w:val="22"/>
              <w:szCs w:val="22"/>
              <w:lang w:val="en-US"/>
            </w:rPr>
          </w:pPr>
          <w:hyperlink w:anchor="_Toc487466699" w:history="1">
            <w:r w:rsidR="007E092B" w:rsidRPr="00CB6933">
              <w:rPr>
                <w:rStyle w:val="Hyperlink"/>
                <w:rFonts w:ascii="Arial" w:hAnsi="Arial" w:cs="Arial"/>
                <w:noProof/>
              </w:rPr>
              <w:t>Coverage of Philli</w:t>
            </w:r>
            <w:r w:rsidR="007E092B">
              <w:rPr>
                <w:noProof/>
                <w:webHidden/>
              </w:rPr>
              <w:tab/>
            </w:r>
            <w:r w:rsidR="007E092B">
              <w:rPr>
                <w:noProof/>
                <w:webHidden/>
              </w:rPr>
              <w:fldChar w:fldCharType="begin"/>
            </w:r>
            <w:r w:rsidR="007E092B">
              <w:rPr>
                <w:noProof/>
                <w:webHidden/>
              </w:rPr>
              <w:instrText xml:space="preserve"> PAGEREF _Toc487466699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5041E98B" w14:textId="7B0D9DE6"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700" w:history="1">
            <w:r w:rsidR="007E092B" w:rsidRPr="00CB6933">
              <w:rPr>
                <w:rStyle w:val="Hyperlink"/>
                <w:rFonts w:ascii="Arial" w:hAnsi="Arial" w:cs="Arial"/>
                <w:noProof/>
              </w:rPr>
              <w:t>What is an Option?</w:t>
            </w:r>
            <w:r w:rsidR="007E092B">
              <w:rPr>
                <w:noProof/>
                <w:webHidden/>
              </w:rPr>
              <w:tab/>
            </w:r>
            <w:r w:rsidR="007E092B">
              <w:rPr>
                <w:noProof/>
                <w:webHidden/>
              </w:rPr>
              <w:fldChar w:fldCharType="begin"/>
            </w:r>
            <w:r w:rsidR="007E092B">
              <w:rPr>
                <w:noProof/>
                <w:webHidden/>
              </w:rPr>
              <w:instrText xml:space="preserve"> PAGEREF _Toc487466700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0BA9542A" w14:textId="3CB68501"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701" w:history="1">
            <w:r w:rsidR="007E092B" w:rsidRPr="00CB6933">
              <w:rPr>
                <w:rStyle w:val="Hyperlink"/>
                <w:rFonts w:ascii="Arial" w:hAnsi="Arial" w:cs="Arial"/>
                <w:noProof/>
              </w:rPr>
              <w:t>Terminology</w:t>
            </w:r>
            <w:r w:rsidR="007E092B">
              <w:rPr>
                <w:noProof/>
                <w:webHidden/>
              </w:rPr>
              <w:tab/>
            </w:r>
            <w:r w:rsidR="007E092B">
              <w:rPr>
                <w:noProof/>
                <w:webHidden/>
              </w:rPr>
              <w:fldChar w:fldCharType="begin"/>
            </w:r>
            <w:r w:rsidR="007E092B">
              <w:rPr>
                <w:noProof/>
                <w:webHidden/>
              </w:rPr>
              <w:instrText xml:space="preserve"> PAGEREF _Toc487466701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7A0E7A7D" w14:textId="7C18F413"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702" w:history="1">
            <w:r w:rsidR="007E092B" w:rsidRPr="00CB6933">
              <w:rPr>
                <w:rStyle w:val="Hyperlink"/>
                <w:rFonts w:ascii="Arial" w:hAnsi="Arial" w:cs="Arial"/>
                <w:noProof/>
              </w:rPr>
              <w:t>Option Pricing Model</w:t>
            </w:r>
            <w:r w:rsidR="007E092B">
              <w:rPr>
                <w:noProof/>
                <w:webHidden/>
              </w:rPr>
              <w:tab/>
            </w:r>
            <w:r w:rsidR="007E092B">
              <w:rPr>
                <w:noProof/>
                <w:webHidden/>
              </w:rPr>
              <w:fldChar w:fldCharType="begin"/>
            </w:r>
            <w:r w:rsidR="007E092B">
              <w:rPr>
                <w:noProof/>
                <w:webHidden/>
              </w:rPr>
              <w:instrText xml:space="preserve"> PAGEREF _Toc487466702 \h </w:instrText>
            </w:r>
            <w:r w:rsidR="007E092B">
              <w:rPr>
                <w:noProof/>
                <w:webHidden/>
              </w:rPr>
            </w:r>
            <w:r w:rsidR="007E092B">
              <w:rPr>
                <w:noProof/>
                <w:webHidden/>
              </w:rPr>
              <w:fldChar w:fldCharType="separate"/>
            </w:r>
            <w:r w:rsidR="007E092B">
              <w:rPr>
                <w:noProof/>
                <w:webHidden/>
              </w:rPr>
              <w:t>21</w:t>
            </w:r>
            <w:r w:rsidR="007E092B">
              <w:rPr>
                <w:noProof/>
                <w:webHidden/>
              </w:rPr>
              <w:fldChar w:fldCharType="end"/>
            </w:r>
          </w:hyperlink>
        </w:p>
        <w:p w14:paraId="187E0633" w14:textId="0AD9AB29" w:rsidR="007E092B" w:rsidRDefault="00DE4C3F">
          <w:pPr>
            <w:pStyle w:val="TOC3"/>
            <w:tabs>
              <w:tab w:val="right" w:leader="dot" w:pos="8290"/>
            </w:tabs>
            <w:rPr>
              <w:rFonts w:asciiTheme="minorHAnsi" w:hAnsiTheme="minorHAnsi"/>
              <w:noProof/>
              <w:color w:val="auto"/>
              <w:sz w:val="22"/>
              <w:szCs w:val="22"/>
              <w:lang w:val="en-US"/>
            </w:rPr>
          </w:pPr>
          <w:hyperlink w:anchor="_Toc487466703" w:history="1">
            <w:r w:rsidR="007E092B" w:rsidRPr="00CB6933">
              <w:rPr>
                <w:rStyle w:val="Hyperlink"/>
                <w:rFonts w:ascii="Arial" w:hAnsi="Arial" w:cs="Arial"/>
                <w:noProof/>
              </w:rPr>
              <w:t>Backward Compatibility</w:t>
            </w:r>
            <w:r w:rsidR="007E092B">
              <w:rPr>
                <w:noProof/>
                <w:webHidden/>
              </w:rPr>
              <w:tab/>
            </w:r>
            <w:r w:rsidR="007E092B">
              <w:rPr>
                <w:noProof/>
                <w:webHidden/>
              </w:rPr>
              <w:fldChar w:fldCharType="begin"/>
            </w:r>
            <w:r w:rsidR="007E092B">
              <w:rPr>
                <w:noProof/>
                <w:webHidden/>
              </w:rPr>
              <w:instrText xml:space="preserve"> PAGEREF _Toc487466703 \h </w:instrText>
            </w:r>
            <w:r w:rsidR="007E092B">
              <w:rPr>
                <w:noProof/>
                <w:webHidden/>
              </w:rPr>
            </w:r>
            <w:r w:rsidR="007E092B">
              <w:rPr>
                <w:noProof/>
                <w:webHidden/>
              </w:rPr>
              <w:fldChar w:fldCharType="separate"/>
            </w:r>
            <w:r w:rsidR="007E092B">
              <w:rPr>
                <w:noProof/>
                <w:webHidden/>
              </w:rPr>
              <w:t>22</w:t>
            </w:r>
            <w:r w:rsidR="007E092B">
              <w:rPr>
                <w:noProof/>
                <w:webHidden/>
              </w:rPr>
              <w:fldChar w:fldCharType="end"/>
            </w:r>
          </w:hyperlink>
        </w:p>
        <w:p w14:paraId="35C07E83" w14:textId="5E882383"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704" w:history="1">
            <w:r w:rsidR="007E092B" w:rsidRPr="00CB6933">
              <w:rPr>
                <w:rStyle w:val="Hyperlink"/>
                <w:rFonts w:ascii="Arial" w:hAnsi="Arial" w:cs="Arial"/>
                <w:noProof/>
              </w:rPr>
              <w:t>Frequently Asked Questions</w:t>
            </w:r>
            <w:r w:rsidR="007E092B">
              <w:rPr>
                <w:noProof/>
                <w:webHidden/>
              </w:rPr>
              <w:tab/>
            </w:r>
            <w:r w:rsidR="007E092B">
              <w:rPr>
                <w:noProof/>
                <w:webHidden/>
              </w:rPr>
              <w:fldChar w:fldCharType="begin"/>
            </w:r>
            <w:r w:rsidR="007E092B">
              <w:rPr>
                <w:noProof/>
                <w:webHidden/>
              </w:rPr>
              <w:instrText xml:space="preserve"> PAGEREF _Toc487466704 \h </w:instrText>
            </w:r>
            <w:r w:rsidR="007E092B">
              <w:rPr>
                <w:noProof/>
                <w:webHidden/>
              </w:rPr>
            </w:r>
            <w:r w:rsidR="007E092B">
              <w:rPr>
                <w:noProof/>
                <w:webHidden/>
              </w:rPr>
              <w:fldChar w:fldCharType="separate"/>
            </w:r>
            <w:r w:rsidR="007E092B">
              <w:rPr>
                <w:noProof/>
                <w:webHidden/>
              </w:rPr>
              <w:t>23</w:t>
            </w:r>
            <w:r w:rsidR="007E092B">
              <w:rPr>
                <w:noProof/>
                <w:webHidden/>
              </w:rPr>
              <w:fldChar w:fldCharType="end"/>
            </w:r>
          </w:hyperlink>
        </w:p>
        <w:p w14:paraId="34C232F8" w14:textId="1D206344"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705" w:history="1">
            <w:r w:rsidR="007E092B" w:rsidRPr="00CB6933">
              <w:rPr>
                <w:rStyle w:val="Hyperlink"/>
                <w:rFonts w:ascii="Arial" w:hAnsi="Arial" w:cs="Arial"/>
                <w:noProof/>
              </w:rPr>
              <w:t>Sensitivities</w:t>
            </w:r>
            <w:r w:rsidR="007E092B">
              <w:rPr>
                <w:noProof/>
                <w:webHidden/>
              </w:rPr>
              <w:tab/>
            </w:r>
            <w:r w:rsidR="007E092B">
              <w:rPr>
                <w:noProof/>
                <w:webHidden/>
              </w:rPr>
              <w:fldChar w:fldCharType="begin"/>
            </w:r>
            <w:r w:rsidR="007E092B">
              <w:rPr>
                <w:noProof/>
                <w:webHidden/>
              </w:rPr>
              <w:instrText xml:space="preserve"> PAGEREF _Toc487466705 \h </w:instrText>
            </w:r>
            <w:r w:rsidR="007E092B">
              <w:rPr>
                <w:noProof/>
                <w:webHidden/>
              </w:rPr>
            </w:r>
            <w:r w:rsidR="007E092B">
              <w:rPr>
                <w:noProof/>
                <w:webHidden/>
              </w:rPr>
              <w:fldChar w:fldCharType="separate"/>
            </w:r>
            <w:r w:rsidR="007E092B">
              <w:rPr>
                <w:noProof/>
                <w:webHidden/>
              </w:rPr>
              <w:t>23</w:t>
            </w:r>
            <w:r w:rsidR="007E092B">
              <w:rPr>
                <w:noProof/>
                <w:webHidden/>
              </w:rPr>
              <w:fldChar w:fldCharType="end"/>
            </w:r>
          </w:hyperlink>
        </w:p>
        <w:p w14:paraId="192A2398" w14:textId="5915C26C" w:rsidR="007E092B" w:rsidRDefault="00DE4C3F">
          <w:pPr>
            <w:pStyle w:val="TOC2"/>
            <w:tabs>
              <w:tab w:val="right" w:leader="dot" w:pos="8290"/>
            </w:tabs>
            <w:rPr>
              <w:rFonts w:asciiTheme="minorHAnsi" w:eastAsiaTheme="minorEastAsia" w:hAnsiTheme="minorHAnsi" w:cstheme="minorBidi"/>
              <w:noProof/>
              <w:color w:val="auto"/>
              <w:sz w:val="22"/>
              <w:lang w:val="en-US"/>
            </w:rPr>
          </w:pPr>
          <w:hyperlink w:anchor="_Toc487466706" w:history="1">
            <w:r w:rsidR="007E092B" w:rsidRPr="00CB6933">
              <w:rPr>
                <w:rStyle w:val="Hyperlink"/>
                <w:rFonts w:ascii="Arial" w:hAnsi="Arial" w:cs="Arial"/>
                <w:noProof/>
              </w:rPr>
              <w:t>Cashflows</w:t>
            </w:r>
            <w:r w:rsidR="007E092B">
              <w:rPr>
                <w:noProof/>
                <w:webHidden/>
              </w:rPr>
              <w:tab/>
            </w:r>
            <w:r w:rsidR="007E092B">
              <w:rPr>
                <w:noProof/>
                <w:webHidden/>
              </w:rPr>
              <w:fldChar w:fldCharType="begin"/>
            </w:r>
            <w:r w:rsidR="007E092B">
              <w:rPr>
                <w:noProof/>
                <w:webHidden/>
              </w:rPr>
              <w:instrText xml:space="preserve"> PAGEREF _Toc487466706 \h </w:instrText>
            </w:r>
            <w:r w:rsidR="007E092B">
              <w:rPr>
                <w:noProof/>
                <w:webHidden/>
              </w:rPr>
            </w:r>
            <w:r w:rsidR="007E092B">
              <w:rPr>
                <w:noProof/>
                <w:webHidden/>
              </w:rPr>
              <w:fldChar w:fldCharType="separate"/>
            </w:r>
            <w:r w:rsidR="007E092B">
              <w:rPr>
                <w:noProof/>
                <w:webHidden/>
              </w:rPr>
              <w:t>23</w:t>
            </w:r>
            <w:r w:rsidR="007E092B">
              <w:rPr>
                <w:noProof/>
                <w:webHidden/>
              </w:rPr>
              <w:fldChar w:fldCharType="end"/>
            </w:r>
          </w:hyperlink>
        </w:p>
        <w:p w14:paraId="00A44D59" w14:textId="6C66AA2B" w:rsidR="007E092B" w:rsidRDefault="00DE4C3F">
          <w:pPr>
            <w:pStyle w:val="TOC1"/>
            <w:tabs>
              <w:tab w:val="right" w:leader="dot" w:pos="8290"/>
            </w:tabs>
            <w:rPr>
              <w:rFonts w:asciiTheme="minorHAnsi" w:eastAsiaTheme="minorEastAsia" w:hAnsiTheme="minorHAnsi" w:cstheme="minorBidi"/>
              <w:noProof/>
              <w:color w:val="auto"/>
              <w:sz w:val="22"/>
              <w:lang w:val="en-US"/>
            </w:rPr>
          </w:pPr>
          <w:hyperlink w:anchor="_Toc487466707" w:history="1">
            <w:r w:rsidR="007E092B" w:rsidRPr="00CB6933">
              <w:rPr>
                <w:rStyle w:val="Hyperlink"/>
                <w:rFonts w:ascii="Arial" w:hAnsi="Arial" w:cs="Arial"/>
                <w:noProof/>
              </w:rPr>
              <w:t>Disclaimer</w:t>
            </w:r>
            <w:r w:rsidR="007E092B">
              <w:rPr>
                <w:noProof/>
                <w:webHidden/>
              </w:rPr>
              <w:tab/>
            </w:r>
            <w:r w:rsidR="007E092B">
              <w:rPr>
                <w:noProof/>
                <w:webHidden/>
              </w:rPr>
              <w:fldChar w:fldCharType="begin"/>
            </w:r>
            <w:r w:rsidR="007E092B">
              <w:rPr>
                <w:noProof/>
                <w:webHidden/>
              </w:rPr>
              <w:instrText xml:space="preserve"> PAGEREF _Toc487466707 \h </w:instrText>
            </w:r>
            <w:r w:rsidR="007E092B">
              <w:rPr>
                <w:noProof/>
                <w:webHidden/>
              </w:rPr>
            </w:r>
            <w:r w:rsidR="007E092B">
              <w:rPr>
                <w:noProof/>
                <w:webHidden/>
              </w:rPr>
              <w:fldChar w:fldCharType="separate"/>
            </w:r>
            <w:r w:rsidR="007E092B">
              <w:rPr>
                <w:noProof/>
                <w:webHidden/>
              </w:rPr>
              <w:t>25</w:t>
            </w:r>
            <w:r w:rsidR="007E092B">
              <w:rPr>
                <w:noProof/>
                <w:webHidden/>
              </w:rPr>
              <w:fldChar w:fldCharType="end"/>
            </w:r>
          </w:hyperlink>
        </w:p>
        <w:p w14:paraId="165CFEA8" w14:textId="4E387577" w:rsidR="005514A2" w:rsidRPr="007E092B" w:rsidRDefault="00940765" w:rsidP="005514A2">
          <w:pPr>
            <w:rPr>
              <w:rFonts w:ascii="Arial" w:hAnsi="Arial" w:cs="Arial"/>
              <w:noProof/>
            </w:rPr>
          </w:pPr>
          <w:r w:rsidRPr="007E092B">
            <w:rPr>
              <w:rFonts w:ascii="Arial" w:hAnsi="Arial" w:cs="Arial"/>
              <w:b/>
              <w:bCs/>
              <w:noProof/>
            </w:rPr>
            <w:fldChar w:fldCharType="end"/>
          </w:r>
        </w:p>
      </w:sdtContent>
    </w:sdt>
    <w:bookmarkStart w:id="3" w:name="_Toc384809948" w:displacedByCustomXml="prev"/>
    <w:bookmarkStart w:id="4" w:name="_Toc244686057" w:displacedByCustomXml="prev"/>
    <w:p w14:paraId="12C400CE" w14:textId="77777777" w:rsidR="00945EB0" w:rsidRPr="007E092B" w:rsidRDefault="00945EB0" w:rsidP="00945EB0">
      <w:pPr>
        <w:pStyle w:val="Heading1"/>
        <w:rPr>
          <w:rFonts w:ascii="Arial" w:hAnsi="Arial" w:cs="Arial"/>
        </w:rPr>
      </w:pPr>
      <w:bookmarkStart w:id="5" w:name="_Toc487466654"/>
      <w:r w:rsidRPr="007E092B">
        <w:rPr>
          <w:rFonts w:ascii="Arial" w:hAnsi="Arial" w:cs="Arial"/>
        </w:rPr>
        <w:lastRenderedPageBreak/>
        <w:t>Introduction</w:t>
      </w:r>
      <w:bookmarkEnd w:id="5"/>
    </w:p>
    <w:p w14:paraId="7FBE3FD3" w14:textId="5D320F70" w:rsidR="004F56E1" w:rsidRPr="007E092B" w:rsidRDefault="004F56E1" w:rsidP="00945EB0">
      <w:pPr>
        <w:pStyle w:val="Heading2"/>
        <w:rPr>
          <w:rFonts w:ascii="Arial" w:hAnsi="Arial" w:cs="Arial"/>
        </w:rPr>
      </w:pPr>
      <w:bookmarkStart w:id="6" w:name="_Toc487466655"/>
      <w:r w:rsidRPr="007E092B">
        <w:rPr>
          <w:rFonts w:ascii="Arial" w:hAnsi="Arial" w:cs="Arial"/>
        </w:rPr>
        <w:t>Intention</w:t>
      </w:r>
      <w:bookmarkEnd w:id="6"/>
    </w:p>
    <w:p w14:paraId="7C1B669A" w14:textId="50DC74FD" w:rsidR="004F56E1" w:rsidRPr="007E092B" w:rsidRDefault="004F56E1" w:rsidP="004F56E1">
      <w:pPr>
        <w:rPr>
          <w:rFonts w:ascii="Arial" w:hAnsi="Arial" w:cs="Arial"/>
        </w:rPr>
      </w:pPr>
      <w:r w:rsidRPr="007E092B">
        <w:rPr>
          <w:rFonts w:ascii="Arial" w:hAnsi="Arial" w:cs="Arial"/>
        </w:rPr>
        <w:t xml:space="preserve">This document describes the calculations, interpretation, and application of </w:t>
      </w:r>
      <w:proofErr w:type="spellStart"/>
      <w:r w:rsidRPr="007E092B">
        <w:rPr>
          <w:rFonts w:ascii="Arial" w:hAnsi="Arial" w:cs="Arial"/>
        </w:rPr>
        <w:t>PFaroe’s</w:t>
      </w:r>
      <w:proofErr w:type="spellEnd"/>
      <w:r w:rsidRPr="007E092B">
        <w:rPr>
          <w:rFonts w:ascii="Arial" w:hAnsi="Arial" w:cs="Arial"/>
        </w:rPr>
        <w:t xml:space="preserve"> Asset Modelling Framework. It </w:t>
      </w:r>
      <w:r w:rsidR="00753F06" w:rsidRPr="007E092B">
        <w:rPr>
          <w:rFonts w:ascii="Arial" w:hAnsi="Arial" w:cs="Arial"/>
        </w:rPr>
        <w:t>has been written primarily for</w:t>
      </w:r>
      <w:r w:rsidRPr="007E092B">
        <w:rPr>
          <w:rFonts w:ascii="Arial" w:hAnsi="Arial" w:cs="Arial"/>
        </w:rPr>
        <w:t xml:space="preserve"> users of </w:t>
      </w:r>
      <w:proofErr w:type="spellStart"/>
      <w:r w:rsidRPr="007E092B">
        <w:rPr>
          <w:rFonts w:ascii="Arial" w:hAnsi="Arial" w:cs="Arial"/>
        </w:rPr>
        <w:t>PFaroe</w:t>
      </w:r>
      <w:proofErr w:type="spellEnd"/>
      <w:r w:rsidRPr="007E092B">
        <w:rPr>
          <w:rFonts w:ascii="Arial" w:hAnsi="Arial" w:cs="Arial"/>
        </w:rPr>
        <w:t xml:space="preserve"> who want to better understand how asset analytics are produced and the theory that has been developed to support these analytics.</w:t>
      </w:r>
    </w:p>
    <w:p w14:paraId="11FC936B" w14:textId="616BE6C6" w:rsidR="004F56E1" w:rsidRPr="007E092B" w:rsidRDefault="004F56E1" w:rsidP="004F56E1">
      <w:pPr>
        <w:rPr>
          <w:rFonts w:ascii="Arial" w:hAnsi="Arial" w:cs="Arial"/>
        </w:rPr>
      </w:pPr>
      <w:r w:rsidRPr="007E092B">
        <w:rPr>
          <w:rFonts w:ascii="Arial" w:hAnsi="Arial" w:cs="Arial"/>
        </w:rPr>
        <w:t xml:space="preserve">For guidance concerning the definition of assets and usage of assets within </w:t>
      </w:r>
      <w:proofErr w:type="spellStart"/>
      <w:r w:rsidRPr="007E092B">
        <w:rPr>
          <w:rFonts w:ascii="Arial" w:hAnsi="Arial" w:cs="Arial"/>
        </w:rPr>
        <w:t>PFaroe</w:t>
      </w:r>
      <w:proofErr w:type="spellEnd"/>
      <w:r w:rsidRPr="007E092B">
        <w:rPr>
          <w:rFonts w:ascii="Arial" w:hAnsi="Arial" w:cs="Arial"/>
        </w:rPr>
        <w:t xml:space="preserve">, please consult the </w:t>
      </w:r>
      <w:r w:rsidR="00753F06" w:rsidRPr="007E092B">
        <w:rPr>
          <w:rFonts w:ascii="Arial" w:hAnsi="Arial" w:cs="Arial"/>
        </w:rPr>
        <w:t xml:space="preserve">online </w:t>
      </w:r>
      <w:proofErr w:type="spellStart"/>
      <w:r w:rsidRPr="007E092B">
        <w:rPr>
          <w:rFonts w:ascii="Arial" w:hAnsi="Arial" w:cs="Arial"/>
        </w:rPr>
        <w:t>PFaroe</w:t>
      </w:r>
      <w:proofErr w:type="spellEnd"/>
      <w:r w:rsidRPr="007E092B">
        <w:rPr>
          <w:rFonts w:ascii="Arial" w:hAnsi="Arial" w:cs="Arial"/>
        </w:rPr>
        <w:t xml:space="preserve"> </w:t>
      </w:r>
      <w:r w:rsidRPr="007E092B">
        <w:rPr>
          <w:rFonts w:ascii="Arial" w:hAnsi="Arial" w:cs="Arial"/>
          <w:i/>
        </w:rPr>
        <w:t>User Guide</w:t>
      </w:r>
      <w:r w:rsidRPr="007E092B">
        <w:rPr>
          <w:rFonts w:ascii="Arial" w:hAnsi="Arial" w:cs="Arial"/>
        </w:rPr>
        <w:t>, or contact Support.</w:t>
      </w:r>
    </w:p>
    <w:p w14:paraId="045F9217" w14:textId="7BE2188F" w:rsidR="00945EB0" w:rsidRPr="007E092B" w:rsidRDefault="00945EB0" w:rsidP="00945EB0">
      <w:pPr>
        <w:pStyle w:val="Heading2"/>
        <w:rPr>
          <w:rFonts w:ascii="Arial" w:hAnsi="Arial" w:cs="Arial"/>
        </w:rPr>
      </w:pPr>
      <w:bookmarkStart w:id="7" w:name="_Toc487466656"/>
      <w:r w:rsidRPr="007E092B">
        <w:rPr>
          <w:rFonts w:ascii="Arial" w:hAnsi="Arial" w:cs="Arial"/>
        </w:rPr>
        <w:t xml:space="preserve">What is </w:t>
      </w:r>
      <w:r w:rsidR="00CE2C88" w:rsidRPr="007E092B">
        <w:rPr>
          <w:rFonts w:ascii="Arial" w:hAnsi="Arial" w:cs="Arial"/>
        </w:rPr>
        <w:t xml:space="preserve">the </w:t>
      </w:r>
      <w:proofErr w:type="spellStart"/>
      <w:r w:rsidR="00CE2C88" w:rsidRPr="007E092B">
        <w:rPr>
          <w:rFonts w:ascii="Arial" w:hAnsi="Arial" w:cs="Arial"/>
        </w:rPr>
        <w:t>PFaroe</w:t>
      </w:r>
      <w:proofErr w:type="spellEnd"/>
      <w:r w:rsidR="00CE2C88" w:rsidRPr="007E092B">
        <w:rPr>
          <w:rFonts w:ascii="Arial" w:hAnsi="Arial" w:cs="Arial"/>
        </w:rPr>
        <w:t xml:space="preserve"> Asset Modelling Framework (</w:t>
      </w:r>
      <w:r w:rsidR="004C31F2" w:rsidRPr="007E092B">
        <w:rPr>
          <w:rFonts w:ascii="Arial" w:hAnsi="Arial" w:cs="Arial"/>
        </w:rPr>
        <w:t>Salmon</w:t>
      </w:r>
      <w:r w:rsidR="00CE2C88" w:rsidRPr="007E092B">
        <w:rPr>
          <w:rFonts w:ascii="Arial" w:hAnsi="Arial" w:cs="Arial"/>
        </w:rPr>
        <w:t>)</w:t>
      </w:r>
      <w:r w:rsidRPr="007E092B">
        <w:rPr>
          <w:rFonts w:ascii="Arial" w:hAnsi="Arial" w:cs="Arial"/>
        </w:rPr>
        <w:t>?</w:t>
      </w:r>
      <w:bookmarkEnd w:id="7"/>
    </w:p>
    <w:p w14:paraId="6174391F" w14:textId="1BBAD21B" w:rsidR="00945EB0" w:rsidRPr="007E092B" w:rsidRDefault="004C31F2" w:rsidP="00945EB0">
      <w:pPr>
        <w:rPr>
          <w:rFonts w:ascii="Arial" w:hAnsi="Arial" w:cs="Arial"/>
        </w:rPr>
      </w:pPr>
      <w:r w:rsidRPr="007E092B">
        <w:rPr>
          <w:rFonts w:ascii="Arial" w:hAnsi="Arial" w:cs="Arial"/>
        </w:rPr>
        <w:t>Salmon</w:t>
      </w:r>
      <w:r w:rsidR="00CE2C88" w:rsidRPr="007E092B">
        <w:rPr>
          <w:rFonts w:ascii="Arial" w:hAnsi="Arial" w:cs="Arial"/>
        </w:rPr>
        <w:t xml:space="preserve"> </w:t>
      </w:r>
      <w:r w:rsidR="00847714">
        <w:rPr>
          <w:rFonts w:ascii="Arial" w:hAnsi="Arial" w:cs="Arial"/>
        </w:rPr>
        <w:t xml:space="preserve">(Simple Asset Linear Modelling </w:t>
      </w:r>
      <w:proofErr w:type="gramStart"/>
      <w:r w:rsidR="00847714">
        <w:rPr>
          <w:rFonts w:ascii="Arial" w:hAnsi="Arial" w:cs="Arial"/>
        </w:rPr>
        <w:t>On</w:t>
      </w:r>
      <w:proofErr w:type="gramEnd"/>
      <w:r w:rsidR="00847714">
        <w:rPr>
          <w:rFonts w:ascii="Arial" w:hAnsi="Arial" w:cs="Arial"/>
        </w:rPr>
        <w:t xml:space="preserve"> Demand) </w:t>
      </w:r>
      <w:r w:rsidR="00945EB0" w:rsidRPr="007E092B">
        <w:rPr>
          <w:rFonts w:ascii="Arial" w:hAnsi="Arial" w:cs="Arial"/>
        </w:rPr>
        <w:t xml:space="preserve">is the technology behind </w:t>
      </w:r>
      <w:proofErr w:type="spellStart"/>
      <w:r w:rsidR="00945EB0" w:rsidRPr="007E092B">
        <w:rPr>
          <w:rFonts w:ascii="Arial" w:hAnsi="Arial" w:cs="Arial"/>
        </w:rPr>
        <w:t>PFaroe</w:t>
      </w:r>
      <w:proofErr w:type="spellEnd"/>
      <w:r w:rsidR="00945EB0" w:rsidRPr="007E092B">
        <w:rPr>
          <w:rFonts w:ascii="Arial" w:hAnsi="Arial" w:cs="Arial"/>
        </w:rPr>
        <w:t xml:space="preserve"> </w:t>
      </w:r>
      <w:r w:rsidR="00753F06" w:rsidRPr="007E092B">
        <w:rPr>
          <w:rFonts w:ascii="Arial" w:hAnsi="Arial" w:cs="Arial"/>
        </w:rPr>
        <w:t xml:space="preserve">that </w:t>
      </w:r>
      <w:r w:rsidR="00945EB0" w:rsidRPr="007E092B">
        <w:rPr>
          <w:rFonts w:ascii="Arial" w:hAnsi="Arial" w:cs="Arial"/>
        </w:rPr>
        <w:t>m</w:t>
      </w:r>
      <w:r w:rsidR="004F56E1" w:rsidRPr="007E092B">
        <w:rPr>
          <w:rFonts w:ascii="Arial" w:hAnsi="Arial" w:cs="Arial"/>
        </w:rPr>
        <w:t>odels assets based on cashflows</w:t>
      </w:r>
      <w:r w:rsidR="00945EB0" w:rsidRPr="007E092B">
        <w:rPr>
          <w:rFonts w:ascii="Arial" w:hAnsi="Arial" w:cs="Arial"/>
        </w:rPr>
        <w:t xml:space="preserve"> without the need for detailed security-specific information. The method is analogous to the </w:t>
      </w:r>
      <w:r w:rsidR="00945EB0" w:rsidRPr="007E092B">
        <w:rPr>
          <w:rFonts w:ascii="Arial" w:hAnsi="Arial" w:cs="Arial"/>
          <w:i/>
        </w:rPr>
        <w:t>Alpha</w:t>
      </w:r>
      <w:r w:rsidR="00945EB0" w:rsidRPr="007E092B">
        <w:rPr>
          <w:rFonts w:ascii="Arial" w:hAnsi="Arial" w:cs="Arial"/>
        </w:rPr>
        <w:t xml:space="preserve"> technology underpinning cashflow-based liability analytics. The </w:t>
      </w:r>
      <w:r w:rsidRPr="007E092B">
        <w:rPr>
          <w:rFonts w:ascii="Arial" w:hAnsi="Arial" w:cs="Arial"/>
        </w:rPr>
        <w:t>Salmon</w:t>
      </w:r>
      <w:r w:rsidR="00945EB0" w:rsidRPr="007E092B">
        <w:rPr>
          <w:rFonts w:ascii="Arial" w:hAnsi="Arial" w:cs="Arial"/>
        </w:rPr>
        <w:t xml:space="preserve"> method supports:</w:t>
      </w:r>
    </w:p>
    <w:p w14:paraId="42C04004" w14:textId="47E4A333" w:rsidR="00945EB0" w:rsidRPr="007E092B" w:rsidRDefault="00945EB0" w:rsidP="002023B4">
      <w:pPr>
        <w:pStyle w:val="ListParagraph"/>
        <w:rPr>
          <w:rFonts w:ascii="Arial" w:hAnsi="Arial" w:cs="Arial"/>
        </w:rPr>
      </w:pPr>
      <w:r w:rsidRPr="007E092B">
        <w:rPr>
          <w:rFonts w:ascii="Arial" w:hAnsi="Arial" w:cs="Arial"/>
        </w:rPr>
        <w:t>Point</w:t>
      </w:r>
      <w:r w:rsidR="00753F06" w:rsidRPr="007E092B">
        <w:rPr>
          <w:rFonts w:ascii="Arial" w:hAnsi="Arial" w:cs="Arial"/>
        </w:rPr>
        <w:t>-</w:t>
      </w:r>
      <w:r w:rsidRPr="007E092B">
        <w:rPr>
          <w:rFonts w:ascii="Arial" w:hAnsi="Arial" w:cs="Arial"/>
        </w:rPr>
        <w:t>in</w:t>
      </w:r>
      <w:r w:rsidR="00753F06" w:rsidRPr="007E092B">
        <w:rPr>
          <w:rFonts w:ascii="Arial" w:hAnsi="Arial" w:cs="Arial"/>
        </w:rPr>
        <w:t>-</w:t>
      </w:r>
      <w:r w:rsidRPr="007E092B">
        <w:rPr>
          <w:rFonts w:ascii="Arial" w:hAnsi="Arial" w:cs="Arial"/>
        </w:rPr>
        <w:t>time analytics</w:t>
      </w:r>
    </w:p>
    <w:p w14:paraId="6464A68D" w14:textId="7A1509DC" w:rsidR="00945EB0" w:rsidRPr="007E092B" w:rsidRDefault="00945EB0" w:rsidP="002023B4">
      <w:pPr>
        <w:pStyle w:val="ListParagraph"/>
        <w:numPr>
          <w:ilvl w:val="1"/>
          <w:numId w:val="3"/>
        </w:numPr>
        <w:rPr>
          <w:rFonts w:ascii="Arial" w:hAnsi="Arial" w:cs="Arial"/>
        </w:rPr>
      </w:pPr>
      <w:r w:rsidRPr="007E092B">
        <w:rPr>
          <w:rFonts w:ascii="Arial" w:hAnsi="Arial" w:cs="Arial"/>
        </w:rPr>
        <w:t>Asset valuations</w:t>
      </w:r>
      <w:r w:rsidR="00753F06" w:rsidRPr="007E092B">
        <w:rPr>
          <w:rFonts w:ascii="Arial" w:hAnsi="Arial" w:cs="Arial"/>
        </w:rPr>
        <w:t xml:space="preserve"> (including monthly and daily valuations)</w:t>
      </w:r>
    </w:p>
    <w:p w14:paraId="04566BE8" w14:textId="77777777" w:rsidR="00945EB0" w:rsidRPr="007E092B" w:rsidRDefault="00945EB0" w:rsidP="002023B4">
      <w:pPr>
        <w:pStyle w:val="ListParagraph"/>
        <w:numPr>
          <w:ilvl w:val="1"/>
          <w:numId w:val="3"/>
        </w:numPr>
        <w:rPr>
          <w:rFonts w:ascii="Arial" w:hAnsi="Arial" w:cs="Arial"/>
        </w:rPr>
      </w:pPr>
      <w:r w:rsidRPr="007E092B">
        <w:rPr>
          <w:rFonts w:ascii="Arial" w:hAnsi="Arial" w:cs="Arial"/>
        </w:rPr>
        <w:t>Asset cashflows</w:t>
      </w:r>
    </w:p>
    <w:p w14:paraId="0276605A" w14:textId="2955B79E" w:rsidR="00945EB0" w:rsidRPr="007E092B" w:rsidRDefault="00945EB0" w:rsidP="002023B4">
      <w:pPr>
        <w:pStyle w:val="ListParagraph"/>
        <w:numPr>
          <w:ilvl w:val="1"/>
          <w:numId w:val="3"/>
        </w:numPr>
        <w:rPr>
          <w:rFonts w:ascii="Arial" w:hAnsi="Arial" w:cs="Arial"/>
        </w:rPr>
      </w:pPr>
      <w:r w:rsidRPr="007E092B">
        <w:rPr>
          <w:rFonts w:ascii="Arial" w:hAnsi="Arial" w:cs="Arial"/>
        </w:rPr>
        <w:t xml:space="preserve">Asset What </w:t>
      </w:r>
      <w:r w:rsidR="00753F06" w:rsidRPr="007E092B">
        <w:rPr>
          <w:rFonts w:ascii="Arial" w:hAnsi="Arial" w:cs="Arial"/>
        </w:rPr>
        <w:t>i</w:t>
      </w:r>
      <w:r w:rsidRPr="007E092B">
        <w:rPr>
          <w:rFonts w:ascii="Arial" w:hAnsi="Arial" w:cs="Arial"/>
        </w:rPr>
        <w:t>f?</w:t>
      </w:r>
    </w:p>
    <w:p w14:paraId="125B1199" w14:textId="5871E4F0" w:rsidR="00945EB0" w:rsidRPr="007E092B" w:rsidRDefault="00945EB0" w:rsidP="002023B4">
      <w:pPr>
        <w:pStyle w:val="ListParagraph"/>
        <w:numPr>
          <w:ilvl w:val="1"/>
          <w:numId w:val="3"/>
        </w:numPr>
        <w:rPr>
          <w:rFonts w:ascii="Arial" w:hAnsi="Arial" w:cs="Arial"/>
        </w:rPr>
      </w:pPr>
      <w:r w:rsidRPr="007E092B">
        <w:rPr>
          <w:rFonts w:ascii="Arial" w:hAnsi="Arial" w:cs="Arial"/>
        </w:rPr>
        <w:t xml:space="preserve">Curve </w:t>
      </w:r>
      <w:r w:rsidR="00753F06" w:rsidRPr="007E092B">
        <w:rPr>
          <w:rFonts w:ascii="Arial" w:hAnsi="Arial" w:cs="Arial"/>
        </w:rPr>
        <w:t>e</w:t>
      </w:r>
      <w:r w:rsidRPr="007E092B">
        <w:rPr>
          <w:rFonts w:ascii="Arial" w:hAnsi="Arial" w:cs="Arial"/>
        </w:rPr>
        <w:t>xposure</w:t>
      </w:r>
      <w:r w:rsidR="00753F06" w:rsidRPr="007E092B">
        <w:rPr>
          <w:rFonts w:ascii="Arial" w:hAnsi="Arial" w:cs="Arial"/>
        </w:rPr>
        <w:t xml:space="preserve"> calculations</w:t>
      </w:r>
    </w:p>
    <w:p w14:paraId="4ABED733" w14:textId="2468C267" w:rsidR="00945EB0" w:rsidRPr="007E092B" w:rsidRDefault="00945EB0" w:rsidP="002023B4">
      <w:pPr>
        <w:pStyle w:val="ListParagraph"/>
        <w:numPr>
          <w:ilvl w:val="1"/>
          <w:numId w:val="3"/>
        </w:numPr>
        <w:rPr>
          <w:rFonts w:ascii="Arial" w:hAnsi="Arial" w:cs="Arial"/>
        </w:rPr>
      </w:pPr>
      <w:r w:rsidRPr="007E092B">
        <w:rPr>
          <w:rFonts w:ascii="Arial" w:hAnsi="Arial" w:cs="Arial"/>
        </w:rPr>
        <w:t xml:space="preserve">Market </w:t>
      </w:r>
      <w:r w:rsidR="00753F06" w:rsidRPr="007E092B">
        <w:rPr>
          <w:rFonts w:ascii="Arial" w:hAnsi="Arial" w:cs="Arial"/>
        </w:rPr>
        <w:t>e</w:t>
      </w:r>
      <w:r w:rsidRPr="007E092B">
        <w:rPr>
          <w:rFonts w:ascii="Arial" w:hAnsi="Arial" w:cs="Arial"/>
        </w:rPr>
        <w:t>vents</w:t>
      </w:r>
    </w:p>
    <w:p w14:paraId="1652AE59" w14:textId="61F69C84" w:rsidR="00945EB0" w:rsidRPr="007E092B" w:rsidRDefault="00945EB0" w:rsidP="002023B4">
      <w:pPr>
        <w:pStyle w:val="ListParagraph"/>
        <w:rPr>
          <w:rFonts w:ascii="Arial" w:hAnsi="Arial" w:cs="Arial"/>
        </w:rPr>
      </w:pPr>
      <w:r w:rsidRPr="007E092B">
        <w:rPr>
          <w:rFonts w:ascii="Arial" w:hAnsi="Arial" w:cs="Arial"/>
        </w:rPr>
        <w:t>Future</w:t>
      </w:r>
      <w:r w:rsidR="00753F06" w:rsidRPr="007E092B">
        <w:rPr>
          <w:rFonts w:ascii="Arial" w:hAnsi="Arial" w:cs="Arial"/>
        </w:rPr>
        <w:t>-</w:t>
      </w:r>
      <w:r w:rsidRPr="007E092B">
        <w:rPr>
          <w:rFonts w:ascii="Arial" w:hAnsi="Arial" w:cs="Arial"/>
        </w:rPr>
        <w:t>time analytics</w:t>
      </w:r>
    </w:p>
    <w:p w14:paraId="380F2F11" w14:textId="32C5BC39" w:rsidR="00945EB0" w:rsidRPr="007E092B" w:rsidRDefault="00945EB0" w:rsidP="002023B4">
      <w:pPr>
        <w:pStyle w:val="ListParagraph"/>
        <w:numPr>
          <w:ilvl w:val="1"/>
          <w:numId w:val="3"/>
        </w:numPr>
        <w:rPr>
          <w:rFonts w:ascii="Arial" w:hAnsi="Arial" w:cs="Arial"/>
        </w:rPr>
      </w:pPr>
      <w:r w:rsidRPr="007E092B">
        <w:rPr>
          <w:rFonts w:ascii="Arial" w:hAnsi="Arial" w:cs="Arial"/>
        </w:rPr>
        <w:t>Risk (</w:t>
      </w:r>
      <w:proofErr w:type="spellStart"/>
      <w:r w:rsidRPr="007E092B">
        <w:rPr>
          <w:rFonts w:ascii="Arial" w:hAnsi="Arial" w:cs="Arial"/>
        </w:rPr>
        <w:t>VaR</w:t>
      </w:r>
      <w:proofErr w:type="spellEnd"/>
      <w:r w:rsidRPr="007E092B">
        <w:rPr>
          <w:rFonts w:ascii="Arial" w:hAnsi="Arial" w:cs="Arial"/>
        </w:rPr>
        <w:t xml:space="preserve">) including the Correlation What </w:t>
      </w:r>
      <w:proofErr w:type="gramStart"/>
      <w:r w:rsidR="00753F06" w:rsidRPr="007E092B">
        <w:rPr>
          <w:rFonts w:ascii="Arial" w:hAnsi="Arial" w:cs="Arial"/>
        </w:rPr>
        <w:t>i</w:t>
      </w:r>
      <w:r w:rsidRPr="007E092B">
        <w:rPr>
          <w:rFonts w:ascii="Arial" w:hAnsi="Arial" w:cs="Arial"/>
        </w:rPr>
        <w:t>f</w:t>
      </w:r>
      <w:r w:rsidR="00753F06" w:rsidRPr="007E092B">
        <w:rPr>
          <w:rFonts w:ascii="Arial" w:hAnsi="Arial" w:cs="Arial"/>
        </w:rPr>
        <w:t>?</w:t>
      </w:r>
      <w:r w:rsidRPr="007E092B">
        <w:rPr>
          <w:rFonts w:ascii="Arial" w:hAnsi="Arial" w:cs="Arial"/>
        </w:rPr>
        <w:t>,</w:t>
      </w:r>
      <w:proofErr w:type="gramEnd"/>
      <w:r w:rsidRPr="007E092B">
        <w:rPr>
          <w:rFonts w:ascii="Arial" w:hAnsi="Arial" w:cs="Arial"/>
        </w:rPr>
        <w:t xml:space="preserve"> Risk What </w:t>
      </w:r>
      <w:r w:rsidR="00753F06" w:rsidRPr="007E092B">
        <w:rPr>
          <w:rFonts w:ascii="Arial" w:hAnsi="Arial" w:cs="Arial"/>
        </w:rPr>
        <w:t>i</w:t>
      </w:r>
      <w:r w:rsidRPr="007E092B">
        <w:rPr>
          <w:rFonts w:ascii="Arial" w:hAnsi="Arial" w:cs="Arial"/>
        </w:rPr>
        <w:t>f</w:t>
      </w:r>
      <w:r w:rsidR="00753F06" w:rsidRPr="007E092B">
        <w:rPr>
          <w:rFonts w:ascii="Arial" w:hAnsi="Arial" w:cs="Arial"/>
        </w:rPr>
        <w:t>?,</w:t>
      </w:r>
      <w:r w:rsidRPr="007E092B">
        <w:rPr>
          <w:rFonts w:ascii="Arial" w:hAnsi="Arial" w:cs="Arial"/>
        </w:rPr>
        <w:t xml:space="preserve"> etc.</w:t>
      </w:r>
    </w:p>
    <w:p w14:paraId="398D6349" w14:textId="77777777" w:rsidR="00945EB0" w:rsidRPr="007E092B" w:rsidRDefault="00945EB0" w:rsidP="002023B4">
      <w:pPr>
        <w:pStyle w:val="ListParagraph"/>
        <w:numPr>
          <w:ilvl w:val="1"/>
          <w:numId w:val="3"/>
        </w:numPr>
        <w:rPr>
          <w:rFonts w:ascii="Arial" w:hAnsi="Arial" w:cs="Arial"/>
        </w:rPr>
      </w:pPr>
      <w:r w:rsidRPr="007E092B">
        <w:rPr>
          <w:rFonts w:ascii="Arial" w:hAnsi="Arial" w:cs="Arial"/>
        </w:rPr>
        <w:t>Asset and Liability Modelling (ALM)</w:t>
      </w:r>
    </w:p>
    <w:p w14:paraId="0026C5A2" w14:textId="77777777" w:rsidR="00945EB0" w:rsidRPr="007E092B" w:rsidRDefault="00945EB0" w:rsidP="002023B4">
      <w:pPr>
        <w:pStyle w:val="ListParagraph"/>
        <w:numPr>
          <w:ilvl w:val="2"/>
          <w:numId w:val="3"/>
        </w:numPr>
        <w:rPr>
          <w:rFonts w:ascii="Arial" w:hAnsi="Arial" w:cs="Arial"/>
        </w:rPr>
      </w:pPr>
      <w:r w:rsidRPr="007E092B">
        <w:rPr>
          <w:rFonts w:ascii="Arial" w:hAnsi="Arial" w:cs="Arial"/>
        </w:rPr>
        <w:t>Stochastic</w:t>
      </w:r>
    </w:p>
    <w:p w14:paraId="6A7890B8" w14:textId="66D2A30F" w:rsidR="00945EB0" w:rsidRPr="007E092B" w:rsidRDefault="00753F06" w:rsidP="002023B4">
      <w:pPr>
        <w:pStyle w:val="ListParagraph"/>
        <w:numPr>
          <w:ilvl w:val="2"/>
          <w:numId w:val="3"/>
        </w:numPr>
        <w:rPr>
          <w:rFonts w:ascii="Arial" w:hAnsi="Arial" w:cs="Arial"/>
        </w:rPr>
      </w:pPr>
      <w:r w:rsidRPr="007E092B">
        <w:rPr>
          <w:rFonts w:ascii="Arial" w:hAnsi="Arial" w:cs="Arial"/>
        </w:rPr>
        <w:t>Deterministic</w:t>
      </w:r>
    </w:p>
    <w:p w14:paraId="2E54DDE1" w14:textId="77777777" w:rsidR="00945EB0" w:rsidRPr="007E092B" w:rsidRDefault="00945EB0" w:rsidP="002023B4">
      <w:pPr>
        <w:pStyle w:val="ListParagraph"/>
        <w:numPr>
          <w:ilvl w:val="1"/>
          <w:numId w:val="3"/>
        </w:numPr>
        <w:rPr>
          <w:rFonts w:ascii="Arial" w:hAnsi="Arial" w:cs="Arial"/>
        </w:rPr>
      </w:pPr>
      <w:r w:rsidRPr="007E092B">
        <w:rPr>
          <w:rFonts w:ascii="Arial" w:hAnsi="Arial" w:cs="Arial"/>
        </w:rPr>
        <w:t>Optimizer</w:t>
      </w:r>
    </w:p>
    <w:p w14:paraId="08D0CC58" w14:textId="25C75694" w:rsidR="00945EB0" w:rsidRPr="007E092B" w:rsidRDefault="00945EB0" w:rsidP="00945EB0">
      <w:pPr>
        <w:rPr>
          <w:rFonts w:ascii="Arial" w:hAnsi="Arial" w:cs="Arial"/>
        </w:rPr>
      </w:pPr>
      <w:r w:rsidRPr="007E092B">
        <w:rPr>
          <w:rFonts w:ascii="Arial" w:hAnsi="Arial" w:cs="Arial"/>
        </w:rPr>
        <w:t xml:space="preserve">The cashflows are </w:t>
      </w:r>
      <w:r w:rsidR="00753F06" w:rsidRPr="007E092B">
        <w:rPr>
          <w:rFonts w:ascii="Arial" w:hAnsi="Arial" w:cs="Arial"/>
        </w:rPr>
        <w:t>associated</w:t>
      </w:r>
      <w:r w:rsidRPr="007E092B">
        <w:rPr>
          <w:rFonts w:ascii="Arial" w:hAnsi="Arial" w:cs="Arial"/>
        </w:rPr>
        <w:t xml:space="preserve"> with exposures to various equity markets and indices. The combination of </w:t>
      </w:r>
      <w:r w:rsidR="00CE2C88" w:rsidRPr="007E092B">
        <w:rPr>
          <w:rFonts w:ascii="Arial" w:hAnsi="Arial" w:cs="Arial"/>
        </w:rPr>
        <w:t>cashflows and exposures</w:t>
      </w:r>
      <w:r w:rsidRPr="007E092B">
        <w:rPr>
          <w:rFonts w:ascii="Arial" w:hAnsi="Arial" w:cs="Arial"/>
        </w:rPr>
        <w:t xml:space="preserve"> </w:t>
      </w:r>
      <w:r w:rsidR="00753F06" w:rsidRPr="007E092B">
        <w:rPr>
          <w:rFonts w:ascii="Arial" w:hAnsi="Arial" w:cs="Arial"/>
        </w:rPr>
        <w:t>allow</w:t>
      </w:r>
      <w:r w:rsidR="00CE2C88" w:rsidRPr="007E092B">
        <w:rPr>
          <w:rFonts w:ascii="Arial" w:hAnsi="Arial" w:cs="Arial"/>
        </w:rPr>
        <w:t>s</w:t>
      </w:r>
      <w:r w:rsidR="00753F06" w:rsidRPr="007E092B">
        <w:rPr>
          <w:rFonts w:ascii="Arial" w:hAnsi="Arial" w:cs="Arial"/>
        </w:rPr>
        <w:t xml:space="preserve"> the asset to</w:t>
      </w:r>
      <w:r w:rsidRPr="007E092B">
        <w:rPr>
          <w:rFonts w:ascii="Arial" w:hAnsi="Arial" w:cs="Arial"/>
        </w:rPr>
        <w:t xml:space="preserve"> </w:t>
      </w:r>
      <w:r w:rsidR="00753F06" w:rsidRPr="007E092B">
        <w:rPr>
          <w:rFonts w:ascii="Arial" w:hAnsi="Arial" w:cs="Arial"/>
        </w:rPr>
        <w:t xml:space="preserve">be </w:t>
      </w:r>
      <w:r w:rsidRPr="007E092B">
        <w:rPr>
          <w:rFonts w:ascii="Arial" w:hAnsi="Arial" w:cs="Arial"/>
        </w:rPr>
        <w:t xml:space="preserve">priced according to the macroeconomic environment prevailing in any given scenario specified in </w:t>
      </w:r>
      <w:proofErr w:type="spellStart"/>
      <w:r w:rsidRPr="007E092B">
        <w:rPr>
          <w:rFonts w:ascii="Arial" w:hAnsi="Arial" w:cs="Arial"/>
        </w:rPr>
        <w:t>PFaroe</w:t>
      </w:r>
      <w:proofErr w:type="spellEnd"/>
      <w:r w:rsidRPr="007E092B">
        <w:rPr>
          <w:rFonts w:ascii="Arial" w:hAnsi="Arial" w:cs="Arial"/>
        </w:rPr>
        <w:t>.</w:t>
      </w:r>
    </w:p>
    <w:p w14:paraId="4D3C0A02" w14:textId="26BA7743" w:rsidR="00945EB0" w:rsidRPr="007E092B" w:rsidRDefault="00945EB0" w:rsidP="00945EB0">
      <w:pPr>
        <w:pStyle w:val="Heading2"/>
        <w:rPr>
          <w:rFonts w:ascii="Arial" w:hAnsi="Arial" w:cs="Arial"/>
        </w:rPr>
      </w:pPr>
      <w:bookmarkStart w:id="8" w:name="_Toc487466657"/>
      <w:r w:rsidRPr="007E092B">
        <w:rPr>
          <w:rFonts w:ascii="Arial" w:hAnsi="Arial" w:cs="Arial"/>
        </w:rPr>
        <w:t xml:space="preserve">Why would I want to use </w:t>
      </w:r>
      <w:r w:rsidR="004C31F2" w:rsidRPr="007E092B">
        <w:rPr>
          <w:rFonts w:ascii="Arial" w:hAnsi="Arial" w:cs="Arial"/>
        </w:rPr>
        <w:t>Salmon</w:t>
      </w:r>
      <w:r w:rsidRPr="007E092B">
        <w:rPr>
          <w:rFonts w:ascii="Arial" w:hAnsi="Arial" w:cs="Arial"/>
        </w:rPr>
        <w:t>?</w:t>
      </w:r>
      <w:bookmarkEnd w:id="8"/>
    </w:p>
    <w:p w14:paraId="1358D7DB" w14:textId="77777777" w:rsidR="00945EB0" w:rsidRPr="007E092B" w:rsidRDefault="00945EB0" w:rsidP="00945EB0">
      <w:pPr>
        <w:pStyle w:val="Heading3"/>
        <w:rPr>
          <w:rFonts w:ascii="Arial" w:hAnsi="Arial" w:cs="Arial"/>
        </w:rPr>
      </w:pPr>
      <w:bookmarkStart w:id="9" w:name="_Toc487466658"/>
      <w:r w:rsidRPr="007E092B">
        <w:rPr>
          <w:rFonts w:ascii="Arial" w:hAnsi="Arial" w:cs="Arial"/>
        </w:rPr>
        <w:t>Fast and accurate analytics</w:t>
      </w:r>
      <w:bookmarkEnd w:id="9"/>
    </w:p>
    <w:p w14:paraId="6797B465" w14:textId="331A5DE9" w:rsidR="00753F06" w:rsidRPr="007E092B" w:rsidRDefault="00945EB0" w:rsidP="00945EB0">
      <w:pPr>
        <w:rPr>
          <w:rFonts w:ascii="Arial" w:hAnsi="Arial" w:cs="Arial"/>
        </w:rPr>
      </w:pPr>
      <w:r w:rsidRPr="007E092B">
        <w:rPr>
          <w:rFonts w:ascii="Arial" w:hAnsi="Arial" w:cs="Arial"/>
        </w:rPr>
        <w:t xml:space="preserve">The </w:t>
      </w:r>
      <w:r w:rsidR="004C31F2" w:rsidRPr="007E092B">
        <w:rPr>
          <w:rFonts w:ascii="Arial" w:hAnsi="Arial" w:cs="Arial"/>
        </w:rPr>
        <w:t>Salmon</w:t>
      </w:r>
      <w:r w:rsidR="00753F06" w:rsidRPr="007E092B">
        <w:rPr>
          <w:rFonts w:ascii="Arial" w:hAnsi="Arial" w:cs="Arial"/>
        </w:rPr>
        <w:t xml:space="preserve"> </w:t>
      </w:r>
      <w:r w:rsidRPr="007E092B">
        <w:rPr>
          <w:rFonts w:ascii="Arial" w:hAnsi="Arial" w:cs="Arial"/>
        </w:rPr>
        <w:t xml:space="preserve">method was designed to meet </w:t>
      </w:r>
      <w:r w:rsidR="00753F06" w:rsidRPr="007E092B">
        <w:rPr>
          <w:rFonts w:ascii="Arial" w:hAnsi="Arial" w:cs="Arial"/>
        </w:rPr>
        <w:t xml:space="preserve">our users’ </w:t>
      </w:r>
      <w:r w:rsidRPr="007E092B">
        <w:rPr>
          <w:rFonts w:ascii="Arial" w:hAnsi="Arial" w:cs="Arial"/>
        </w:rPr>
        <w:t xml:space="preserve">need for fast and accurate asset and risk analytics. It </w:t>
      </w:r>
      <w:r w:rsidR="00753F06" w:rsidRPr="007E092B">
        <w:rPr>
          <w:rFonts w:ascii="Arial" w:hAnsi="Arial" w:cs="Arial"/>
        </w:rPr>
        <w:t>creates</w:t>
      </w:r>
      <w:r w:rsidRPr="007E092B">
        <w:rPr>
          <w:rFonts w:ascii="Arial" w:hAnsi="Arial" w:cs="Arial"/>
        </w:rPr>
        <w:t xml:space="preserve"> </w:t>
      </w:r>
      <w:r w:rsidR="00753F06" w:rsidRPr="007E092B">
        <w:rPr>
          <w:rFonts w:ascii="Arial" w:hAnsi="Arial" w:cs="Arial"/>
        </w:rPr>
        <w:t>efficiencies</w:t>
      </w:r>
      <w:r w:rsidRPr="007E092B">
        <w:rPr>
          <w:rFonts w:ascii="Arial" w:hAnsi="Arial" w:cs="Arial"/>
        </w:rPr>
        <w:t xml:space="preserve"> in two respects: </w:t>
      </w:r>
    </w:p>
    <w:p w14:paraId="1E4EE143" w14:textId="182EA5D9" w:rsidR="00753F06" w:rsidRPr="007E092B" w:rsidRDefault="00945EB0" w:rsidP="007D487D">
      <w:pPr>
        <w:pStyle w:val="ListParagraph"/>
        <w:numPr>
          <w:ilvl w:val="0"/>
          <w:numId w:val="20"/>
        </w:numPr>
        <w:rPr>
          <w:rFonts w:ascii="Arial" w:hAnsi="Arial" w:cs="Arial"/>
        </w:rPr>
      </w:pPr>
      <w:r w:rsidRPr="007E092B">
        <w:rPr>
          <w:rFonts w:ascii="Arial" w:hAnsi="Arial" w:cs="Arial"/>
        </w:rPr>
        <w:lastRenderedPageBreak/>
        <w:t xml:space="preserve">First, the time taken to specify a fund in </w:t>
      </w:r>
      <w:proofErr w:type="spellStart"/>
      <w:r w:rsidRPr="007E092B">
        <w:rPr>
          <w:rFonts w:ascii="Arial" w:hAnsi="Arial" w:cs="Arial"/>
        </w:rPr>
        <w:t>PFaroe</w:t>
      </w:r>
      <w:proofErr w:type="spellEnd"/>
      <w:r w:rsidRPr="007E092B">
        <w:rPr>
          <w:rFonts w:ascii="Arial" w:hAnsi="Arial" w:cs="Arial"/>
        </w:rPr>
        <w:t xml:space="preserve"> is short (several minutes when the appropriate information is to</w:t>
      </w:r>
      <w:r w:rsidR="00753F06" w:rsidRPr="007E092B">
        <w:rPr>
          <w:rFonts w:ascii="Arial" w:hAnsi="Arial" w:cs="Arial"/>
        </w:rPr>
        <w:t>-</w:t>
      </w:r>
      <w:r w:rsidRPr="007E092B">
        <w:rPr>
          <w:rFonts w:ascii="Arial" w:hAnsi="Arial" w:cs="Arial"/>
        </w:rPr>
        <w:t>hand)</w:t>
      </w:r>
      <w:r w:rsidR="00753F06" w:rsidRPr="007E092B">
        <w:rPr>
          <w:rFonts w:ascii="Arial" w:hAnsi="Arial" w:cs="Arial"/>
        </w:rPr>
        <w:t>,</w:t>
      </w:r>
      <w:r w:rsidRPr="007E092B">
        <w:rPr>
          <w:rFonts w:ascii="Arial" w:hAnsi="Arial" w:cs="Arial"/>
        </w:rPr>
        <w:t xml:space="preserve"> and </w:t>
      </w:r>
    </w:p>
    <w:p w14:paraId="525D99F7" w14:textId="3B34CB9E" w:rsidR="00945EB0" w:rsidRPr="007E092B" w:rsidRDefault="00753F06" w:rsidP="007D487D">
      <w:pPr>
        <w:pStyle w:val="ListParagraph"/>
        <w:numPr>
          <w:ilvl w:val="0"/>
          <w:numId w:val="20"/>
        </w:numPr>
        <w:rPr>
          <w:rFonts w:ascii="Arial" w:hAnsi="Arial" w:cs="Arial"/>
        </w:rPr>
      </w:pPr>
      <w:r w:rsidRPr="007E092B">
        <w:rPr>
          <w:rFonts w:ascii="Arial" w:hAnsi="Arial" w:cs="Arial"/>
        </w:rPr>
        <w:t>S</w:t>
      </w:r>
      <w:r w:rsidR="00945EB0" w:rsidRPr="007E092B">
        <w:rPr>
          <w:rFonts w:ascii="Arial" w:hAnsi="Arial" w:cs="Arial"/>
        </w:rPr>
        <w:t xml:space="preserve">econd, the calculations for asset and risk are typically fast enough to support interactive online analysis in the </w:t>
      </w:r>
      <w:proofErr w:type="spellStart"/>
      <w:r w:rsidR="00945EB0" w:rsidRPr="007E092B">
        <w:rPr>
          <w:rFonts w:ascii="Arial" w:hAnsi="Arial" w:cs="Arial"/>
        </w:rPr>
        <w:t>PFaroe</w:t>
      </w:r>
      <w:proofErr w:type="spellEnd"/>
      <w:r w:rsidR="00945EB0" w:rsidRPr="007E092B">
        <w:rPr>
          <w:rFonts w:ascii="Arial" w:hAnsi="Arial" w:cs="Arial"/>
        </w:rPr>
        <w:t xml:space="preserve"> application. </w:t>
      </w:r>
    </w:p>
    <w:p w14:paraId="6BE8756A" w14:textId="77777777" w:rsidR="00945EB0" w:rsidRPr="007E092B" w:rsidRDefault="00945EB0" w:rsidP="00945EB0">
      <w:pPr>
        <w:pStyle w:val="Heading3"/>
        <w:rPr>
          <w:rFonts w:ascii="Arial" w:hAnsi="Arial" w:cs="Arial"/>
        </w:rPr>
      </w:pPr>
      <w:bookmarkStart w:id="10" w:name="_Toc487466659"/>
      <w:r w:rsidRPr="007E092B">
        <w:rPr>
          <w:rFonts w:ascii="Arial" w:hAnsi="Arial" w:cs="Arial"/>
        </w:rPr>
        <w:t>Reduced market data requirements</w:t>
      </w:r>
      <w:bookmarkEnd w:id="10"/>
    </w:p>
    <w:p w14:paraId="4FED57CC" w14:textId="3C4D74DE" w:rsidR="00945EB0" w:rsidRPr="007E092B" w:rsidRDefault="00945EB0" w:rsidP="00945EB0">
      <w:pPr>
        <w:rPr>
          <w:rFonts w:ascii="Arial" w:hAnsi="Arial" w:cs="Arial"/>
        </w:rPr>
      </w:pPr>
      <w:r w:rsidRPr="007E092B">
        <w:rPr>
          <w:rFonts w:ascii="Arial" w:hAnsi="Arial" w:cs="Arial"/>
        </w:rPr>
        <w:t xml:space="preserve">A further advantage of the </w:t>
      </w:r>
      <w:r w:rsidR="004C31F2" w:rsidRPr="007E092B">
        <w:rPr>
          <w:rFonts w:ascii="Arial" w:hAnsi="Arial" w:cs="Arial"/>
        </w:rPr>
        <w:t>Salmon</w:t>
      </w:r>
      <w:r w:rsidRPr="007E092B">
        <w:rPr>
          <w:rFonts w:ascii="Arial" w:hAnsi="Arial" w:cs="Arial"/>
        </w:rPr>
        <w:t xml:space="preserve"> technology is that it is relatively parsimonious in its market data requirements. The combination of shorter times and efforts required to commission and service funds, and fewer market data items, makes </w:t>
      </w:r>
      <w:r w:rsidR="004C31F2" w:rsidRPr="007E092B">
        <w:rPr>
          <w:rFonts w:ascii="Arial" w:hAnsi="Arial" w:cs="Arial"/>
        </w:rPr>
        <w:t>Salmon</w:t>
      </w:r>
      <w:r w:rsidRPr="007E092B">
        <w:rPr>
          <w:rFonts w:ascii="Arial" w:hAnsi="Arial" w:cs="Arial"/>
        </w:rPr>
        <w:t xml:space="preserve"> cheaper to operate for both </w:t>
      </w:r>
      <w:proofErr w:type="spellStart"/>
      <w:r w:rsidRPr="007E092B">
        <w:rPr>
          <w:rFonts w:ascii="Arial" w:hAnsi="Arial" w:cs="Arial"/>
        </w:rPr>
        <w:t>RiskFirst</w:t>
      </w:r>
      <w:proofErr w:type="spellEnd"/>
      <w:r w:rsidRPr="007E092B">
        <w:rPr>
          <w:rFonts w:ascii="Arial" w:hAnsi="Arial" w:cs="Arial"/>
        </w:rPr>
        <w:t xml:space="preserve"> and our clients. </w:t>
      </w:r>
    </w:p>
    <w:p w14:paraId="5F4E035A" w14:textId="77777777" w:rsidR="00945EB0" w:rsidRPr="007E092B" w:rsidRDefault="00945EB0" w:rsidP="00945EB0">
      <w:pPr>
        <w:pStyle w:val="Heading3"/>
        <w:rPr>
          <w:rFonts w:ascii="Arial" w:hAnsi="Arial" w:cs="Arial"/>
        </w:rPr>
      </w:pPr>
      <w:bookmarkStart w:id="11" w:name="_Toc487466660"/>
      <w:r w:rsidRPr="007E092B">
        <w:rPr>
          <w:rFonts w:ascii="Arial" w:hAnsi="Arial" w:cs="Arial"/>
        </w:rPr>
        <w:t>Flexibility to integrate external economic scenario generators</w:t>
      </w:r>
      <w:bookmarkEnd w:id="11"/>
    </w:p>
    <w:p w14:paraId="4EE37028" w14:textId="63C349DE" w:rsidR="00945EB0" w:rsidRPr="007E092B" w:rsidRDefault="00945EB0" w:rsidP="00945EB0">
      <w:pPr>
        <w:rPr>
          <w:rFonts w:ascii="Arial" w:hAnsi="Arial" w:cs="Arial"/>
        </w:rPr>
      </w:pPr>
      <w:r w:rsidRPr="007E092B">
        <w:rPr>
          <w:rFonts w:ascii="Arial" w:hAnsi="Arial" w:cs="Arial"/>
        </w:rPr>
        <w:t xml:space="preserve">Finally, the </w:t>
      </w:r>
      <w:r w:rsidR="004C31F2" w:rsidRPr="007E092B">
        <w:rPr>
          <w:rFonts w:ascii="Arial" w:hAnsi="Arial" w:cs="Arial"/>
        </w:rPr>
        <w:t>Salmon</w:t>
      </w:r>
      <w:r w:rsidRPr="007E092B">
        <w:rPr>
          <w:rFonts w:ascii="Arial" w:hAnsi="Arial" w:cs="Arial"/>
        </w:rPr>
        <w:t xml:space="preserve"> asset engine also facilitates the integration of external economic scenario generators (ESGs).</w:t>
      </w:r>
    </w:p>
    <w:p w14:paraId="06528DEB" w14:textId="068A87B7" w:rsidR="00945EB0" w:rsidRPr="007E092B" w:rsidRDefault="00945EB0" w:rsidP="00945EB0">
      <w:pPr>
        <w:pStyle w:val="Heading3"/>
        <w:rPr>
          <w:rFonts w:ascii="Arial" w:hAnsi="Arial" w:cs="Arial"/>
        </w:rPr>
      </w:pPr>
      <w:bookmarkStart w:id="12" w:name="_Toc487466661"/>
      <w:r w:rsidRPr="007E092B">
        <w:rPr>
          <w:rFonts w:ascii="Arial" w:hAnsi="Arial" w:cs="Arial"/>
        </w:rPr>
        <w:t xml:space="preserve">Alternatively: </w:t>
      </w:r>
      <w:r w:rsidR="00CE2C88" w:rsidRPr="007E092B">
        <w:rPr>
          <w:rFonts w:ascii="Arial" w:hAnsi="Arial" w:cs="Arial"/>
        </w:rPr>
        <w:t xml:space="preserve">security-level </w:t>
      </w:r>
      <w:r w:rsidRPr="007E092B">
        <w:rPr>
          <w:rFonts w:ascii="Arial" w:hAnsi="Arial" w:cs="Arial"/>
        </w:rPr>
        <w:t>modelled assets</w:t>
      </w:r>
      <w:bookmarkEnd w:id="12"/>
    </w:p>
    <w:p w14:paraId="358B5E60" w14:textId="1C34FD55" w:rsidR="00945EB0" w:rsidRPr="007E092B" w:rsidRDefault="004C31F2" w:rsidP="00945EB0">
      <w:pPr>
        <w:rPr>
          <w:rFonts w:ascii="Arial" w:hAnsi="Arial" w:cs="Arial"/>
        </w:rPr>
      </w:pPr>
      <w:r w:rsidRPr="007E092B">
        <w:rPr>
          <w:rFonts w:ascii="Arial" w:hAnsi="Arial" w:cs="Arial"/>
        </w:rPr>
        <w:t>Salmon</w:t>
      </w:r>
      <w:r w:rsidR="00945EB0" w:rsidRPr="007E092B">
        <w:rPr>
          <w:rFonts w:ascii="Arial" w:hAnsi="Arial" w:cs="Arial"/>
        </w:rPr>
        <w:t xml:space="preserve"> is not appropriate for all situations</w:t>
      </w:r>
      <w:r w:rsidR="0006229B" w:rsidRPr="007E092B">
        <w:rPr>
          <w:rFonts w:ascii="Arial" w:hAnsi="Arial" w:cs="Arial"/>
        </w:rPr>
        <w:t>,</w:t>
      </w:r>
      <w:r w:rsidR="00945EB0" w:rsidRPr="007E092B">
        <w:rPr>
          <w:rFonts w:ascii="Arial" w:hAnsi="Arial" w:cs="Arial"/>
        </w:rPr>
        <w:t xml:space="preserve"> however, and our full</w:t>
      </w:r>
      <w:r w:rsidR="0006229B" w:rsidRPr="007E092B">
        <w:rPr>
          <w:rFonts w:ascii="Arial" w:hAnsi="Arial" w:cs="Arial"/>
        </w:rPr>
        <w:t>-</w:t>
      </w:r>
      <w:r w:rsidR="00945EB0" w:rsidRPr="007E092B">
        <w:rPr>
          <w:rFonts w:ascii="Arial" w:hAnsi="Arial" w:cs="Arial"/>
        </w:rPr>
        <w:t>security</w:t>
      </w:r>
      <w:r w:rsidR="0006229B" w:rsidRPr="007E092B">
        <w:rPr>
          <w:rFonts w:ascii="Arial" w:hAnsi="Arial" w:cs="Arial"/>
        </w:rPr>
        <w:t>-</w:t>
      </w:r>
      <w:r w:rsidR="00945EB0" w:rsidRPr="007E092B">
        <w:rPr>
          <w:rFonts w:ascii="Arial" w:hAnsi="Arial" w:cs="Arial"/>
        </w:rPr>
        <w:t xml:space="preserve">level modelling service remains an option for these specific needs. </w:t>
      </w:r>
      <w:r w:rsidR="00C82BA9" w:rsidRPr="007E092B">
        <w:rPr>
          <w:rFonts w:ascii="Arial" w:hAnsi="Arial" w:cs="Arial"/>
        </w:rPr>
        <w:t>The table below</w:t>
      </w:r>
      <w:r w:rsidR="00945EB0" w:rsidRPr="007E092B">
        <w:rPr>
          <w:rFonts w:ascii="Arial" w:hAnsi="Arial" w:cs="Arial"/>
        </w:rPr>
        <w:t xml:space="preserve"> summarises the two options available. </w:t>
      </w:r>
      <w:r w:rsidR="0006229B" w:rsidRPr="007E092B">
        <w:rPr>
          <w:rFonts w:ascii="Arial" w:hAnsi="Arial" w:cs="Arial"/>
        </w:rPr>
        <w:t>Please take note that f</w:t>
      </w:r>
      <w:r w:rsidR="00945EB0" w:rsidRPr="007E092B">
        <w:rPr>
          <w:rFonts w:ascii="Arial" w:hAnsi="Arial" w:cs="Arial"/>
        </w:rPr>
        <w:t>or future</w:t>
      </w:r>
      <w:r w:rsidR="0006229B" w:rsidRPr="007E092B">
        <w:rPr>
          <w:rFonts w:ascii="Arial" w:hAnsi="Arial" w:cs="Arial"/>
        </w:rPr>
        <w:t>-</w:t>
      </w:r>
      <w:r w:rsidR="00945EB0" w:rsidRPr="007E092B">
        <w:rPr>
          <w:rFonts w:ascii="Arial" w:hAnsi="Arial" w:cs="Arial"/>
        </w:rPr>
        <w:t>time analytics, security</w:t>
      </w:r>
      <w:r w:rsidR="0006229B" w:rsidRPr="007E092B">
        <w:rPr>
          <w:rFonts w:ascii="Arial" w:hAnsi="Arial" w:cs="Arial"/>
        </w:rPr>
        <w:t>-</w:t>
      </w:r>
      <w:r w:rsidR="00945EB0" w:rsidRPr="007E092B">
        <w:rPr>
          <w:rFonts w:ascii="Arial" w:hAnsi="Arial" w:cs="Arial"/>
        </w:rPr>
        <w:t xml:space="preserve">level-based funds are converted into a </w:t>
      </w:r>
      <w:r w:rsidRPr="007E092B">
        <w:rPr>
          <w:rFonts w:ascii="Arial" w:hAnsi="Arial" w:cs="Arial"/>
        </w:rPr>
        <w:t>Salmon</w:t>
      </w:r>
      <w:r w:rsidR="00945EB0" w:rsidRPr="007E092B">
        <w:rPr>
          <w:rFonts w:ascii="Arial" w:hAnsi="Arial" w:cs="Arial"/>
        </w:rPr>
        <w:t xml:space="preserve"> representation</w:t>
      </w:r>
      <w:r w:rsidR="0006229B" w:rsidRPr="007E092B">
        <w:rPr>
          <w:rFonts w:ascii="Arial" w:hAnsi="Arial" w:cs="Arial"/>
        </w:rPr>
        <w:t>,</w:t>
      </w:r>
      <w:r w:rsidR="00945EB0" w:rsidRPr="007E092B">
        <w:rPr>
          <w:rFonts w:ascii="Arial" w:hAnsi="Arial" w:cs="Arial"/>
        </w:rPr>
        <w:t xml:space="preserve"> as the security</w:t>
      </w:r>
      <w:r w:rsidR="0006229B" w:rsidRPr="007E092B">
        <w:rPr>
          <w:rFonts w:ascii="Arial" w:hAnsi="Arial" w:cs="Arial"/>
        </w:rPr>
        <w:t>-</w:t>
      </w:r>
      <w:r w:rsidR="00945EB0" w:rsidRPr="007E092B">
        <w:rPr>
          <w:rFonts w:ascii="Arial" w:hAnsi="Arial" w:cs="Arial"/>
        </w:rPr>
        <w:t>modelling system cannot support stochastic or future</w:t>
      </w:r>
      <w:r w:rsidR="0006229B" w:rsidRPr="007E092B">
        <w:rPr>
          <w:rFonts w:ascii="Arial" w:hAnsi="Arial" w:cs="Arial"/>
        </w:rPr>
        <w:t>-</w:t>
      </w:r>
      <w:r w:rsidR="00945EB0" w:rsidRPr="007E092B">
        <w:rPr>
          <w:rFonts w:ascii="Arial" w:hAnsi="Arial" w:cs="Arial"/>
        </w:rPr>
        <w:t>time projections.</w:t>
      </w:r>
    </w:p>
    <w:tbl>
      <w:tblPr>
        <w:tblStyle w:val="TableGrid"/>
        <w:tblW w:w="0" w:type="auto"/>
        <w:tblLook w:val="0420" w:firstRow="1" w:lastRow="0" w:firstColumn="0" w:lastColumn="0" w:noHBand="0" w:noVBand="1"/>
      </w:tblPr>
      <w:tblGrid>
        <w:gridCol w:w="1628"/>
        <w:gridCol w:w="2883"/>
        <w:gridCol w:w="3784"/>
      </w:tblGrid>
      <w:tr w:rsidR="00945EB0" w:rsidRPr="00E300CF" w14:paraId="7A0A14F3" w14:textId="77777777" w:rsidTr="007D487D">
        <w:trPr>
          <w:trHeight w:val="584"/>
        </w:trPr>
        <w:tc>
          <w:tcPr>
            <w:tcW w:w="0" w:type="auto"/>
            <w:tcBorders>
              <w:top w:val="nil"/>
              <w:left w:val="nil"/>
            </w:tcBorders>
            <w:shd w:val="clear" w:color="auto" w:fill="auto"/>
            <w:hideMark/>
          </w:tcPr>
          <w:p w14:paraId="3EB04C76" w14:textId="77777777" w:rsidR="00945EB0" w:rsidRPr="007E092B" w:rsidRDefault="00945EB0" w:rsidP="00C82BA9">
            <w:pPr>
              <w:jc w:val="center"/>
              <w:rPr>
                <w:rFonts w:ascii="Arial" w:hAnsi="Arial" w:cs="Arial"/>
              </w:rPr>
            </w:pPr>
          </w:p>
        </w:tc>
        <w:tc>
          <w:tcPr>
            <w:tcW w:w="0" w:type="auto"/>
            <w:shd w:val="clear" w:color="auto" w:fill="E7E7E7" w:themeFill="text1" w:themeFillTint="1A"/>
            <w:hideMark/>
          </w:tcPr>
          <w:p w14:paraId="0C721E91" w14:textId="586F7015" w:rsidR="00945EB0" w:rsidRPr="007E092B" w:rsidRDefault="00945EB0" w:rsidP="00BB792C">
            <w:pPr>
              <w:rPr>
                <w:rFonts w:ascii="Arial" w:hAnsi="Arial" w:cs="Arial"/>
                <w:b/>
              </w:rPr>
            </w:pPr>
            <w:r w:rsidRPr="007E092B">
              <w:rPr>
                <w:rFonts w:ascii="Arial" w:hAnsi="Arial" w:cs="Arial"/>
                <w:b/>
                <w:bCs/>
                <w:lang w:val="en-US"/>
              </w:rPr>
              <w:t>Security</w:t>
            </w:r>
            <w:r w:rsidR="0006229B" w:rsidRPr="007E092B">
              <w:rPr>
                <w:rFonts w:ascii="Arial" w:hAnsi="Arial" w:cs="Arial"/>
                <w:b/>
                <w:bCs/>
                <w:lang w:val="en-US"/>
              </w:rPr>
              <w:t>-</w:t>
            </w:r>
            <w:r w:rsidRPr="007E092B">
              <w:rPr>
                <w:rFonts w:ascii="Arial" w:hAnsi="Arial" w:cs="Arial"/>
                <w:b/>
                <w:bCs/>
                <w:lang w:val="en-US"/>
              </w:rPr>
              <w:t>level</w:t>
            </w:r>
            <w:r w:rsidR="003C51E0" w:rsidRPr="007E092B">
              <w:rPr>
                <w:rFonts w:ascii="Arial" w:hAnsi="Arial" w:cs="Arial"/>
                <w:b/>
                <w:bCs/>
                <w:lang w:val="en-US"/>
              </w:rPr>
              <w:t xml:space="preserve"> </w:t>
            </w:r>
            <w:r w:rsidR="0006229B" w:rsidRPr="007E092B">
              <w:rPr>
                <w:rFonts w:ascii="Arial" w:hAnsi="Arial" w:cs="Arial"/>
                <w:b/>
                <w:bCs/>
                <w:lang w:val="en-US"/>
              </w:rPr>
              <w:t>m</w:t>
            </w:r>
            <w:r w:rsidR="003C51E0" w:rsidRPr="007E092B">
              <w:rPr>
                <w:rFonts w:ascii="Arial" w:hAnsi="Arial" w:cs="Arial"/>
                <w:b/>
                <w:bCs/>
                <w:lang w:val="en-US"/>
              </w:rPr>
              <w:t>odelling</w:t>
            </w:r>
          </w:p>
        </w:tc>
        <w:tc>
          <w:tcPr>
            <w:tcW w:w="0" w:type="auto"/>
            <w:shd w:val="clear" w:color="auto" w:fill="E7E7E7" w:themeFill="text1" w:themeFillTint="1A"/>
            <w:hideMark/>
          </w:tcPr>
          <w:p w14:paraId="110B5009" w14:textId="41A0C6A0" w:rsidR="00945EB0" w:rsidRPr="007E092B" w:rsidRDefault="003C51E0" w:rsidP="00BB792C">
            <w:pPr>
              <w:rPr>
                <w:rFonts w:ascii="Arial" w:hAnsi="Arial" w:cs="Arial"/>
                <w:b/>
              </w:rPr>
            </w:pPr>
            <w:proofErr w:type="spellStart"/>
            <w:r w:rsidRPr="007E092B">
              <w:rPr>
                <w:rFonts w:ascii="Arial" w:hAnsi="Arial" w:cs="Arial"/>
                <w:b/>
                <w:bCs/>
                <w:iCs/>
                <w:lang w:val="en-US"/>
              </w:rPr>
              <w:t>PFaroe</w:t>
            </w:r>
            <w:proofErr w:type="spellEnd"/>
            <w:r w:rsidRPr="007E092B">
              <w:rPr>
                <w:rFonts w:ascii="Arial" w:hAnsi="Arial" w:cs="Arial"/>
                <w:b/>
                <w:bCs/>
                <w:iCs/>
                <w:lang w:val="en-US"/>
              </w:rPr>
              <w:t xml:space="preserve"> </w:t>
            </w:r>
            <w:r w:rsidR="00146F48" w:rsidRPr="007E092B">
              <w:rPr>
                <w:rFonts w:ascii="Arial" w:hAnsi="Arial" w:cs="Arial"/>
                <w:b/>
                <w:bCs/>
                <w:iCs/>
                <w:lang w:val="en-US"/>
              </w:rPr>
              <w:t>A</w:t>
            </w:r>
            <w:r w:rsidRPr="007E092B">
              <w:rPr>
                <w:rFonts w:ascii="Arial" w:hAnsi="Arial" w:cs="Arial"/>
                <w:b/>
                <w:bCs/>
                <w:iCs/>
                <w:lang w:val="en-US"/>
              </w:rPr>
              <w:t xml:space="preserve">sset </w:t>
            </w:r>
            <w:r w:rsidR="00146F48" w:rsidRPr="007E092B">
              <w:rPr>
                <w:rFonts w:ascii="Arial" w:hAnsi="Arial" w:cs="Arial"/>
                <w:b/>
                <w:bCs/>
                <w:iCs/>
                <w:lang w:val="en-US"/>
              </w:rPr>
              <w:t>M</w:t>
            </w:r>
            <w:r w:rsidRPr="007E092B">
              <w:rPr>
                <w:rFonts w:ascii="Arial" w:hAnsi="Arial" w:cs="Arial"/>
                <w:b/>
                <w:bCs/>
                <w:iCs/>
                <w:lang w:val="en-US"/>
              </w:rPr>
              <w:t xml:space="preserve">odelling </w:t>
            </w:r>
            <w:r w:rsidR="00146F48" w:rsidRPr="007E092B">
              <w:rPr>
                <w:rFonts w:ascii="Arial" w:hAnsi="Arial" w:cs="Arial"/>
                <w:b/>
                <w:bCs/>
                <w:iCs/>
                <w:lang w:val="en-US"/>
              </w:rPr>
              <w:t>F</w:t>
            </w:r>
            <w:r w:rsidRPr="007E092B">
              <w:rPr>
                <w:rFonts w:ascii="Arial" w:hAnsi="Arial" w:cs="Arial"/>
                <w:b/>
                <w:bCs/>
                <w:iCs/>
                <w:lang w:val="en-US"/>
              </w:rPr>
              <w:t>ramework</w:t>
            </w:r>
            <w:r w:rsidR="00CE2C88" w:rsidRPr="007E092B">
              <w:rPr>
                <w:rFonts w:ascii="Arial" w:hAnsi="Arial" w:cs="Arial"/>
                <w:b/>
                <w:bCs/>
                <w:iCs/>
                <w:lang w:val="en-US"/>
              </w:rPr>
              <w:t xml:space="preserve"> (</w:t>
            </w:r>
            <w:r w:rsidR="004C31F2" w:rsidRPr="007E092B">
              <w:rPr>
                <w:rFonts w:ascii="Arial" w:hAnsi="Arial" w:cs="Arial"/>
                <w:b/>
                <w:bCs/>
                <w:iCs/>
                <w:lang w:val="en-US"/>
              </w:rPr>
              <w:t>Salmon</w:t>
            </w:r>
            <w:r w:rsidR="00CE2C88" w:rsidRPr="007E092B">
              <w:rPr>
                <w:rFonts w:ascii="Arial" w:hAnsi="Arial" w:cs="Arial"/>
                <w:b/>
                <w:bCs/>
                <w:iCs/>
                <w:lang w:val="en-US"/>
              </w:rPr>
              <w:t>)</w:t>
            </w:r>
          </w:p>
        </w:tc>
      </w:tr>
      <w:tr w:rsidR="00945EB0" w:rsidRPr="00E300CF" w14:paraId="38CE906F" w14:textId="77777777" w:rsidTr="003C51E0">
        <w:trPr>
          <w:trHeight w:val="584"/>
        </w:trPr>
        <w:tc>
          <w:tcPr>
            <w:tcW w:w="0" w:type="auto"/>
            <w:shd w:val="clear" w:color="auto" w:fill="E7E7E7" w:themeFill="text1" w:themeFillTint="1A"/>
            <w:hideMark/>
          </w:tcPr>
          <w:p w14:paraId="6FD2AA82" w14:textId="77777777" w:rsidR="00945EB0" w:rsidRPr="007E092B" w:rsidRDefault="00945EB0" w:rsidP="00BB792C">
            <w:pPr>
              <w:rPr>
                <w:rFonts w:ascii="Arial" w:hAnsi="Arial" w:cs="Arial"/>
                <w:b/>
              </w:rPr>
            </w:pPr>
            <w:r w:rsidRPr="007E092B">
              <w:rPr>
                <w:rFonts w:ascii="Arial" w:hAnsi="Arial" w:cs="Arial"/>
                <w:b/>
                <w:bCs/>
                <w:lang w:val="en-US"/>
              </w:rPr>
              <w:t>When</w:t>
            </w:r>
          </w:p>
        </w:tc>
        <w:tc>
          <w:tcPr>
            <w:tcW w:w="0" w:type="auto"/>
            <w:hideMark/>
          </w:tcPr>
          <w:p w14:paraId="7FE41D5B" w14:textId="54FAD819" w:rsidR="00945EB0" w:rsidRPr="007E092B" w:rsidRDefault="00945EB0" w:rsidP="00BB792C">
            <w:pPr>
              <w:rPr>
                <w:rFonts w:ascii="Arial" w:hAnsi="Arial" w:cs="Arial"/>
              </w:rPr>
            </w:pPr>
            <w:r w:rsidRPr="007E092B">
              <w:rPr>
                <w:rFonts w:ascii="Arial" w:hAnsi="Arial" w:cs="Arial"/>
                <w:lang w:val="en-US"/>
              </w:rPr>
              <w:t xml:space="preserve">Security details </w:t>
            </w:r>
            <w:r w:rsidR="003C51E0" w:rsidRPr="007E092B">
              <w:rPr>
                <w:rFonts w:ascii="Arial" w:hAnsi="Arial" w:cs="Arial"/>
                <w:lang w:val="en-US"/>
              </w:rPr>
              <w:t xml:space="preserve">are </w:t>
            </w:r>
            <w:proofErr w:type="gramStart"/>
            <w:r w:rsidRPr="007E092B">
              <w:rPr>
                <w:rFonts w:ascii="Arial" w:hAnsi="Arial" w:cs="Arial"/>
                <w:lang w:val="en-US"/>
              </w:rPr>
              <w:t>available</w:t>
            </w:r>
            <w:proofErr w:type="gramEnd"/>
            <w:r w:rsidRPr="007E092B">
              <w:rPr>
                <w:rFonts w:ascii="Arial" w:hAnsi="Arial" w:cs="Arial"/>
                <w:lang w:val="en-US"/>
              </w:rPr>
              <w:t xml:space="preserve"> but sensitivities</w:t>
            </w:r>
            <w:r w:rsidR="0006229B" w:rsidRPr="007E092B">
              <w:rPr>
                <w:rFonts w:ascii="Arial" w:hAnsi="Arial" w:cs="Arial"/>
                <w:lang w:val="en-US"/>
              </w:rPr>
              <w:t xml:space="preserve"> are not</w:t>
            </w:r>
          </w:p>
          <w:p w14:paraId="6D472E0F" w14:textId="364119D7" w:rsidR="00945EB0" w:rsidRPr="007E092B" w:rsidRDefault="00945EB0" w:rsidP="00BB792C">
            <w:pPr>
              <w:rPr>
                <w:rFonts w:ascii="Arial" w:hAnsi="Arial" w:cs="Arial"/>
              </w:rPr>
            </w:pPr>
            <w:r w:rsidRPr="007E092B">
              <w:rPr>
                <w:rFonts w:ascii="Arial" w:hAnsi="Arial" w:cs="Arial"/>
                <w:lang w:val="en-US"/>
              </w:rPr>
              <w:t xml:space="preserve">Need to drill into/search fund contents at the security level in </w:t>
            </w:r>
            <w:proofErr w:type="spellStart"/>
            <w:r w:rsidR="0006229B" w:rsidRPr="007E092B">
              <w:rPr>
                <w:rFonts w:ascii="Arial" w:hAnsi="Arial" w:cs="Arial"/>
                <w:lang w:val="en-US"/>
              </w:rPr>
              <w:t>PFaroe</w:t>
            </w:r>
            <w:proofErr w:type="spellEnd"/>
          </w:p>
          <w:p w14:paraId="5EBED4FB" w14:textId="7A891003" w:rsidR="00945EB0" w:rsidRPr="007E092B" w:rsidRDefault="00945EB0" w:rsidP="00BB792C">
            <w:pPr>
              <w:rPr>
                <w:rFonts w:ascii="Arial" w:hAnsi="Arial" w:cs="Arial"/>
              </w:rPr>
            </w:pPr>
            <w:r w:rsidRPr="007E092B">
              <w:rPr>
                <w:rFonts w:ascii="Arial" w:hAnsi="Arial" w:cs="Arial"/>
                <w:lang w:val="en-US"/>
              </w:rPr>
              <w:t>Complex</w:t>
            </w:r>
            <w:r w:rsidR="0006229B" w:rsidRPr="007E092B">
              <w:rPr>
                <w:rFonts w:ascii="Arial" w:hAnsi="Arial" w:cs="Arial"/>
                <w:lang w:val="en-US"/>
              </w:rPr>
              <w:t>,</w:t>
            </w:r>
            <w:r w:rsidRPr="007E092B">
              <w:rPr>
                <w:rFonts w:ascii="Arial" w:hAnsi="Arial" w:cs="Arial"/>
                <w:lang w:val="en-US"/>
              </w:rPr>
              <w:t xml:space="preserve"> non-linear</w:t>
            </w:r>
            <w:r w:rsidR="0006229B" w:rsidRPr="007E092B">
              <w:rPr>
                <w:rFonts w:ascii="Arial" w:hAnsi="Arial" w:cs="Arial"/>
                <w:lang w:val="en-US"/>
              </w:rPr>
              <w:t>-</w:t>
            </w:r>
            <w:r w:rsidRPr="007E092B">
              <w:rPr>
                <w:rFonts w:ascii="Arial" w:hAnsi="Arial" w:cs="Arial"/>
                <w:lang w:val="en-US"/>
              </w:rPr>
              <w:t>payoff asset classes</w:t>
            </w:r>
          </w:p>
        </w:tc>
        <w:tc>
          <w:tcPr>
            <w:tcW w:w="0" w:type="auto"/>
            <w:hideMark/>
          </w:tcPr>
          <w:p w14:paraId="59FD91CD" w14:textId="45A83857" w:rsidR="00945EB0" w:rsidRPr="007E092B" w:rsidRDefault="00945EB0" w:rsidP="00BB792C">
            <w:pPr>
              <w:rPr>
                <w:rFonts w:ascii="Arial" w:hAnsi="Arial" w:cs="Arial"/>
              </w:rPr>
            </w:pPr>
            <w:r w:rsidRPr="007E092B">
              <w:rPr>
                <w:rFonts w:ascii="Arial" w:hAnsi="Arial" w:cs="Arial"/>
                <w:lang w:val="en-US"/>
              </w:rPr>
              <w:t>Sensitivities available but security</w:t>
            </w:r>
            <w:r w:rsidR="0006229B" w:rsidRPr="007E092B">
              <w:rPr>
                <w:rFonts w:ascii="Arial" w:hAnsi="Arial" w:cs="Arial"/>
                <w:lang w:val="en-US"/>
              </w:rPr>
              <w:t>-</w:t>
            </w:r>
            <w:r w:rsidRPr="007E092B">
              <w:rPr>
                <w:rFonts w:ascii="Arial" w:hAnsi="Arial" w:cs="Arial"/>
                <w:lang w:val="en-US"/>
              </w:rPr>
              <w:t>level information</w:t>
            </w:r>
            <w:r w:rsidR="0006229B" w:rsidRPr="007E092B">
              <w:rPr>
                <w:rFonts w:ascii="Arial" w:hAnsi="Arial" w:cs="Arial"/>
                <w:lang w:val="en-US"/>
              </w:rPr>
              <w:t xml:space="preserve"> is</w:t>
            </w:r>
            <w:r w:rsidRPr="007E092B">
              <w:rPr>
                <w:rFonts w:ascii="Arial" w:hAnsi="Arial" w:cs="Arial"/>
                <w:lang w:val="en-US"/>
              </w:rPr>
              <w:t xml:space="preserve"> not</w:t>
            </w:r>
          </w:p>
          <w:p w14:paraId="6FCF3F89" w14:textId="6186305A" w:rsidR="00945EB0" w:rsidRPr="007E092B" w:rsidRDefault="0006229B" w:rsidP="00BB792C">
            <w:pPr>
              <w:rPr>
                <w:rFonts w:ascii="Arial" w:hAnsi="Arial" w:cs="Arial"/>
              </w:rPr>
            </w:pPr>
            <w:r w:rsidRPr="007E092B">
              <w:rPr>
                <w:rFonts w:ascii="Arial" w:hAnsi="Arial" w:cs="Arial"/>
                <w:lang w:val="en-US"/>
              </w:rPr>
              <w:t>S</w:t>
            </w:r>
            <w:r w:rsidR="00945EB0" w:rsidRPr="007E092B">
              <w:rPr>
                <w:rFonts w:ascii="Arial" w:hAnsi="Arial" w:cs="Arial"/>
                <w:lang w:val="en-US"/>
              </w:rPr>
              <w:t>ensitivities better describe the mandate/intent of the fund</w:t>
            </w:r>
          </w:p>
          <w:p w14:paraId="7CC55158" w14:textId="77777777" w:rsidR="00945EB0" w:rsidRPr="007E092B" w:rsidRDefault="00945EB0" w:rsidP="00BB792C">
            <w:pPr>
              <w:rPr>
                <w:rFonts w:ascii="Arial" w:hAnsi="Arial" w:cs="Arial"/>
              </w:rPr>
            </w:pPr>
            <w:r w:rsidRPr="007E092B">
              <w:rPr>
                <w:rFonts w:ascii="Arial" w:hAnsi="Arial" w:cs="Arial"/>
                <w:lang w:val="en-US"/>
              </w:rPr>
              <w:t>Assets are typical fixed-income (bonds, swaps) and index-like investments</w:t>
            </w:r>
          </w:p>
        </w:tc>
      </w:tr>
      <w:tr w:rsidR="00945EB0" w:rsidRPr="00E300CF" w14:paraId="1243D064" w14:textId="77777777" w:rsidTr="003C51E0">
        <w:trPr>
          <w:trHeight w:val="584"/>
        </w:trPr>
        <w:tc>
          <w:tcPr>
            <w:tcW w:w="0" w:type="auto"/>
            <w:shd w:val="clear" w:color="auto" w:fill="E7E7E7" w:themeFill="text1" w:themeFillTint="1A"/>
            <w:hideMark/>
          </w:tcPr>
          <w:p w14:paraId="6787C8B7" w14:textId="77777777" w:rsidR="00945EB0" w:rsidRPr="007E092B" w:rsidRDefault="00945EB0" w:rsidP="00BB792C">
            <w:pPr>
              <w:rPr>
                <w:rFonts w:ascii="Arial" w:hAnsi="Arial" w:cs="Arial"/>
                <w:b/>
              </w:rPr>
            </w:pPr>
            <w:r w:rsidRPr="007E092B">
              <w:rPr>
                <w:rFonts w:ascii="Arial" w:hAnsi="Arial" w:cs="Arial"/>
                <w:b/>
                <w:bCs/>
                <w:lang w:val="en-US"/>
              </w:rPr>
              <w:t>Advantages</w:t>
            </w:r>
          </w:p>
        </w:tc>
        <w:tc>
          <w:tcPr>
            <w:tcW w:w="0" w:type="auto"/>
            <w:hideMark/>
          </w:tcPr>
          <w:p w14:paraId="5F2BFEE1" w14:textId="77777777" w:rsidR="00945EB0" w:rsidRPr="007E092B" w:rsidRDefault="00945EB0" w:rsidP="00BB792C">
            <w:pPr>
              <w:rPr>
                <w:rFonts w:ascii="Arial" w:hAnsi="Arial" w:cs="Arial"/>
              </w:rPr>
            </w:pPr>
            <w:r w:rsidRPr="007E092B">
              <w:rPr>
                <w:rFonts w:ascii="Arial" w:hAnsi="Arial" w:cs="Arial"/>
                <w:lang w:val="en-US"/>
              </w:rPr>
              <w:t>Trading-level precision</w:t>
            </w:r>
          </w:p>
          <w:p w14:paraId="35DDD4E1" w14:textId="77777777" w:rsidR="00945EB0" w:rsidRPr="007E092B" w:rsidRDefault="00945EB0" w:rsidP="00BB792C">
            <w:pPr>
              <w:rPr>
                <w:rFonts w:ascii="Arial" w:hAnsi="Arial" w:cs="Arial"/>
              </w:rPr>
            </w:pPr>
            <w:r w:rsidRPr="007E092B">
              <w:rPr>
                <w:rFonts w:ascii="Arial" w:hAnsi="Arial" w:cs="Arial"/>
                <w:lang w:val="en-US"/>
              </w:rPr>
              <w:t>Pricing from first principles</w:t>
            </w:r>
          </w:p>
        </w:tc>
        <w:tc>
          <w:tcPr>
            <w:tcW w:w="0" w:type="auto"/>
            <w:hideMark/>
          </w:tcPr>
          <w:p w14:paraId="1A3C9F19" w14:textId="77777777" w:rsidR="00945EB0" w:rsidRPr="007E092B" w:rsidRDefault="00945EB0" w:rsidP="00BB792C">
            <w:pPr>
              <w:rPr>
                <w:rFonts w:ascii="Arial" w:hAnsi="Arial" w:cs="Arial"/>
              </w:rPr>
            </w:pPr>
            <w:r w:rsidRPr="007E092B">
              <w:rPr>
                <w:rFonts w:ascii="Arial" w:hAnsi="Arial" w:cs="Arial"/>
                <w:lang w:val="en-US"/>
              </w:rPr>
              <w:t>Fast: funds ready as soon as elementary market data (e.g. swap curves) are available and sensitivities input</w:t>
            </w:r>
          </w:p>
          <w:p w14:paraId="22B03004" w14:textId="77777777" w:rsidR="00945EB0" w:rsidRPr="007E092B" w:rsidRDefault="00945EB0" w:rsidP="00BB792C">
            <w:pPr>
              <w:rPr>
                <w:rFonts w:ascii="Arial" w:hAnsi="Arial" w:cs="Arial"/>
              </w:rPr>
            </w:pPr>
            <w:r w:rsidRPr="007E092B">
              <w:rPr>
                <w:rFonts w:ascii="Arial" w:hAnsi="Arial" w:cs="Arial"/>
                <w:lang w:val="en-US"/>
              </w:rPr>
              <w:t>Self-service (cheap)</w:t>
            </w:r>
          </w:p>
          <w:p w14:paraId="5C2ECA31" w14:textId="77777777" w:rsidR="00945EB0" w:rsidRPr="007E092B" w:rsidRDefault="00945EB0" w:rsidP="00BB792C">
            <w:pPr>
              <w:rPr>
                <w:rFonts w:ascii="Arial" w:hAnsi="Arial" w:cs="Arial"/>
              </w:rPr>
            </w:pPr>
            <w:r w:rsidRPr="007E092B">
              <w:rPr>
                <w:rFonts w:ascii="Arial" w:hAnsi="Arial" w:cs="Arial"/>
                <w:lang w:val="en-US"/>
              </w:rPr>
              <w:t>Supports projections</w:t>
            </w:r>
          </w:p>
          <w:p w14:paraId="0A0F913F" w14:textId="77777777" w:rsidR="00945EB0" w:rsidRPr="007E092B" w:rsidRDefault="00945EB0" w:rsidP="00BB792C">
            <w:pPr>
              <w:rPr>
                <w:rFonts w:ascii="Arial" w:hAnsi="Arial" w:cs="Arial"/>
              </w:rPr>
            </w:pPr>
            <w:r w:rsidRPr="007E092B">
              <w:rPr>
                <w:rFonts w:ascii="Arial" w:hAnsi="Arial" w:cs="Arial"/>
                <w:lang w:val="en-US"/>
              </w:rPr>
              <w:t>Very fast (millisecond flexing time)</w:t>
            </w:r>
          </w:p>
        </w:tc>
      </w:tr>
      <w:tr w:rsidR="00945EB0" w:rsidRPr="00E300CF" w14:paraId="798DDCF1" w14:textId="77777777" w:rsidTr="003C51E0">
        <w:trPr>
          <w:trHeight w:val="584"/>
        </w:trPr>
        <w:tc>
          <w:tcPr>
            <w:tcW w:w="0" w:type="auto"/>
            <w:shd w:val="clear" w:color="auto" w:fill="E7E7E7" w:themeFill="text1" w:themeFillTint="1A"/>
            <w:hideMark/>
          </w:tcPr>
          <w:p w14:paraId="4E9E5023" w14:textId="77777777" w:rsidR="00945EB0" w:rsidRPr="007E092B" w:rsidRDefault="00945EB0" w:rsidP="00BB792C">
            <w:pPr>
              <w:rPr>
                <w:rFonts w:ascii="Arial" w:hAnsi="Arial" w:cs="Arial"/>
                <w:b/>
              </w:rPr>
            </w:pPr>
            <w:r w:rsidRPr="007E092B">
              <w:rPr>
                <w:rFonts w:ascii="Arial" w:hAnsi="Arial" w:cs="Arial"/>
                <w:b/>
                <w:bCs/>
                <w:lang w:val="en-US"/>
              </w:rPr>
              <w:t>Disadvantages</w:t>
            </w:r>
          </w:p>
        </w:tc>
        <w:tc>
          <w:tcPr>
            <w:tcW w:w="0" w:type="auto"/>
            <w:hideMark/>
          </w:tcPr>
          <w:p w14:paraId="2A753751" w14:textId="77777777" w:rsidR="00945EB0" w:rsidRPr="007E092B" w:rsidRDefault="00945EB0" w:rsidP="00BB792C">
            <w:pPr>
              <w:rPr>
                <w:rFonts w:ascii="Arial" w:hAnsi="Arial" w:cs="Arial"/>
              </w:rPr>
            </w:pPr>
            <w:r w:rsidRPr="007E092B">
              <w:rPr>
                <w:rFonts w:ascii="Arial" w:hAnsi="Arial" w:cs="Arial"/>
                <w:lang w:val="en-US"/>
              </w:rPr>
              <w:t>Expensive to onboard and service (both personnel and market data voracious)</w:t>
            </w:r>
          </w:p>
          <w:p w14:paraId="6DD7E7C7" w14:textId="77777777" w:rsidR="00945EB0" w:rsidRPr="007E092B" w:rsidRDefault="00945EB0" w:rsidP="00BB792C">
            <w:pPr>
              <w:rPr>
                <w:rFonts w:ascii="Arial" w:hAnsi="Arial" w:cs="Arial"/>
              </w:rPr>
            </w:pPr>
            <w:r w:rsidRPr="007E092B">
              <w:rPr>
                <w:rFonts w:ascii="Arial" w:hAnsi="Arial" w:cs="Arial"/>
                <w:lang w:val="en-US"/>
              </w:rPr>
              <w:t>Slow monthly turnarounds</w:t>
            </w:r>
          </w:p>
          <w:p w14:paraId="0EE3B6D4" w14:textId="77777777" w:rsidR="00945EB0" w:rsidRPr="007E092B" w:rsidRDefault="00945EB0" w:rsidP="00BB792C">
            <w:pPr>
              <w:rPr>
                <w:rFonts w:ascii="Arial" w:hAnsi="Arial" w:cs="Arial"/>
              </w:rPr>
            </w:pPr>
            <w:r w:rsidRPr="007E092B">
              <w:rPr>
                <w:rFonts w:ascii="Arial" w:hAnsi="Arial" w:cs="Arial"/>
                <w:lang w:val="en-US"/>
              </w:rPr>
              <w:lastRenderedPageBreak/>
              <w:t>Can’t support projections</w:t>
            </w:r>
          </w:p>
          <w:p w14:paraId="50E9AE78" w14:textId="77777777" w:rsidR="00945EB0" w:rsidRPr="007E092B" w:rsidRDefault="00945EB0" w:rsidP="00BB792C">
            <w:pPr>
              <w:rPr>
                <w:rFonts w:ascii="Arial" w:hAnsi="Arial" w:cs="Arial"/>
              </w:rPr>
            </w:pPr>
            <w:r w:rsidRPr="007E092B">
              <w:rPr>
                <w:rFonts w:ascii="Arial" w:hAnsi="Arial" w:cs="Arial"/>
                <w:lang w:val="en-US"/>
              </w:rPr>
              <w:t>Slow (seconds to minutes flexing time)</w:t>
            </w:r>
          </w:p>
        </w:tc>
        <w:tc>
          <w:tcPr>
            <w:tcW w:w="0" w:type="auto"/>
            <w:hideMark/>
          </w:tcPr>
          <w:p w14:paraId="2FD70810" w14:textId="77777777" w:rsidR="00945EB0" w:rsidRPr="007E092B" w:rsidRDefault="00945EB0" w:rsidP="00BB792C">
            <w:pPr>
              <w:rPr>
                <w:rFonts w:ascii="Arial" w:hAnsi="Arial" w:cs="Arial"/>
              </w:rPr>
            </w:pPr>
            <w:r w:rsidRPr="007E092B">
              <w:rPr>
                <w:rFonts w:ascii="Arial" w:hAnsi="Arial" w:cs="Arial"/>
                <w:lang w:val="en-US"/>
              </w:rPr>
              <w:lastRenderedPageBreak/>
              <w:t>Can’t support non-linear payoffs (optionality)</w:t>
            </w:r>
          </w:p>
          <w:p w14:paraId="675D18D0" w14:textId="77777777" w:rsidR="00945EB0" w:rsidRPr="007E092B" w:rsidRDefault="00945EB0" w:rsidP="00BB792C">
            <w:pPr>
              <w:rPr>
                <w:rFonts w:ascii="Arial" w:hAnsi="Arial" w:cs="Arial"/>
              </w:rPr>
            </w:pPr>
            <w:r w:rsidRPr="007E092B">
              <w:rPr>
                <w:rFonts w:ascii="Arial" w:hAnsi="Arial" w:cs="Arial"/>
                <w:lang w:val="en-US"/>
              </w:rPr>
              <w:t>No finer granularity than annual cashflows</w:t>
            </w:r>
          </w:p>
        </w:tc>
      </w:tr>
    </w:tbl>
    <w:p w14:paraId="526213A5" w14:textId="77777777" w:rsidR="00945EB0" w:rsidRPr="007E092B" w:rsidRDefault="00945EB0" w:rsidP="00945EB0">
      <w:pPr>
        <w:rPr>
          <w:rFonts w:ascii="Arial" w:hAnsi="Arial" w:cs="Arial"/>
        </w:rPr>
      </w:pPr>
    </w:p>
    <w:p w14:paraId="179871CB" w14:textId="64A9973E" w:rsidR="00945EB0" w:rsidRPr="007E092B" w:rsidRDefault="00945EB0" w:rsidP="00945EB0">
      <w:pPr>
        <w:pStyle w:val="Heading2"/>
        <w:rPr>
          <w:rFonts w:ascii="Arial" w:hAnsi="Arial" w:cs="Arial"/>
        </w:rPr>
      </w:pPr>
      <w:bookmarkStart w:id="13" w:name="_Toc487466662"/>
      <w:r w:rsidRPr="007E092B">
        <w:rPr>
          <w:rFonts w:ascii="Arial" w:hAnsi="Arial" w:cs="Arial"/>
        </w:rPr>
        <w:t xml:space="preserve">What are the inputs to </w:t>
      </w:r>
      <w:r w:rsidR="004C31F2" w:rsidRPr="007E092B">
        <w:rPr>
          <w:rFonts w:ascii="Arial" w:hAnsi="Arial" w:cs="Arial"/>
        </w:rPr>
        <w:t>Salmon</w:t>
      </w:r>
      <w:r w:rsidRPr="007E092B">
        <w:rPr>
          <w:rFonts w:ascii="Arial" w:hAnsi="Arial" w:cs="Arial"/>
        </w:rPr>
        <w:t>?</w:t>
      </w:r>
      <w:bookmarkEnd w:id="13"/>
    </w:p>
    <w:p w14:paraId="4168F907" w14:textId="3EBAC4A6" w:rsidR="00945EB0" w:rsidRPr="007E092B" w:rsidRDefault="00945EB0" w:rsidP="007E092B">
      <w:pPr>
        <w:rPr>
          <w:rFonts w:ascii="Arial" w:hAnsi="Arial" w:cs="Arial"/>
        </w:rPr>
      </w:pPr>
      <w:r w:rsidRPr="007E092B">
        <w:rPr>
          <w:rFonts w:ascii="Arial" w:hAnsi="Arial" w:cs="Arial"/>
        </w:rPr>
        <w:t xml:space="preserve">A fund or security can be modelled in </w:t>
      </w:r>
      <w:r w:rsidR="004C31F2" w:rsidRPr="007E092B">
        <w:rPr>
          <w:rFonts w:ascii="Arial" w:hAnsi="Arial" w:cs="Arial"/>
        </w:rPr>
        <w:t>Salmon</w:t>
      </w:r>
      <w:r w:rsidRPr="007E092B">
        <w:rPr>
          <w:rFonts w:ascii="Arial" w:hAnsi="Arial" w:cs="Arial"/>
        </w:rPr>
        <w:t xml:space="preserve"> via</w:t>
      </w:r>
      <w:r w:rsidR="0006229B" w:rsidRPr="007E092B">
        <w:rPr>
          <w:rFonts w:ascii="Arial" w:hAnsi="Arial" w:cs="Arial"/>
        </w:rPr>
        <w:t xml:space="preserve"> the provision of</w:t>
      </w:r>
      <w:r w:rsidR="00847714">
        <w:rPr>
          <w:rFonts w:ascii="Arial" w:hAnsi="Arial" w:cs="Arial"/>
        </w:rPr>
        <w:t xml:space="preserve"> s</w:t>
      </w:r>
      <w:r w:rsidRPr="007E092B">
        <w:rPr>
          <w:rFonts w:ascii="Arial" w:hAnsi="Arial" w:cs="Arial"/>
        </w:rPr>
        <w:t>ensitivities to a range of macroeconomic risk factors (interest rates, inflation, credit spreads, and equity markets</w:t>
      </w:r>
      <w:r w:rsidR="0006229B" w:rsidRPr="007E092B">
        <w:rPr>
          <w:rFonts w:ascii="Arial" w:hAnsi="Arial" w:cs="Arial"/>
        </w:rPr>
        <w:t>. From these data,</w:t>
      </w:r>
      <w:r w:rsidRPr="007E092B">
        <w:rPr>
          <w:rFonts w:ascii="Arial" w:hAnsi="Arial" w:cs="Arial"/>
        </w:rPr>
        <w:t xml:space="preserve"> cashflo</w:t>
      </w:r>
      <w:r w:rsidR="00C82BA9" w:rsidRPr="007E092B">
        <w:rPr>
          <w:rFonts w:ascii="Arial" w:hAnsi="Arial" w:cs="Arial"/>
        </w:rPr>
        <w:t xml:space="preserve">ws </w:t>
      </w:r>
      <w:r w:rsidRPr="007E092B">
        <w:rPr>
          <w:rFonts w:ascii="Arial" w:hAnsi="Arial" w:cs="Arial"/>
        </w:rPr>
        <w:t>are derived</w:t>
      </w:r>
      <w:r w:rsidR="0006229B" w:rsidRPr="007E092B">
        <w:rPr>
          <w:rFonts w:ascii="Arial" w:hAnsi="Arial" w:cs="Arial"/>
        </w:rPr>
        <w:t xml:space="preserve"> accordingly.</w:t>
      </w:r>
    </w:p>
    <w:p w14:paraId="3FDA2A56" w14:textId="6F4EDC98" w:rsidR="00C82BA9" w:rsidRPr="007E092B" w:rsidRDefault="00847714" w:rsidP="00945EB0">
      <w:pPr>
        <w:rPr>
          <w:rFonts w:ascii="Arial" w:hAnsi="Arial" w:cs="Arial"/>
        </w:rPr>
      </w:pPr>
      <w:r>
        <w:rPr>
          <w:rFonts w:ascii="Arial" w:hAnsi="Arial" w:cs="Arial"/>
        </w:rPr>
        <w:t>E</w:t>
      </w:r>
      <w:r w:rsidR="00C82BA9" w:rsidRPr="007E092B">
        <w:rPr>
          <w:rFonts w:ascii="Arial" w:hAnsi="Arial" w:cs="Arial"/>
        </w:rPr>
        <w:t xml:space="preserve">xposures to a variety of price indices are also provided. </w:t>
      </w:r>
    </w:p>
    <w:p w14:paraId="7BB12376" w14:textId="2836229A" w:rsidR="00945EB0" w:rsidRPr="007E092B" w:rsidRDefault="00945EB0" w:rsidP="00945EB0">
      <w:pPr>
        <w:rPr>
          <w:rFonts w:ascii="Arial" w:hAnsi="Arial" w:cs="Arial"/>
        </w:rPr>
      </w:pPr>
      <w:r w:rsidRPr="007E092B">
        <w:rPr>
          <w:rFonts w:ascii="Arial" w:hAnsi="Arial" w:cs="Arial"/>
        </w:rPr>
        <w:t>These data are described by currency. The user may also specify a market value for the sensitivities and cashflows.</w:t>
      </w:r>
    </w:p>
    <w:p w14:paraId="55AA531D" w14:textId="51E72985" w:rsidR="00945EB0" w:rsidRPr="007E092B" w:rsidRDefault="00945EB0" w:rsidP="00945EB0">
      <w:pPr>
        <w:pStyle w:val="Heading2"/>
        <w:rPr>
          <w:rFonts w:ascii="Arial" w:hAnsi="Arial" w:cs="Arial"/>
        </w:rPr>
      </w:pPr>
      <w:bookmarkStart w:id="14" w:name="_Toc487466663"/>
      <w:r w:rsidRPr="007E092B">
        <w:rPr>
          <w:rFonts w:ascii="Arial" w:hAnsi="Arial" w:cs="Arial"/>
        </w:rPr>
        <w:t xml:space="preserve">What are the outputs from </w:t>
      </w:r>
      <w:r w:rsidR="004C31F2" w:rsidRPr="007E092B">
        <w:rPr>
          <w:rFonts w:ascii="Arial" w:hAnsi="Arial" w:cs="Arial"/>
        </w:rPr>
        <w:t>Salmon</w:t>
      </w:r>
      <w:r w:rsidRPr="007E092B">
        <w:rPr>
          <w:rFonts w:ascii="Arial" w:hAnsi="Arial" w:cs="Arial"/>
        </w:rPr>
        <w:t>?</w:t>
      </w:r>
      <w:bookmarkEnd w:id="14"/>
    </w:p>
    <w:p w14:paraId="02435316" w14:textId="72E11D36" w:rsidR="00945EB0" w:rsidRPr="007E092B" w:rsidRDefault="00945EB0" w:rsidP="00945EB0">
      <w:pPr>
        <w:rPr>
          <w:rFonts w:ascii="Arial" w:hAnsi="Arial" w:cs="Arial"/>
        </w:rPr>
      </w:pPr>
      <w:r w:rsidRPr="007E092B">
        <w:rPr>
          <w:rFonts w:ascii="Arial" w:hAnsi="Arial" w:cs="Arial"/>
        </w:rPr>
        <w:t>The cashflows and exposures can be priced according to a macroeconomic scenario. For instance, a scenario specifies a risk</w:t>
      </w:r>
      <w:r w:rsidR="009C174D" w:rsidRPr="007E092B">
        <w:rPr>
          <w:rFonts w:ascii="Arial" w:hAnsi="Arial" w:cs="Arial"/>
        </w:rPr>
        <w:t>-</w:t>
      </w:r>
      <w:r w:rsidRPr="007E092B">
        <w:rPr>
          <w:rFonts w:ascii="Arial" w:hAnsi="Arial" w:cs="Arial"/>
        </w:rPr>
        <w:t xml:space="preserve">free interest rate curve, credit spreads, inflation rates and equity price movements. The </w:t>
      </w:r>
      <w:r w:rsidR="004C31F2" w:rsidRPr="007E092B">
        <w:rPr>
          <w:rFonts w:ascii="Arial" w:hAnsi="Arial" w:cs="Arial"/>
        </w:rPr>
        <w:t>Salmon</w:t>
      </w:r>
      <w:r w:rsidRPr="007E092B">
        <w:rPr>
          <w:rFonts w:ascii="Arial" w:hAnsi="Arial" w:cs="Arial"/>
        </w:rPr>
        <w:t xml:space="preserve"> fund can then calculate its market value and expected cashflows (for instance, inflation-linked cashflows will change with inflation expectations) and report to </w:t>
      </w:r>
      <w:proofErr w:type="spellStart"/>
      <w:r w:rsidRPr="007E092B">
        <w:rPr>
          <w:rFonts w:ascii="Arial" w:hAnsi="Arial" w:cs="Arial"/>
        </w:rPr>
        <w:t>PFaroe</w:t>
      </w:r>
      <w:proofErr w:type="spellEnd"/>
      <w:r w:rsidRPr="007E092B">
        <w:rPr>
          <w:rFonts w:ascii="Arial" w:hAnsi="Arial" w:cs="Arial"/>
        </w:rPr>
        <w:t>.</w:t>
      </w:r>
      <w:r w:rsidR="00FA5D9B">
        <w:rPr>
          <w:rFonts w:ascii="Arial" w:hAnsi="Arial" w:cs="Arial"/>
        </w:rPr>
        <w:t xml:space="preserve"> Yield, spread and duration metrics are also calculated based on the expected cash flows.</w:t>
      </w:r>
    </w:p>
    <w:p w14:paraId="6BD71468" w14:textId="1F97B498" w:rsidR="00945EB0" w:rsidRPr="007E092B" w:rsidRDefault="00945EB0" w:rsidP="00945EB0">
      <w:pPr>
        <w:rPr>
          <w:rFonts w:ascii="Arial" w:hAnsi="Arial" w:cs="Arial"/>
        </w:rPr>
      </w:pPr>
      <w:r w:rsidRPr="007E092B">
        <w:rPr>
          <w:rFonts w:ascii="Arial" w:hAnsi="Arial" w:cs="Arial"/>
        </w:rPr>
        <w:t>When these calculations are quoted relative to the market conditions prevailing at the fund set</w:t>
      </w:r>
      <w:r w:rsidR="009C174D" w:rsidRPr="007E092B">
        <w:rPr>
          <w:rFonts w:ascii="Arial" w:hAnsi="Arial" w:cs="Arial"/>
        </w:rPr>
        <w:t>-</w:t>
      </w:r>
      <w:r w:rsidRPr="007E092B">
        <w:rPr>
          <w:rFonts w:ascii="Arial" w:hAnsi="Arial" w:cs="Arial"/>
        </w:rPr>
        <w:t>up date</w:t>
      </w:r>
      <w:r w:rsidR="009C174D" w:rsidRPr="007E092B">
        <w:rPr>
          <w:rFonts w:ascii="Arial" w:hAnsi="Arial" w:cs="Arial"/>
        </w:rPr>
        <w:t>,</w:t>
      </w:r>
      <w:r w:rsidRPr="007E092B">
        <w:rPr>
          <w:rFonts w:ascii="Arial" w:hAnsi="Arial" w:cs="Arial"/>
        </w:rPr>
        <w:t xml:space="preserve"> the change in market value provides the data for </w:t>
      </w:r>
      <w:proofErr w:type="spellStart"/>
      <w:r w:rsidRPr="007E092B">
        <w:rPr>
          <w:rFonts w:ascii="Arial" w:hAnsi="Arial" w:cs="Arial"/>
        </w:rPr>
        <w:t>PFaroe’s</w:t>
      </w:r>
      <w:proofErr w:type="spellEnd"/>
      <w:r w:rsidRPr="007E092B">
        <w:rPr>
          <w:rFonts w:ascii="Arial" w:hAnsi="Arial" w:cs="Arial"/>
        </w:rPr>
        <w:t xml:space="preserve"> Asset </w:t>
      </w:r>
      <w:r w:rsidRPr="007E092B">
        <w:rPr>
          <w:rFonts w:ascii="Arial" w:hAnsi="Arial" w:cs="Arial"/>
          <w:i/>
        </w:rPr>
        <w:t xml:space="preserve">What </w:t>
      </w:r>
      <w:r w:rsidR="009C174D" w:rsidRPr="007E092B">
        <w:rPr>
          <w:rFonts w:ascii="Arial" w:hAnsi="Arial" w:cs="Arial"/>
          <w:i/>
        </w:rPr>
        <w:t>i</w:t>
      </w:r>
      <w:r w:rsidRPr="007E092B">
        <w:rPr>
          <w:rFonts w:ascii="Arial" w:hAnsi="Arial" w:cs="Arial"/>
          <w:i/>
        </w:rPr>
        <w:t>f?</w:t>
      </w:r>
      <w:r w:rsidRPr="007E092B">
        <w:rPr>
          <w:rFonts w:ascii="Arial" w:hAnsi="Arial" w:cs="Arial"/>
        </w:rPr>
        <w:t xml:space="preserve"> </w:t>
      </w:r>
      <w:r w:rsidR="009C174D" w:rsidRPr="007E092B">
        <w:rPr>
          <w:rFonts w:ascii="Arial" w:hAnsi="Arial" w:cs="Arial"/>
        </w:rPr>
        <w:t>f</w:t>
      </w:r>
      <w:r w:rsidRPr="007E092B">
        <w:rPr>
          <w:rFonts w:ascii="Arial" w:hAnsi="Arial" w:cs="Arial"/>
        </w:rPr>
        <w:t>unction. For future</w:t>
      </w:r>
      <w:r w:rsidR="009C174D" w:rsidRPr="007E092B">
        <w:rPr>
          <w:rFonts w:ascii="Arial" w:hAnsi="Arial" w:cs="Arial"/>
        </w:rPr>
        <w:t>-</w:t>
      </w:r>
      <w:r w:rsidRPr="007E092B">
        <w:rPr>
          <w:rFonts w:ascii="Arial" w:hAnsi="Arial" w:cs="Arial"/>
        </w:rPr>
        <w:t xml:space="preserve">time analytics based on stochastic scenario sets, the </w:t>
      </w:r>
      <w:r w:rsidR="004C31F2" w:rsidRPr="007E092B">
        <w:rPr>
          <w:rFonts w:ascii="Arial" w:hAnsi="Arial" w:cs="Arial"/>
        </w:rPr>
        <w:t>Salmon</w:t>
      </w:r>
      <w:r w:rsidRPr="007E092B">
        <w:rPr>
          <w:rFonts w:ascii="Arial" w:hAnsi="Arial" w:cs="Arial"/>
        </w:rPr>
        <w:t xml:space="preserve"> calculations are repeated to provide distributions for risk and return. In the ALM </w:t>
      </w:r>
      <w:r w:rsidR="009C174D" w:rsidRPr="007E092B">
        <w:rPr>
          <w:rFonts w:ascii="Arial" w:hAnsi="Arial" w:cs="Arial"/>
        </w:rPr>
        <w:t>deterministic</w:t>
      </w:r>
      <w:r w:rsidRPr="007E092B">
        <w:rPr>
          <w:rFonts w:ascii="Arial" w:hAnsi="Arial" w:cs="Arial"/>
        </w:rPr>
        <w:t xml:space="preserve"> context, the user can describe the market conditions that will prevail at future time</w:t>
      </w:r>
      <w:r w:rsidR="009C174D" w:rsidRPr="007E092B">
        <w:rPr>
          <w:rFonts w:ascii="Arial" w:hAnsi="Arial" w:cs="Arial"/>
        </w:rPr>
        <w:t>steps</w:t>
      </w:r>
      <w:r w:rsidRPr="007E092B">
        <w:rPr>
          <w:rFonts w:ascii="Arial" w:hAnsi="Arial" w:cs="Arial"/>
        </w:rPr>
        <w:t xml:space="preserve">, from which </w:t>
      </w:r>
      <w:r w:rsidR="004C31F2" w:rsidRPr="007E092B">
        <w:rPr>
          <w:rFonts w:ascii="Arial" w:hAnsi="Arial" w:cs="Arial"/>
        </w:rPr>
        <w:t>Salmon</w:t>
      </w:r>
      <w:r w:rsidRPr="007E092B">
        <w:rPr>
          <w:rFonts w:ascii="Arial" w:hAnsi="Arial" w:cs="Arial"/>
        </w:rPr>
        <w:t xml:space="preserve"> will calculate future cashflows, returns, and changes in price.</w:t>
      </w:r>
    </w:p>
    <w:p w14:paraId="3536DA70" w14:textId="570A0E9C" w:rsidR="00945EB0" w:rsidRPr="007E092B" w:rsidRDefault="00945EB0" w:rsidP="00945EB0">
      <w:pPr>
        <w:pStyle w:val="Heading1"/>
        <w:rPr>
          <w:rFonts w:ascii="Arial" w:hAnsi="Arial" w:cs="Arial"/>
        </w:rPr>
      </w:pPr>
      <w:bookmarkStart w:id="15" w:name="_Toc487466664"/>
      <w:r w:rsidRPr="007E092B">
        <w:rPr>
          <w:rFonts w:ascii="Arial" w:hAnsi="Arial" w:cs="Arial"/>
        </w:rPr>
        <w:lastRenderedPageBreak/>
        <w:t xml:space="preserve">The theory of </w:t>
      </w:r>
      <w:r w:rsidR="004C31F2" w:rsidRPr="007E092B">
        <w:rPr>
          <w:rFonts w:ascii="Arial" w:hAnsi="Arial" w:cs="Arial"/>
        </w:rPr>
        <w:t>Salmon</w:t>
      </w:r>
      <w:bookmarkEnd w:id="15"/>
    </w:p>
    <w:p w14:paraId="1466C073" w14:textId="77777777" w:rsidR="00945EB0" w:rsidRPr="007E092B" w:rsidRDefault="00945EB0" w:rsidP="00945EB0">
      <w:pPr>
        <w:pStyle w:val="Heading2"/>
        <w:rPr>
          <w:rFonts w:ascii="Arial" w:hAnsi="Arial" w:cs="Arial"/>
        </w:rPr>
      </w:pPr>
      <w:bookmarkStart w:id="16" w:name="_Toc487466665"/>
      <w:r w:rsidRPr="007E092B">
        <w:rPr>
          <w:rFonts w:ascii="Arial" w:hAnsi="Arial" w:cs="Arial"/>
        </w:rPr>
        <w:t>Fixed income</w:t>
      </w:r>
      <w:bookmarkEnd w:id="16"/>
    </w:p>
    <w:p w14:paraId="44F1B360" w14:textId="0CCA4725" w:rsidR="00945EB0" w:rsidRPr="007E092B" w:rsidRDefault="004C31F2" w:rsidP="00945EB0">
      <w:pPr>
        <w:rPr>
          <w:rFonts w:ascii="Arial" w:hAnsi="Arial" w:cs="Arial"/>
        </w:rPr>
      </w:pPr>
      <w:r w:rsidRPr="007E092B">
        <w:rPr>
          <w:rFonts w:ascii="Arial" w:hAnsi="Arial" w:cs="Arial"/>
        </w:rPr>
        <w:t>Salmon</w:t>
      </w:r>
      <w:r w:rsidR="00945EB0" w:rsidRPr="007E092B">
        <w:rPr>
          <w:rFonts w:ascii="Arial" w:hAnsi="Arial" w:cs="Arial"/>
        </w:rPr>
        <w:t xml:space="preserve"> uses standard fixed income results to infer a notional cashflow from the sensitivity of the unknown cashflow to risk free rates </w:t>
      </w:r>
      <w:r w:rsidR="00945EB0" w:rsidRPr="007E092B">
        <w:rPr>
          <w:rFonts w:ascii="Arial" w:hAnsi="Arial" w:cs="Arial"/>
          <w:i/>
        </w:rPr>
        <w:t>r</w:t>
      </w:r>
      <w:r w:rsidR="00945EB0" w:rsidRPr="007E092B">
        <w:rPr>
          <w:rFonts w:ascii="Arial" w:hAnsi="Arial" w:cs="Arial"/>
        </w:rPr>
        <w:t xml:space="preserve">. Starting from the fact that the present value of the notional cashflow </w:t>
      </w:r>
      <w:r w:rsidR="00945EB0" w:rsidRPr="007E092B">
        <w:rPr>
          <w:rFonts w:ascii="Arial" w:hAnsi="Arial" w:cs="Arial"/>
          <w:i/>
        </w:rPr>
        <w:t>N</w:t>
      </w:r>
      <w:r w:rsidR="00945EB0" w:rsidRPr="007E092B">
        <w:rPr>
          <w:rFonts w:ascii="Arial" w:hAnsi="Arial" w:cs="Arial"/>
        </w:rPr>
        <w:t xml:space="preserve"> at duration </w:t>
      </w:r>
      <w:r w:rsidR="00945EB0" w:rsidRPr="007E092B">
        <w:rPr>
          <w:rFonts w:ascii="Arial" w:hAnsi="Arial" w:cs="Arial"/>
          <w:i/>
        </w:rPr>
        <w:t xml:space="preserve">W </w:t>
      </w:r>
      <w:r w:rsidR="00945EB0" w:rsidRPr="007E092B">
        <w:rPr>
          <w:rFonts w:ascii="Arial" w:hAnsi="Arial" w:cs="Arial"/>
        </w:rPr>
        <w:t>is:</w:t>
      </w:r>
    </w:p>
    <w:p w14:paraId="077B3B2D" w14:textId="77777777" w:rsidR="00945EB0" w:rsidRPr="007E092B" w:rsidRDefault="00945EB0" w:rsidP="00945EB0">
      <w:pPr>
        <w:rPr>
          <w:rFonts w:ascii="Arial" w:hAnsi="Arial" w:cs="Arial"/>
        </w:rPr>
      </w:pPr>
    </w:p>
    <w:p w14:paraId="1D99E3E6" w14:textId="77777777" w:rsidR="00945EB0" w:rsidRPr="007E092B" w:rsidRDefault="00945EB0" w:rsidP="00945EB0">
      <w:pPr>
        <w:rPr>
          <w:rFonts w:ascii="Arial" w:hAnsi="Arial" w:cs="Arial"/>
        </w:rPr>
      </w:pPr>
      <m:oMathPara>
        <m:oMath>
          <m:r>
            <w:rPr>
              <w:rFonts w:ascii="Cambria Math" w:hAnsi="Cambria Math" w:cs="Arial"/>
            </w:rPr>
            <m:t>PV=N</m:t>
          </m:r>
          <m:sSup>
            <m:sSupPr>
              <m:ctrlPr>
                <w:rPr>
                  <w:rFonts w:ascii="Cambria Math" w:hAnsi="Cambria Math" w:cs="Arial"/>
                  <w:i/>
                </w:rPr>
              </m:ctrlPr>
            </m:sSupPr>
            <m:e>
              <m:r>
                <w:rPr>
                  <w:rFonts w:ascii="Cambria Math" w:hAnsi="Cambria Math" w:cs="Arial"/>
                </w:rPr>
                <m:t>(1+r)</m:t>
              </m:r>
            </m:e>
            <m:sup>
              <m:r>
                <w:rPr>
                  <w:rFonts w:ascii="Cambria Math" w:hAnsi="Cambria Math" w:cs="Arial"/>
                </w:rPr>
                <m:t>-W</m:t>
              </m:r>
            </m:sup>
          </m:sSup>
        </m:oMath>
      </m:oMathPara>
    </w:p>
    <w:p w14:paraId="33C8AB06" w14:textId="77777777" w:rsidR="00945EB0" w:rsidRPr="007E092B" w:rsidRDefault="00945EB0" w:rsidP="00945EB0">
      <w:pPr>
        <w:rPr>
          <w:rFonts w:ascii="Arial" w:hAnsi="Arial" w:cs="Arial"/>
        </w:rPr>
      </w:pPr>
    </w:p>
    <w:p w14:paraId="3455CF0F" w14:textId="3530083F" w:rsidR="00945EB0" w:rsidRPr="007E092B" w:rsidRDefault="00945EB0" w:rsidP="00945EB0">
      <w:pPr>
        <w:rPr>
          <w:rFonts w:ascii="Arial" w:hAnsi="Arial" w:cs="Arial"/>
        </w:rPr>
      </w:pPr>
      <w:r w:rsidRPr="007E092B">
        <w:rPr>
          <w:rFonts w:ascii="Arial" w:hAnsi="Arial" w:cs="Arial"/>
        </w:rPr>
        <w:t>when the risk</w:t>
      </w:r>
      <w:r w:rsidR="009C174D" w:rsidRPr="007E092B">
        <w:rPr>
          <w:rFonts w:ascii="Arial" w:hAnsi="Arial" w:cs="Arial"/>
        </w:rPr>
        <w:t>-</w:t>
      </w:r>
      <w:r w:rsidRPr="007E092B">
        <w:rPr>
          <w:rFonts w:ascii="Arial" w:hAnsi="Arial" w:cs="Arial"/>
        </w:rPr>
        <w:t xml:space="preserve">free rate is adjusted by 1 basis point upwards, the sensitivity </w:t>
      </w:r>
      <w:r w:rsidRPr="007E092B">
        <w:rPr>
          <w:rFonts w:ascii="Arial" w:hAnsi="Arial" w:cs="Arial"/>
          <w:i/>
        </w:rPr>
        <w:t>PV01</w:t>
      </w:r>
      <w:r w:rsidRPr="007E092B">
        <w:rPr>
          <w:rFonts w:ascii="Arial" w:hAnsi="Arial" w:cs="Arial"/>
        </w:rPr>
        <w:t xml:space="preserve"> is:</w:t>
      </w:r>
    </w:p>
    <w:p w14:paraId="5AF55009" w14:textId="77777777" w:rsidR="00945EB0" w:rsidRPr="007E092B" w:rsidRDefault="00945EB0" w:rsidP="00945EB0">
      <w:pPr>
        <w:rPr>
          <w:rFonts w:ascii="Arial" w:hAnsi="Arial" w:cs="Arial"/>
        </w:rPr>
      </w:pPr>
    </w:p>
    <w:p w14:paraId="100C3E17" w14:textId="77777777" w:rsidR="00945EB0" w:rsidRPr="007E092B" w:rsidRDefault="00945EB0" w:rsidP="00945EB0">
      <w:pPr>
        <w:rPr>
          <w:rFonts w:ascii="Arial" w:hAnsi="Arial" w:cs="Arial"/>
        </w:rPr>
      </w:pPr>
      <m:oMathPara>
        <m:oMath>
          <m:r>
            <w:rPr>
              <w:rFonts w:ascii="Cambria Math" w:hAnsi="Cambria Math" w:cs="Arial"/>
            </w:rPr>
            <m:t>PV01=N[</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1+r+1bp</m:t>
                  </m:r>
                </m:e>
              </m:d>
            </m:e>
            <m:sup>
              <m:r>
                <w:rPr>
                  <w:rFonts w:ascii="Cambria Math" w:hAnsi="Cambria Math" w:cs="Arial"/>
                </w:rPr>
                <m:t>-W</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e>
              </m:d>
            </m:e>
            <m:sup>
              <m:r>
                <w:rPr>
                  <w:rFonts w:ascii="Cambria Math" w:hAnsi="Cambria Math" w:cs="Arial"/>
                </w:rPr>
                <m:t>-W</m:t>
              </m:r>
            </m:sup>
          </m:sSup>
          <m:r>
            <w:rPr>
              <w:rFonts w:ascii="Cambria Math" w:hAnsi="Cambria Math" w:cs="Arial"/>
            </w:rPr>
            <m:t>]</m:t>
          </m:r>
        </m:oMath>
      </m:oMathPara>
    </w:p>
    <w:p w14:paraId="40B6C382" w14:textId="77777777" w:rsidR="00945EB0" w:rsidRPr="007E092B" w:rsidRDefault="00945EB0" w:rsidP="00945EB0">
      <w:pPr>
        <w:rPr>
          <w:rFonts w:ascii="Arial" w:hAnsi="Arial" w:cs="Arial"/>
        </w:rPr>
      </w:pPr>
    </w:p>
    <w:p w14:paraId="3E77332F" w14:textId="0EB92F5B" w:rsidR="00945EB0" w:rsidRPr="007E092B" w:rsidRDefault="00945EB0" w:rsidP="00945EB0">
      <w:pPr>
        <w:rPr>
          <w:rFonts w:ascii="Arial" w:hAnsi="Arial" w:cs="Arial"/>
        </w:rPr>
      </w:pPr>
      <w:r w:rsidRPr="007E092B">
        <w:rPr>
          <w:rFonts w:ascii="Arial" w:hAnsi="Arial" w:cs="Arial"/>
        </w:rPr>
        <w:t>This equation can be</w:t>
      </w:r>
      <w:r w:rsidR="009C174D" w:rsidRPr="007E092B">
        <w:rPr>
          <w:rFonts w:ascii="Arial" w:hAnsi="Arial" w:cs="Arial"/>
        </w:rPr>
        <w:t xml:space="preserve"> </w:t>
      </w:r>
      <w:r w:rsidRPr="007E092B">
        <w:rPr>
          <w:rFonts w:ascii="Arial" w:hAnsi="Arial" w:cs="Arial"/>
        </w:rPr>
        <w:t xml:space="preserve">rearranged for </w:t>
      </w:r>
      <w:r w:rsidRPr="007E092B">
        <w:rPr>
          <w:rFonts w:ascii="Arial" w:hAnsi="Arial" w:cs="Arial"/>
          <w:i/>
        </w:rPr>
        <w:t>N</w:t>
      </w:r>
      <w:r w:rsidRPr="007E092B">
        <w:rPr>
          <w:rFonts w:ascii="Arial" w:hAnsi="Arial" w:cs="Arial"/>
        </w:rPr>
        <w:t>, the implied cashflow.</w:t>
      </w:r>
    </w:p>
    <w:p w14:paraId="7DF36D8F" w14:textId="77777777" w:rsidR="00945EB0" w:rsidRPr="007E092B" w:rsidRDefault="00945EB0" w:rsidP="00945EB0">
      <w:pPr>
        <w:rPr>
          <w:rFonts w:ascii="Arial" w:hAnsi="Arial" w:cs="Arial"/>
        </w:rPr>
      </w:pPr>
    </w:p>
    <w:p w14:paraId="7EBEFED5" w14:textId="0177C014" w:rsidR="00945EB0" w:rsidRPr="007E092B" w:rsidRDefault="00945EB0" w:rsidP="00945EB0">
      <w:pPr>
        <w:rPr>
          <w:rFonts w:ascii="Arial" w:hAnsi="Arial" w:cs="Arial"/>
        </w:rPr>
      </w:pPr>
      <w:r w:rsidRPr="007E092B">
        <w:rPr>
          <w:rFonts w:ascii="Arial" w:hAnsi="Arial" w:cs="Arial"/>
        </w:rPr>
        <w:t xml:space="preserve">In general, sensitivities to inflation rates </w:t>
      </w:r>
      <w:r w:rsidRPr="007E092B">
        <w:rPr>
          <w:rFonts w:ascii="Arial" w:hAnsi="Arial" w:cs="Arial"/>
          <w:i/>
        </w:rPr>
        <w:t xml:space="preserve">IE01 </w:t>
      </w:r>
      <w:r w:rsidRPr="007E092B">
        <w:rPr>
          <w:rFonts w:ascii="Arial" w:hAnsi="Arial" w:cs="Arial"/>
        </w:rPr>
        <w:t xml:space="preserve">can infer </w:t>
      </w:r>
      <w:proofErr w:type="gramStart"/>
      <w:r w:rsidRPr="007E092B">
        <w:rPr>
          <w:rFonts w:ascii="Arial" w:hAnsi="Arial" w:cs="Arial"/>
        </w:rPr>
        <w:t>real</w:t>
      </w:r>
      <w:proofErr w:type="gramEnd"/>
      <w:r w:rsidRPr="007E092B">
        <w:rPr>
          <w:rFonts w:ascii="Arial" w:hAnsi="Arial" w:cs="Arial"/>
        </w:rPr>
        <w:t xml:space="preserve"> notional cashflows, and </w:t>
      </w:r>
      <w:r w:rsidR="004C31F2" w:rsidRPr="007E092B">
        <w:rPr>
          <w:rFonts w:ascii="Arial" w:hAnsi="Arial" w:cs="Arial"/>
        </w:rPr>
        <w:t>Salmon</w:t>
      </w:r>
      <w:r w:rsidRPr="007E092B">
        <w:rPr>
          <w:rFonts w:ascii="Arial" w:hAnsi="Arial" w:cs="Arial"/>
        </w:rPr>
        <w:t xml:space="preserve"> assumes that all inflation</w:t>
      </w:r>
      <w:r w:rsidR="009C174D" w:rsidRPr="007E092B">
        <w:rPr>
          <w:rFonts w:ascii="Arial" w:hAnsi="Arial" w:cs="Arial"/>
        </w:rPr>
        <w:t>-</w:t>
      </w:r>
      <w:r w:rsidRPr="007E092B">
        <w:rPr>
          <w:rFonts w:ascii="Arial" w:hAnsi="Arial" w:cs="Arial"/>
        </w:rPr>
        <w:t>sensitive cashflows are also discount</w:t>
      </w:r>
      <w:r w:rsidR="009C174D" w:rsidRPr="007E092B">
        <w:rPr>
          <w:rFonts w:ascii="Arial" w:hAnsi="Arial" w:cs="Arial"/>
        </w:rPr>
        <w:t>-</w:t>
      </w:r>
      <w:r w:rsidRPr="007E092B">
        <w:rPr>
          <w:rFonts w:ascii="Arial" w:hAnsi="Arial" w:cs="Arial"/>
        </w:rPr>
        <w:t xml:space="preserve">rate sensitive. </w:t>
      </w:r>
      <w:r w:rsidR="00E806D9" w:rsidRPr="007E092B">
        <w:rPr>
          <w:rFonts w:ascii="Arial" w:hAnsi="Arial" w:cs="Arial"/>
        </w:rPr>
        <w:t>Similarly,</w:t>
      </w:r>
      <w:r w:rsidRPr="007E092B">
        <w:rPr>
          <w:rFonts w:ascii="Arial" w:hAnsi="Arial" w:cs="Arial"/>
        </w:rPr>
        <w:t xml:space="preserve"> credit</w:t>
      </w:r>
      <w:r w:rsidR="009C174D" w:rsidRPr="007E092B">
        <w:rPr>
          <w:rFonts w:ascii="Arial" w:hAnsi="Arial" w:cs="Arial"/>
        </w:rPr>
        <w:t>-</w:t>
      </w:r>
      <w:r w:rsidRPr="007E092B">
        <w:rPr>
          <w:rFonts w:ascii="Arial" w:hAnsi="Arial" w:cs="Arial"/>
        </w:rPr>
        <w:t xml:space="preserve">risky cashflows can be inferred given credit sensitivities </w:t>
      </w:r>
      <w:r w:rsidRPr="007E092B">
        <w:rPr>
          <w:rFonts w:ascii="Arial" w:hAnsi="Arial" w:cs="Arial"/>
          <w:i/>
        </w:rPr>
        <w:t xml:space="preserve">CR01 </w:t>
      </w:r>
      <w:r w:rsidRPr="007E092B">
        <w:rPr>
          <w:rFonts w:ascii="Arial" w:hAnsi="Arial" w:cs="Arial"/>
        </w:rPr>
        <w:t xml:space="preserve">and specification of an initial spread </w:t>
      </w:r>
      <w:r w:rsidRPr="007E092B">
        <w:rPr>
          <w:rFonts w:ascii="Arial" w:hAnsi="Arial" w:cs="Arial"/>
          <w:i/>
        </w:rPr>
        <w:t>z</w:t>
      </w:r>
      <w:r w:rsidRPr="007E092B">
        <w:rPr>
          <w:rFonts w:ascii="Arial" w:hAnsi="Arial" w:cs="Arial"/>
        </w:rPr>
        <w:t xml:space="preserve">. </w:t>
      </w:r>
    </w:p>
    <w:p w14:paraId="3DCFA7EA" w14:textId="77777777" w:rsidR="00925838" w:rsidRPr="007E092B" w:rsidRDefault="00925838" w:rsidP="00945EB0">
      <w:pPr>
        <w:rPr>
          <w:rFonts w:ascii="Arial" w:hAnsi="Arial" w:cs="Arial"/>
        </w:rPr>
      </w:pPr>
    </w:p>
    <w:p w14:paraId="00432333" w14:textId="7ABFD606" w:rsidR="00945EB0" w:rsidRPr="007E092B" w:rsidRDefault="00DE4C3F" w:rsidP="00945EB0">
      <w:pP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credit</m:t>
              </m:r>
            </m:sub>
          </m:sSub>
          <m:r>
            <w:rPr>
              <w:rFonts w:ascii="Cambria Math" w:hAnsi="Cambria Math" w:cs="Arial"/>
            </w:rPr>
            <m:t>=</m:t>
          </m:r>
          <m:f>
            <m:fPr>
              <m:ctrlPr>
                <w:rPr>
                  <w:rFonts w:ascii="Cambria Math" w:hAnsi="Cambria Math" w:cs="Arial"/>
                  <w:i/>
                </w:rPr>
              </m:ctrlPr>
            </m:fPr>
            <m:num>
              <m:r>
                <w:rPr>
                  <w:rFonts w:ascii="Cambria Math" w:hAnsi="Cambria Math" w:cs="Arial"/>
                </w:rPr>
                <m:t>CR01</m:t>
              </m:r>
            </m:num>
            <m:den>
              <m:sSup>
                <m:sSupPr>
                  <m:ctrlPr>
                    <w:rPr>
                      <w:rFonts w:ascii="Cambria Math" w:hAnsi="Cambria Math" w:cs="Arial"/>
                      <w:i/>
                    </w:rPr>
                  </m:ctrlPr>
                </m:sSupPr>
                <m:e>
                  <m:r>
                    <w:rPr>
                      <w:rFonts w:ascii="Cambria Math" w:hAnsi="Cambria Math" w:cs="Arial"/>
                    </w:rPr>
                    <m:t>(1+r+z+1bp)</m:t>
                  </m:r>
                </m:e>
                <m:sup>
                  <m:r>
                    <w:rPr>
                      <w:rFonts w:ascii="Cambria Math" w:hAnsi="Cambria Math" w:cs="Arial"/>
                    </w:rPr>
                    <m:t>-W</m:t>
                  </m:r>
                </m:sup>
              </m:sSup>
              <m:r>
                <w:rPr>
                  <w:rFonts w:ascii="Cambria Math" w:hAnsi="Cambria Math" w:cs="Arial"/>
                </w:rPr>
                <m:t>-</m:t>
              </m:r>
              <m:sSup>
                <m:sSupPr>
                  <m:ctrlPr>
                    <w:rPr>
                      <w:rFonts w:ascii="Cambria Math" w:hAnsi="Cambria Math" w:cs="Arial"/>
                      <w:i/>
                    </w:rPr>
                  </m:ctrlPr>
                </m:sSupPr>
                <m:e>
                  <m:r>
                    <w:rPr>
                      <w:rFonts w:ascii="Cambria Math" w:hAnsi="Cambria Math" w:cs="Arial"/>
                    </w:rPr>
                    <m:t>(1+r+z)</m:t>
                  </m:r>
                </m:e>
                <m:sup>
                  <m:r>
                    <w:rPr>
                      <w:rFonts w:ascii="Cambria Math" w:hAnsi="Cambria Math" w:cs="Arial"/>
                    </w:rPr>
                    <m:t>-W</m:t>
                  </m:r>
                </m:sup>
              </m:sSup>
            </m:den>
          </m:f>
        </m:oMath>
      </m:oMathPara>
    </w:p>
    <w:p w14:paraId="2AAA0BB5" w14:textId="77777777" w:rsidR="00945EB0" w:rsidRPr="007E092B" w:rsidRDefault="00945EB0" w:rsidP="00945EB0">
      <w:pPr>
        <w:rPr>
          <w:rFonts w:ascii="Arial" w:hAnsi="Arial" w:cs="Arial"/>
        </w:rPr>
      </w:pPr>
    </w:p>
    <w:p w14:paraId="2512ECDC" w14:textId="1647DB18" w:rsidR="00945EB0" w:rsidRPr="007E092B" w:rsidRDefault="00945EB0" w:rsidP="00945EB0">
      <w:pPr>
        <w:rPr>
          <w:rFonts w:ascii="Arial" w:hAnsi="Arial" w:cs="Arial"/>
        </w:rPr>
      </w:pPr>
      <w:r w:rsidRPr="007E092B">
        <w:rPr>
          <w:rFonts w:ascii="Arial" w:hAnsi="Arial" w:cs="Arial"/>
        </w:rPr>
        <w:t xml:space="preserve">The inferred cashflow is weakly dependent on the assumed </w:t>
      </w:r>
      <w:r w:rsidRPr="007E092B">
        <w:rPr>
          <w:rFonts w:ascii="Arial" w:hAnsi="Arial" w:cs="Arial"/>
          <w:i/>
        </w:rPr>
        <w:t xml:space="preserve">z </w:t>
      </w:r>
      <w:r w:rsidRPr="007E092B">
        <w:rPr>
          <w:rFonts w:ascii="Arial" w:hAnsi="Arial" w:cs="Arial"/>
        </w:rPr>
        <w:t xml:space="preserve">assuming normal market conditions. Provided a reasonable specification for </w:t>
      </w:r>
      <w:r w:rsidRPr="007E092B">
        <w:rPr>
          <w:rFonts w:ascii="Arial" w:hAnsi="Arial" w:cs="Arial"/>
          <w:i/>
        </w:rPr>
        <w:t>z</w:t>
      </w:r>
      <w:r w:rsidRPr="007E092B">
        <w:rPr>
          <w:rFonts w:ascii="Arial" w:hAnsi="Arial" w:cs="Arial"/>
        </w:rPr>
        <w:t xml:space="preserve"> is made (e.g. 100 basis points for an A</w:t>
      </w:r>
      <w:r w:rsidR="009C174D" w:rsidRPr="007E092B">
        <w:rPr>
          <w:rFonts w:ascii="Arial" w:hAnsi="Arial" w:cs="Arial"/>
        </w:rPr>
        <w:t>-</w:t>
      </w:r>
      <w:r w:rsidRPr="007E092B">
        <w:rPr>
          <w:rFonts w:ascii="Arial" w:hAnsi="Arial" w:cs="Arial"/>
        </w:rPr>
        <w:t>rated issuer)</w:t>
      </w:r>
      <w:r w:rsidR="009C174D" w:rsidRPr="007E092B">
        <w:rPr>
          <w:rFonts w:ascii="Arial" w:hAnsi="Arial" w:cs="Arial"/>
        </w:rPr>
        <w:t>,</w:t>
      </w:r>
      <w:r w:rsidRPr="007E092B">
        <w:rPr>
          <w:rFonts w:ascii="Arial" w:hAnsi="Arial" w:cs="Arial"/>
        </w:rPr>
        <w:t xml:space="preserve"> </w:t>
      </w:r>
      <w:r w:rsidR="004C31F2" w:rsidRPr="007E092B">
        <w:rPr>
          <w:rFonts w:ascii="Arial" w:hAnsi="Arial" w:cs="Arial"/>
        </w:rPr>
        <w:t>Salmon</w:t>
      </w:r>
      <w:r w:rsidRPr="007E092B">
        <w:rPr>
          <w:rFonts w:ascii="Arial" w:hAnsi="Arial" w:cs="Arial"/>
        </w:rPr>
        <w:t>’s results will be realistic.</w:t>
      </w:r>
    </w:p>
    <w:p w14:paraId="62156CDE" w14:textId="2A85981B" w:rsidR="00945EB0" w:rsidRPr="007E092B" w:rsidRDefault="00945EB0" w:rsidP="00945EB0">
      <w:pPr>
        <w:rPr>
          <w:rFonts w:ascii="Arial" w:hAnsi="Arial" w:cs="Arial"/>
        </w:rPr>
      </w:pPr>
      <w:r w:rsidRPr="007E092B">
        <w:rPr>
          <w:rFonts w:ascii="Arial" w:hAnsi="Arial" w:cs="Arial"/>
        </w:rPr>
        <w:t xml:space="preserve">The real and </w:t>
      </w:r>
      <w:r w:rsidR="009C174D" w:rsidRPr="007E092B">
        <w:rPr>
          <w:rFonts w:ascii="Arial" w:hAnsi="Arial" w:cs="Arial"/>
        </w:rPr>
        <w:t>credit-</w:t>
      </w:r>
      <w:r w:rsidRPr="007E092B">
        <w:rPr>
          <w:rFonts w:ascii="Arial" w:hAnsi="Arial" w:cs="Arial"/>
        </w:rPr>
        <w:t xml:space="preserve">notional cashflows that are inferred all contribute to the overall </w:t>
      </w:r>
      <w:r w:rsidRPr="007E092B">
        <w:rPr>
          <w:rFonts w:ascii="Arial" w:hAnsi="Arial" w:cs="Arial"/>
          <w:i/>
        </w:rPr>
        <w:t xml:space="preserve">PV01. </w:t>
      </w:r>
      <w:r w:rsidRPr="007E092B">
        <w:rPr>
          <w:rFonts w:ascii="Arial" w:hAnsi="Arial" w:cs="Arial"/>
        </w:rPr>
        <w:t>Having inferred the real and credit</w:t>
      </w:r>
      <w:r w:rsidR="009C174D" w:rsidRPr="007E092B">
        <w:rPr>
          <w:rFonts w:ascii="Arial" w:hAnsi="Arial" w:cs="Arial"/>
        </w:rPr>
        <w:t>-</w:t>
      </w:r>
      <w:r w:rsidRPr="007E092B">
        <w:rPr>
          <w:rFonts w:ascii="Arial" w:hAnsi="Arial" w:cs="Arial"/>
        </w:rPr>
        <w:t>noti</w:t>
      </w:r>
      <w:r w:rsidR="00803F69" w:rsidRPr="007E092B">
        <w:rPr>
          <w:rFonts w:ascii="Arial" w:hAnsi="Arial" w:cs="Arial"/>
        </w:rPr>
        <w:t>o</w:t>
      </w:r>
      <w:r w:rsidRPr="007E092B">
        <w:rPr>
          <w:rFonts w:ascii="Arial" w:hAnsi="Arial" w:cs="Arial"/>
        </w:rPr>
        <w:t xml:space="preserve">nal cashflows, the remaining </w:t>
      </w:r>
      <w:r w:rsidRPr="007E092B">
        <w:rPr>
          <w:rFonts w:ascii="Arial" w:hAnsi="Arial" w:cs="Arial"/>
          <w:i/>
        </w:rPr>
        <w:t>PV01</w:t>
      </w:r>
      <w:r w:rsidRPr="007E092B">
        <w:rPr>
          <w:rFonts w:ascii="Arial" w:hAnsi="Arial" w:cs="Arial"/>
        </w:rPr>
        <w:t xml:space="preserve"> required to achieve the originally specified sensitivities is calculated and attributed to a purely risk</w:t>
      </w:r>
      <w:r w:rsidR="009C174D" w:rsidRPr="007E092B">
        <w:rPr>
          <w:rFonts w:ascii="Arial" w:hAnsi="Arial" w:cs="Arial"/>
        </w:rPr>
        <w:t>-</w:t>
      </w:r>
      <w:r w:rsidRPr="007E092B">
        <w:rPr>
          <w:rFonts w:ascii="Arial" w:hAnsi="Arial" w:cs="Arial"/>
        </w:rPr>
        <w:t>free</w:t>
      </w:r>
      <w:r w:rsidR="009C174D" w:rsidRPr="007E092B">
        <w:rPr>
          <w:rFonts w:ascii="Arial" w:hAnsi="Arial" w:cs="Arial"/>
        </w:rPr>
        <w:t>,</w:t>
      </w:r>
      <w:r w:rsidRPr="007E092B">
        <w:rPr>
          <w:rFonts w:ascii="Arial" w:hAnsi="Arial" w:cs="Arial"/>
        </w:rPr>
        <w:t xml:space="preserve"> fixed cashflow:</w:t>
      </w:r>
    </w:p>
    <w:p w14:paraId="6AFE5C49" w14:textId="77777777" w:rsidR="00945EB0" w:rsidRPr="007E092B" w:rsidRDefault="00945EB0" w:rsidP="00945EB0">
      <w:pPr>
        <w:rPr>
          <w:rFonts w:ascii="Arial" w:hAnsi="Arial" w:cs="Arial"/>
        </w:rPr>
      </w:pPr>
    </w:p>
    <w:p w14:paraId="3B273BFB" w14:textId="53CDB44D" w:rsidR="00945EB0" w:rsidRPr="007E092B" w:rsidRDefault="00DE4C3F" w:rsidP="00945EB0">
      <w:pPr>
        <w:rPr>
          <w:rFonts w:ascii="Arial" w:hAnsi="Arial" w:cs="Arial"/>
        </w:rPr>
      </w:pPr>
      <m:oMathPara>
        <m:oMath>
          <m:sSub>
            <m:sSubPr>
              <m:ctrlPr>
                <w:rPr>
                  <w:rFonts w:ascii="Cambria Math" w:hAnsi="Cambria Math" w:cs="Arial"/>
                  <w:i/>
                </w:rPr>
              </m:ctrlPr>
            </m:sSubPr>
            <m:e>
              <m:r>
                <w:rPr>
                  <w:rFonts w:ascii="Cambria Math" w:hAnsi="Cambria Math" w:cs="Arial"/>
                </w:rPr>
                <m:t>PV01</m:t>
              </m:r>
            </m:e>
            <m:sub>
              <m:r>
                <w:rPr>
                  <w:rFonts w:ascii="Cambria Math" w:hAnsi="Cambria Math" w:cs="Arial"/>
                </w:rPr>
                <m:t>fixed</m:t>
              </m:r>
            </m:sub>
          </m:sSub>
          <m:r>
            <w:rPr>
              <w:rFonts w:ascii="Cambria Math" w:hAnsi="Cambria Math" w:cs="Arial"/>
            </w:rPr>
            <m:t>=</m:t>
          </m:r>
          <m:sSub>
            <m:sSubPr>
              <m:ctrlPr>
                <w:rPr>
                  <w:rFonts w:ascii="Cambria Math" w:hAnsi="Cambria Math" w:cs="Arial"/>
                  <w:i/>
                </w:rPr>
              </m:ctrlPr>
            </m:sSubPr>
            <m:e>
              <m:r>
                <w:rPr>
                  <w:rFonts w:ascii="Cambria Math" w:hAnsi="Cambria Math" w:cs="Arial"/>
                </w:rPr>
                <m:t>PV01</m:t>
              </m:r>
            </m:e>
            <m:sub>
              <m:r>
                <w:rPr>
                  <w:rFonts w:ascii="Cambria Math" w:hAnsi="Cambria Math" w:cs="Arial"/>
                </w:rPr>
                <m:t>input</m:t>
              </m:r>
            </m:sub>
          </m:sSub>
          <m:r>
            <w:rPr>
              <w:rFonts w:ascii="Cambria Math" w:hAnsi="Cambria Math" w:cs="Arial"/>
            </w:rPr>
            <m:t>-</m:t>
          </m:r>
          <m:sSub>
            <m:sSubPr>
              <m:ctrlPr>
                <w:rPr>
                  <w:rFonts w:ascii="Cambria Math" w:hAnsi="Cambria Math" w:cs="Arial"/>
                  <w:i/>
                </w:rPr>
              </m:ctrlPr>
            </m:sSubPr>
            <m:e>
              <m:r>
                <w:rPr>
                  <w:rFonts w:ascii="Cambria Math" w:hAnsi="Cambria Math" w:cs="Arial"/>
                </w:rPr>
                <m:t>PV01</m:t>
              </m:r>
            </m:e>
            <m:sub>
              <m:r>
                <w:rPr>
                  <w:rFonts w:ascii="Cambria Math" w:hAnsi="Cambria Math" w:cs="Arial"/>
                </w:rPr>
                <m:t>real</m:t>
              </m:r>
            </m:sub>
          </m:sSub>
          <m:r>
            <w:rPr>
              <w:rFonts w:ascii="Cambria Math" w:hAnsi="Cambria Math" w:cs="Arial"/>
            </w:rPr>
            <m:t>-</m:t>
          </m:r>
          <m:sSub>
            <m:sSubPr>
              <m:ctrlPr>
                <w:rPr>
                  <w:rFonts w:ascii="Cambria Math" w:hAnsi="Cambria Math" w:cs="Arial"/>
                  <w:i/>
                </w:rPr>
              </m:ctrlPr>
            </m:sSubPr>
            <m:e>
              <m:r>
                <w:rPr>
                  <w:rFonts w:ascii="Cambria Math" w:hAnsi="Cambria Math" w:cs="Arial"/>
                </w:rPr>
                <m:t>PV01</m:t>
              </m:r>
            </m:e>
            <m:sub>
              <m:r>
                <w:rPr>
                  <w:rFonts w:ascii="Cambria Math" w:hAnsi="Cambria Math" w:cs="Arial"/>
                </w:rPr>
                <m:t>credit</m:t>
              </m:r>
            </m:sub>
          </m:sSub>
        </m:oMath>
      </m:oMathPara>
    </w:p>
    <w:p w14:paraId="6B34CF8B" w14:textId="77777777" w:rsidR="00945EB0" w:rsidRPr="007E092B" w:rsidRDefault="00945EB0" w:rsidP="00945EB0">
      <w:pPr>
        <w:rPr>
          <w:rFonts w:ascii="Arial" w:hAnsi="Arial" w:cs="Arial"/>
        </w:rPr>
      </w:pPr>
    </w:p>
    <w:p w14:paraId="640AECA6" w14:textId="622901D9" w:rsidR="00945EB0" w:rsidRPr="007E092B" w:rsidRDefault="00945EB0" w:rsidP="00945EB0">
      <w:pPr>
        <w:rPr>
          <w:rFonts w:ascii="Arial" w:hAnsi="Arial" w:cs="Arial"/>
        </w:rPr>
      </w:pPr>
      <w:r w:rsidRPr="007E092B">
        <w:rPr>
          <w:rFonts w:ascii="Arial" w:hAnsi="Arial" w:cs="Arial"/>
        </w:rPr>
        <w:t>For credit</w:t>
      </w:r>
      <w:r w:rsidR="009C174D" w:rsidRPr="007E092B">
        <w:rPr>
          <w:rFonts w:ascii="Arial" w:hAnsi="Arial" w:cs="Arial"/>
        </w:rPr>
        <w:t>-</w:t>
      </w:r>
      <w:r w:rsidRPr="007E092B">
        <w:rPr>
          <w:rFonts w:ascii="Arial" w:hAnsi="Arial" w:cs="Arial"/>
        </w:rPr>
        <w:t>risky sensitivities</w:t>
      </w:r>
      <w:r w:rsidR="009C174D" w:rsidRPr="007E092B">
        <w:rPr>
          <w:rFonts w:ascii="Arial" w:hAnsi="Arial" w:cs="Arial"/>
        </w:rPr>
        <w:t>,</w:t>
      </w:r>
      <w:r w:rsidRPr="007E092B">
        <w:rPr>
          <w:rFonts w:ascii="Arial" w:hAnsi="Arial" w:cs="Arial"/>
        </w:rPr>
        <w:t xml:space="preserve"> we can assume </w:t>
      </w:r>
      <m:oMath>
        <m:r>
          <w:rPr>
            <w:rFonts w:ascii="Cambria Math" w:hAnsi="Cambria Math" w:cs="Arial"/>
          </w:rPr>
          <m:t>PV01=CR01</m:t>
        </m:r>
      </m:oMath>
      <w:r w:rsidRPr="007E092B">
        <w:rPr>
          <w:rFonts w:ascii="Arial" w:hAnsi="Arial" w:cs="Arial"/>
        </w:rPr>
        <w:t>.</w:t>
      </w:r>
    </w:p>
    <w:p w14:paraId="12257E8A" w14:textId="77777777" w:rsidR="00945EB0" w:rsidRPr="007E092B" w:rsidRDefault="00945EB0" w:rsidP="00945EB0">
      <w:pPr>
        <w:rPr>
          <w:rFonts w:ascii="Arial" w:hAnsi="Arial" w:cs="Arial"/>
        </w:rPr>
      </w:pPr>
    </w:p>
    <w:p w14:paraId="5AE0F4AD" w14:textId="4FCEECC6" w:rsidR="00945EB0" w:rsidRPr="007E092B" w:rsidRDefault="00945EB0" w:rsidP="00945EB0">
      <w:pPr>
        <w:rPr>
          <w:rFonts w:ascii="Arial" w:hAnsi="Arial" w:cs="Arial"/>
        </w:rPr>
      </w:pPr>
      <w:r w:rsidRPr="007E092B">
        <w:rPr>
          <w:rFonts w:ascii="Arial" w:hAnsi="Arial" w:cs="Arial"/>
        </w:rPr>
        <w:t>At this point, we have a coherent set of real, credit</w:t>
      </w:r>
      <w:r w:rsidR="009C174D" w:rsidRPr="007E092B">
        <w:rPr>
          <w:rFonts w:ascii="Arial" w:hAnsi="Arial" w:cs="Arial"/>
        </w:rPr>
        <w:t>-</w:t>
      </w:r>
      <w:r w:rsidRPr="007E092B">
        <w:rPr>
          <w:rFonts w:ascii="Arial" w:hAnsi="Arial" w:cs="Arial"/>
        </w:rPr>
        <w:t>risky, and risk</w:t>
      </w:r>
      <w:r w:rsidR="009C174D" w:rsidRPr="007E092B">
        <w:rPr>
          <w:rFonts w:ascii="Arial" w:hAnsi="Arial" w:cs="Arial"/>
        </w:rPr>
        <w:t>-</w:t>
      </w:r>
      <w:r w:rsidRPr="007E092B">
        <w:rPr>
          <w:rFonts w:ascii="Arial" w:hAnsi="Arial" w:cs="Arial"/>
        </w:rPr>
        <w:t xml:space="preserve">free notional cashflows that will reproduce the original sensitivities exactly. In the case of the real notional cashflows, note that the quantity </w:t>
      </w:r>
      <w:r w:rsidRPr="007E092B">
        <w:rPr>
          <w:rFonts w:ascii="Arial" w:hAnsi="Arial" w:cs="Arial"/>
          <w:i/>
        </w:rPr>
        <w:t xml:space="preserve">N </w:t>
      </w:r>
      <w:r w:rsidRPr="007E092B">
        <w:rPr>
          <w:rFonts w:ascii="Arial" w:hAnsi="Arial" w:cs="Arial"/>
        </w:rPr>
        <w:t>is the uninflated cashflow. When the expected cashflows are to be calculated</w:t>
      </w:r>
      <w:r w:rsidR="009C174D" w:rsidRPr="007E092B">
        <w:rPr>
          <w:rFonts w:ascii="Arial" w:hAnsi="Arial" w:cs="Arial"/>
        </w:rPr>
        <w:t>,</w:t>
      </w:r>
      <w:r w:rsidRPr="007E092B">
        <w:rPr>
          <w:rFonts w:ascii="Arial" w:hAnsi="Arial" w:cs="Arial"/>
        </w:rPr>
        <w:t xml:space="preserve"> these will be specified by </w:t>
      </w:r>
      <w:r w:rsidRPr="007E092B">
        <w:rPr>
          <w:rFonts w:ascii="Arial" w:hAnsi="Arial" w:cs="Arial"/>
          <w:i/>
        </w:rPr>
        <w:t>C</w:t>
      </w:r>
      <w:r w:rsidRPr="007E092B">
        <w:rPr>
          <w:rFonts w:ascii="Arial" w:hAnsi="Arial" w:cs="Arial"/>
        </w:rPr>
        <w:t>.</w:t>
      </w:r>
    </w:p>
    <w:p w14:paraId="38F0DF3C" w14:textId="4B7BBDAC" w:rsidR="00945EB0" w:rsidRPr="007E092B" w:rsidRDefault="004C31F2" w:rsidP="00945EB0">
      <w:pPr>
        <w:rPr>
          <w:rFonts w:ascii="Arial" w:hAnsi="Arial" w:cs="Arial"/>
        </w:rPr>
      </w:pPr>
      <w:r w:rsidRPr="007E092B">
        <w:rPr>
          <w:rFonts w:ascii="Arial" w:hAnsi="Arial" w:cs="Arial"/>
        </w:rPr>
        <w:t>Salmon</w:t>
      </w:r>
      <w:r w:rsidR="00945EB0" w:rsidRPr="007E092B">
        <w:rPr>
          <w:rFonts w:ascii="Arial" w:hAnsi="Arial" w:cs="Arial"/>
        </w:rPr>
        <w:t xml:space="preserve"> does not </w:t>
      </w:r>
      <w:proofErr w:type="gramStart"/>
      <w:r w:rsidR="00945EB0" w:rsidRPr="007E092B">
        <w:rPr>
          <w:rFonts w:ascii="Arial" w:hAnsi="Arial" w:cs="Arial"/>
        </w:rPr>
        <w:t>require</w:t>
      </w:r>
      <w:proofErr w:type="gramEnd"/>
      <w:r w:rsidR="00945EB0" w:rsidRPr="007E092B">
        <w:rPr>
          <w:rFonts w:ascii="Arial" w:hAnsi="Arial" w:cs="Arial"/>
        </w:rPr>
        <w:t xml:space="preserve"> nor does it adapt to knowledge of the type of instrument(s) or fund(s) which has (have) generated the sensitivities.</w:t>
      </w:r>
    </w:p>
    <w:p w14:paraId="17C6CA2A" w14:textId="55B16567" w:rsidR="00945EB0" w:rsidRPr="007E092B" w:rsidRDefault="004C31F2" w:rsidP="00803F69">
      <w:pPr>
        <w:rPr>
          <w:rFonts w:ascii="Arial" w:hAnsi="Arial" w:cs="Arial"/>
        </w:rPr>
      </w:pPr>
      <w:r w:rsidRPr="007E092B">
        <w:rPr>
          <w:rFonts w:ascii="Arial" w:hAnsi="Arial" w:cs="Arial"/>
        </w:rPr>
        <w:t>Salmon</w:t>
      </w:r>
      <w:r w:rsidR="00945EB0" w:rsidRPr="007E092B">
        <w:rPr>
          <w:rFonts w:ascii="Arial" w:hAnsi="Arial" w:cs="Arial"/>
        </w:rPr>
        <w:t xml:space="preserve"> is agnostic of whether the sensitivities originated from a single instrument or a fund.</w:t>
      </w:r>
    </w:p>
    <w:p w14:paraId="40466920" w14:textId="77777777" w:rsidR="00945EB0" w:rsidRPr="007E092B" w:rsidRDefault="00945EB0" w:rsidP="00945EB0">
      <w:pPr>
        <w:pStyle w:val="Heading3"/>
        <w:rPr>
          <w:rFonts w:ascii="Arial" w:hAnsi="Arial" w:cs="Arial"/>
        </w:rPr>
      </w:pPr>
      <w:bookmarkStart w:id="17" w:name="_Toc487466666"/>
      <w:r w:rsidRPr="007E092B">
        <w:rPr>
          <w:rFonts w:ascii="Arial" w:hAnsi="Arial" w:cs="Arial"/>
        </w:rPr>
        <w:t>Examples</w:t>
      </w:r>
      <w:bookmarkEnd w:id="17"/>
    </w:p>
    <w:p w14:paraId="5993A03C" w14:textId="33689342" w:rsidR="00945EB0" w:rsidRPr="007E092B" w:rsidRDefault="00945EB0" w:rsidP="00945EB0">
      <w:pPr>
        <w:rPr>
          <w:rFonts w:ascii="Arial" w:hAnsi="Arial" w:cs="Arial"/>
        </w:rPr>
      </w:pPr>
      <w:r w:rsidRPr="007E092B">
        <w:rPr>
          <w:rFonts w:ascii="Arial" w:hAnsi="Arial" w:cs="Arial"/>
        </w:rPr>
        <w:t>The points below illustrate the relationships between the input sensitivities and the derived cashflows.</w:t>
      </w:r>
    </w:p>
    <w:p w14:paraId="0F7715FC" w14:textId="77777777" w:rsidR="00945EB0" w:rsidRPr="007E092B" w:rsidRDefault="00945EB0" w:rsidP="00945EB0">
      <w:pPr>
        <w:pStyle w:val="Heading4"/>
        <w:rPr>
          <w:rFonts w:ascii="Arial" w:hAnsi="Arial" w:cs="Arial"/>
        </w:rPr>
      </w:pPr>
      <w:r w:rsidRPr="007E092B">
        <w:rPr>
          <w:rFonts w:ascii="Arial" w:hAnsi="Arial" w:cs="Arial"/>
        </w:rPr>
        <w:t>Credit bond</w:t>
      </w:r>
    </w:p>
    <w:p w14:paraId="66932582" w14:textId="380B5C95" w:rsidR="00945EB0" w:rsidRPr="007E092B" w:rsidRDefault="00945EB0" w:rsidP="003C51E0">
      <w:pPr>
        <w:pStyle w:val="ListParagraph"/>
        <w:rPr>
          <w:rFonts w:ascii="Arial" w:hAnsi="Arial" w:cs="Arial"/>
        </w:rPr>
      </w:pPr>
      <w:r w:rsidRPr="007E092B">
        <w:rPr>
          <w:rFonts w:ascii="Arial" w:hAnsi="Arial" w:cs="Arial"/>
        </w:rPr>
        <w:t>First, IE01 = 0. There is no real inferred cashflow (</w:t>
      </w:r>
      <m:oMath>
        <m:sSub>
          <m:sSubPr>
            <m:ctrlPr>
              <w:rPr>
                <w:rFonts w:ascii="Cambria Math" w:hAnsi="Cambria Math" w:cs="Arial"/>
              </w:rPr>
            </m:ctrlPr>
          </m:sSubPr>
          <m:e>
            <m:r>
              <w:rPr>
                <w:rFonts w:ascii="Cambria Math" w:hAnsi="Cambria Math" w:cs="Arial"/>
              </w:rPr>
              <m:t>N</m:t>
            </m:r>
          </m:e>
          <m:sub>
            <m:r>
              <w:rPr>
                <w:rFonts w:ascii="Cambria Math" w:hAnsi="Cambria Math" w:cs="Arial"/>
              </w:rPr>
              <m:t>real</m:t>
            </m:r>
          </m:sub>
        </m:sSub>
        <m:r>
          <m:rPr>
            <m:sty m:val="p"/>
          </m:rPr>
          <w:rPr>
            <w:rFonts w:ascii="Cambria Math" w:hAnsi="Cambria Math" w:cs="Arial"/>
          </w:rPr>
          <m:t>=0</m:t>
        </m:r>
      </m:oMath>
      <w:r w:rsidRPr="007E092B">
        <w:rPr>
          <w:rFonts w:ascii="Arial" w:hAnsi="Arial" w:cs="Arial"/>
        </w:rPr>
        <w:t xml:space="preserve">) and </w:t>
      </w:r>
      <m:oMath>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real</m:t>
            </m:r>
          </m:sub>
        </m:sSub>
        <m:r>
          <m:rPr>
            <m:sty m:val="p"/>
          </m:rPr>
          <w:rPr>
            <w:rFonts w:ascii="Cambria Math" w:hAnsi="Cambria Math" w:cs="Arial"/>
          </w:rPr>
          <m:t>=0</m:t>
        </m:r>
      </m:oMath>
      <w:r w:rsidRPr="007E092B">
        <w:rPr>
          <w:rFonts w:ascii="Arial" w:hAnsi="Arial" w:cs="Arial"/>
        </w:rPr>
        <w:t>.</w:t>
      </w:r>
    </w:p>
    <w:p w14:paraId="3612D893" w14:textId="075D1B98" w:rsidR="00945EB0" w:rsidRPr="007E092B" w:rsidRDefault="00945EB0" w:rsidP="003C51E0">
      <w:pPr>
        <w:pStyle w:val="ListParagraph"/>
        <w:rPr>
          <w:rFonts w:ascii="Arial" w:hAnsi="Arial" w:cs="Arial"/>
        </w:rPr>
      </w:pPr>
      <w:r w:rsidRPr="007E092B">
        <w:rPr>
          <w:rFonts w:ascii="Arial" w:hAnsi="Arial" w:cs="Arial"/>
        </w:rPr>
        <w:t xml:space="preserve">As </w:t>
      </w:r>
      <m:oMath>
        <m:r>
          <w:rPr>
            <w:rFonts w:ascii="Cambria Math" w:hAnsi="Cambria Math" w:cs="Arial"/>
          </w:rPr>
          <m:t>CR</m:t>
        </m:r>
        <m:r>
          <m:rPr>
            <m:sty m:val="p"/>
          </m:rPr>
          <w:rPr>
            <w:rFonts w:ascii="Cambria Math" w:hAnsi="Cambria Math" w:cs="Arial"/>
          </w:rPr>
          <m:t>01≠0,</m:t>
        </m:r>
        <m:sSub>
          <m:sSubPr>
            <m:ctrlPr>
              <w:rPr>
                <w:rFonts w:ascii="Cambria Math" w:hAnsi="Cambria Math" w:cs="Arial"/>
              </w:rPr>
            </m:ctrlPr>
          </m:sSubPr>
          <m:e>
            <m:r>
              <w:rPr>
                <w:rFonts w:ascii="Cambria Math" w:hAnsi="Cambria Math" w:cs="Arial"/>
              </w:rPr>
              <m:t>N</m:t>
            </m:r>
          </m:e>
          <m:sub>
            <m:r>
              <w:rPr>
                <w:rFonts w:ascii="Cambria Math" w:hAnsi="Cambria Math" w:cs="Arial"/>
              </w:rPr>
              <m:t>credit</m:t>
            </m:r>
          </m:sub>
        </m:sSub>
        <m:r>
          <m:rPr>
            <m:sty m:val="p"/>
          </m:rPr>
          <w:rPr>
            <w:rFonts w:ascii="Cambria Math" w:hAnsi="Cambria Math" w:cs="Arial"/>
          </w:rPr>
          <m:t>≠0</m:t>
        </m:r>
      </m:oMath>
      <w:r w:rsidRPr="007E092B">
        <w:rPr>
          <w:rFonts w:ascii="Arial" w:hAnsi="Arial" w:cs="Arial"/>
        </w:rPr>
        <w:t>.</w:t>
      </w:r>
    </w:p>
    <w:p w14:paraId="0C0B4BE8" w14:textId="5D071E89" w:rsidR="00945EB0" w:rsidRPr="007E092B" w:rsidRDefault="00945EB0" w:rsidP="003C51E0">
      <w:pPr>
        <w:pStyle w:val="ListParagraph"/>
        <w:rPr>
          <w:rFonts w:ascii="Arial" w:hAnsi="Arial" w:cs="Arial"/>
        </w:rPr>
      </w:pPr>
      <w:r w:rsidRPr="007E092B">
        <w:rPr>
          <w:rFonts w:ascii="Arial" w:hAnsi="Arial" w:cs="Arial"/>
        </w:rPr>
        <w:t xml:space="preserve">We have </w:t>
      </w:r>
      <m:oMath>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credit</m:t>
            </m:r>
          </m:sub>
        </m:sSub>
        <m:r>
          <m:rPr>
            <m:sty m:val="p"/>
          </m:rPr>
          <w:rPr>
            <w:rFonts w:ascii="Cambria Math" w:hAnsi="Cambria Math" w:cs="Arial"/>
          </w:rPr>
          <m:t>=</m:t>
        </m:r>
        <m:r>
          <w:rPr>
            <w:rFonts w:ascii="Cambria Math" w:hAnsi="Cambria Math" w:cs="Arial"/>
          </w:rPr>
          <m:t>CR</m:t>
        </m:r>
        <m:r>
          <m:rPr>
            <m:sty m:val="p"/>
          </m:rPr>
          <w:rPr>
            <w:rFonts w:ascii="Cambria Math" w:hAnsi="Cambria Math" w:cs="Arial"/>
          </w:rPr>
          <m:t>01</m:t>
        </m:r>
      </m:oMath>
    </w:p>
    <w:p w14:paraId="286BC838" w14:textId="12D3CA10" w:rsidR="00945EB0" w:rsidRPr="007E092B" w:rsidRDefault="00945EB0" w:rsidP="003C51E0">
      <w:pPr>
        <w:pStyle w:val="ListParagraph"/>
        <w:rPr>
          <w:rFonts w:ascii="Arial" w:hAnsi="Arial" w:cs="Arial"/>
        </w:rPr>
      </w:pPr>
      <w:r w:rsidRPr="007E092B">
        <w:rPr>
          <w:rFonts w:ascii="Arial" w:hAnsi="Arial" w:cs="Arial"/>
        </w:rPr>
        <w:t xml:space="preserve">And </w:t>
      </w:r>
      <m:oMath>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fixed</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input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credit</m:t>
            </m:r>
          </m:sub>
        </m:sSub>
      </m:oMath>
    </w:p>
    <w:p w14:paraId="49ECC404" w14:textId="67304C1A" w:rsidR="00945EB0" w:rsidRPr="007E092B" w:rsidRDefault="00945EB0" w:rsidP="003C51E0">
      <w:pPr>
        <w:pStyle w:val="ListParagraph"/>
        <w:rPr>
          <w:rFonts w:ascii="Arial" w:hAnsi="Arial" w:cs="Arial"/>
        </w:rPr>
      </w:pPr>
      <w:r w:rsidRPr="007E092B">
        <w:rPr>
          <w:rFonts w:ascii="Arial" w:hAnsi="Arial" w:cs="Arial"/>
        </w:rPr>
        <w:t xml:space="preserve">Therefore </w:t>
      </w:r>
      <m:oMath>
        <m:sSub>
          <m:sSubPr>
            <m:ctrlPr>
              <w:rPr>
                <w:rFonts w:ascii="Cambria Math" w:hAnsi="Cambria Math" w:cs="Arial"/>
              </w:rPr>
            </m:ctrlPr>
          </m:sSubPr>
          <m:e>
            <m:r>
              <w:rPr>
                <w:rFonts w:ascii="Cambria Math" w:hAnsi="Cambria Math" w:cs="Arial"/>
              </w:rPr>
              <m:t>N</m:t>
            </m:r>
          </m:e>
          <m:sub>
            <m:r>
              <w:rPr>
                <w:rFonts w:ascii="Cambria Math" w:hAnsi="Cambria Math" w:cs="Arial"/>
              </w:rPr>
              <m:t>fixed</m:t>
            </m:r>
          </m:sub>
        </m:sSub>
        <m:r>
          <m:rPr>
            <m:sty m:val="p"/>
          </m:rPr>
          <w:rPr>
            <w:rFonts w:ascii="Cambria Math" w:hAnsi="Cambria Math" w:cs="Arial"/>
          </w:rPr>
          <m:t>=0</m:t>
        </m:r>
      </m:oMath>
      <w:r w:rsidRPr="007E092B">
        <w:rPr>
          <w:rFonts w:ascii="Arial" w:hAnsi="Arial" w:cs="Arial"/>
        </w:rPr>
        <w:t>.</w:t>
      </w:r>
    </w:p>
    <w:p w14:paraId="016A5CA3" w14:textId="40EFF474" w:rsidR="00945EB0" w:rsidRPr="007E092B" w:rsidRDefault="00945EB0" w:rsidP="00945EB0">
      <w:pPr>
        <w:rPr>
          <w:rFonts w:ascii="Arial" w:hAnsi="Arial" w:cs="Arial"/>
        </w:rPr>
      </w:pPr>
      <w:r w:rsidRPr="007E092B">
        <w:rPr>
          <w:rFonts w:ascii="Arial" w:hAnsi="Arial" w:cs="Arial"/>
        </w:rPr>
        <w:t xml:space="preserve">The result is that </w:t>
      </w:r>
      <w:r w:rsidR="004C31F2" w:rsidRPr="007E092B">
        <w:rPr>
          <w:rFonts w:ascii="Arial" w:hAnsi="Arial" w:cs="Arial"/>
        </w:rPr>
        <w:t>Salmon</w:t>
      </w:r>
      <w:r w:rsidRPr="007E092B">
        <w:rPr>
          <w:rFonts w:ascii="Arial" w:hAnsi="Arial" w:cs="Arial"/>
        </w:rPr>
        <w:t xml:space="preserve"> synthesises a single credit</w:t>
      </w:r>
      <w:r w:rsidR="009C174D" w:rsidRPr="007E092B">
        <w:rPr>
          <w:rFonts w:ascii="Arial" w:hAnsi="Arial" w:cs="Arial"/>
        </w:rPr>
        <w:t>-</w:t>
      </w:r>
      <w:r w:rsidRPr="007E092B">
        <w:rPr>
          <w:rFonts w:ascii="Arial" w:hAnsi="Arial" w:cs="Arial"/>
        </w:rPr>
        <w:t>risky cashflow</w:t>
      </w:r>
    </w:p>
    <w:p w14:paraId="6870960E" w14:textId="74FF72E6" w:rsidR="00945EB0" w:rsidRPr="007E092B" w:rsidRDefault="00945EB0" w:rsidP="00945EB0">
      <w:pPr>
        <w:pStyle w:val="Heading4"/>
        <w:rPr>
          <w:rFonts w:ascii="Arial" w:hAnsi="Arial" w:cs="Arial"/>
        </w:rPr>
      </w:pPr>
      <w:r w:rsidRPr="007E092B">
        <w:rPr>
          <w:rFonts w:ascii="Arial" w:hAnsi="Arial" w:cs="Arial"/>
        </w:rPr>
        <w:t xml:space="preserve">A fund composed of a corporate bond and an </w:t>
      </w:r>
      <w:r w:rsidR="009C174D" w:rsidRPr="007E092B">
        <w:rPr>
          <w:rFonts w:ascii="Arial" w:hAnsi="Arial" w:cs="Arial"/>
        </w:rPr>
        <w:t xml:space="preserve">inflation-linked </w:t>
      </w:r>
      <w:r w:rsidRPr="007E092B">
        <w:rPr>
          <w:rFonts w:ascii="Arial" w:hAnsi="Arial" w:cs="Arial"/>
        </w:rPr>
        <w:t>treasury (risk</w:t>
      </w:r>
      <w:r w:rsidR="009C174D" w:rsidRPr="007E092B">
        <w:rPr>
          <w:rFonts w:ascii="Arial" w:hAnsi="Arial" w:cs="Arial"/>
        </w:rPr>
        <w:t>-</w:t>
      </w:r>
      <w:r w:rsidRPr="007E092B">
        <w:rPr>
          <w:rFonts w:ascii="Arial" w:hAnsi="Arial" w:cs="Arial"/>
        </w:rPr>
        <w:t>free) bond</w:t>
      </w:r>
    </w:p>
    <w:p w14:paraId="423983CF" w14:textId="77777777" w:rsidR="00945EB0" w:rsidRPr="007E092B" w:rsidRDefault="00945EB0" w:rsidP="003C51E0">
      <w:pPr>
        <w:pStyle w:val="ListParagraph"/>
        <w:rPr>
          <w:rFonts w:ascii="Arial" w:hAnsi="Arial" w:cs="Arial"/>
        </w:rPr>
      </w:pPr>
      <m:oMath>
        <m:r>
          <w:rPr>
            <w:rFonts w:ascii="Cambria Math" w:hAnsi="Cambria Math" w:cs="Arial"/>
          </w:rPr>
          <m:t>IE</m:t>
        </m:r>
        <m:r>
          <m:rPr>
            <m:sty m:val="p"/>
          </m:rPr>
          <w:rPr>
            <w:rFonts w:ascii="Cambria Math" w:hAnsi="Cambria Math" w:cs="Arial"/>
          </w:rPr>
          <m:t>01≠0,</m:t>
        </m:r>
        <m:r>
          <w:rPr>
            <w:rFonts w:ascii="Cambria Math" w:hAnsi="Cambria Math" w:cs="Arial"/>
          </w:rPr>
          <m:t>PV</m:t>
        </m:r>
        <m:r>
          <m:rPr>
            <m:sty m:val="p"/>
          </m:rPr>
          <w:rPr>
            <w:rFonts w:ascii="Cambria Math" w:hAnsi="Cambria Math" w:cs="Arial"/>
          </w:rPr>
          <m:t>01≠0,</m:t>
        </m:r>
        <m:r>
          <w:rPr>
            <w:rFonts w:ascii="Cambria Math" w:hAnsi="Cambria Math" w:cs="Arial"/>
          </w:rPr>
          <m:t>CR</m:t>
        </m:r>
        <m:r>
          <m:rPr>
            <m:sty m:val="p"/>
          </m:rPr>
          <w:rPr>
            <w:rFonts w:ascii="Cambria Math" w:hAnsi="Cambria Math" w:cs="Arial"/>
          </w:rPr>
          <m:t>01≠0,</m:t>
        </m:r>
        <m:r>
          <w:rPr>
            <w:rFonts w:ascii="Cambria Math" w:hAnsi="Cambria Math" w:cs="Arial"/>
          </w:rPr>
          <m:t>CR</m:t>
        </m:r>
        <m:r>
          <m:rPr>
            <m:sty m:val="p"/>
          </m:rPr>
          <w:rPr>
            <w:rFonts w:ascii="Cambria Math" w:hAnsi="Cambria Math" w:cs="Arial"/>
          </w:rPr>
          <m:t>01&lt;</m:t>
        </m:r>
        <m:r>
          <w:rPr>
            <w:rFonts w:ascii="Cambria Math" w:hAnsi="Cambria Math" w:cs="Arial"/>
          </w:rPr>
          <m:t>PV</m:t>
        </m:r>
        <m:r>
          <m:rPr>
            <m:sty m:val="p"/>
          </m:rPr>
          <w:rPr>
            <w:rFonts w:ascii="Cambria Math" w:hAnsi="Cambria Math" w:cs="Arial"/>
          </w:rPr>
          <m:t>01</m:t>
        </m:r>
      </m:oMath>
    </w:p>
    <w:p w14:paraId="338270A5" w14:textId="4EE0E6D3" w:rsidR="00945EB0" w:rsidRPr="007E092B" w:rsidRDefault="00945EB0" w:rsidP="003C51E0">
      <w:pPr>
        <w:pStyle w:val="ListParagraph"/>
        <w:rPr>
          <w:rFonts w:ascii="Arial" w:hAnsi="Arial" w:cs="Arial"/>
        </w:rPr>
      </w:pP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N</m:t>
            </m:r>
          </m:e>
          <m:sub>
            <m:r>
              <w:rPr>
                <w:rFonts w:ascii="Cambria Math" w:hAnsi="Cambria Math" w:cs="Arial"/>
              </w:rPr>
              <m:t>real</m:t>
            </m:r>
          </m:sub>
        </m:sSub>
        <m:r>
          <m:rPr>
            <m:sty m:val="p"/>
          </m:rPr>
          <w:rPr>
            <w:rFonts w:ascii="Cambria Math" w:hAnsi="Cambria Math" w:cs="Arial"/>
          </w:rPr>
          <m:t>&gt;0,⇒</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real</m:t>
            </m:r>
          </m:sub>
        </m:sSub>
        <m:r>
          <m:rPr>
            <m:sty m:val="p"/>
          </m:rPr>
          <w:rPr>
            <w:rFonts w:ascii="Cambria Math" w:hAnsi="Cambria Math" w:cs="Arial"/>
          </w:rPr>
          <m:t>&gt;0</m:t>
        </m:r>
      </m:oMath>
    </w:p>
    <w:p w14:paraId="2E28389E" w14:textId="4E8BFEE9" w:rsidR="00945EB0" w:rsidRPr="007E092B" w:rsidRDefault="00DE4C3F" w:rsidP="003C51E0">
      <w:pPr>
        <w:pStyle w:val="ListParagraph"/>
        <w:rPr>
          <w:rFonts w:ascii="Arial" w:hAnsi="Arial" w:cs="Arial"/>
        </w:rPr>
      </w:pPr>
      <m:oMath>
        <m:sSub>
          <m:sSubPr>
            <m:ctrlPr>
              <w:rPr>
                <w:rFonts w:ascii="Cambria Math" w:hAnsi="Cambria Math" w:cs="Arial"/>
              </w:rPr>
            </m:ctrlPr>
          </m:sSubPr>
          <m:e>
            <m:r>
              <w:rPr>
                <w:rFonts w:ascii="Cambria Math" w:hAnsi="Cambria Math" w:cs="Arial"/>
              </w:rPr>
              <m:t>N</m:t>
            </m:r>
          </m:e>
          <m:sub>
            <m:r>
              <w:rPr>
                <w:rFonts w:ascii="Cambria Math" w:hAnsi="Cambria Math" w:cs="Arial"/>
              </w:rPr>
              <m:t>credit</m:t>
            </m:r>
          </m:sub>
        </m:sSub>
        <m:r>
          <m:rPr>
            <m:sty m:val="p"/>
          </m:rPr>
          <w:rPr>
            <w:rFonts w:ascii="Cambria Math" w:hAnsi="Cambria Math" w:cs="Arial"/>
          </w:rPr>
          <m:t>≠0</m:t>
        </m:r>
      </m:oMath>
    </w:p>
    <w:p w14:paraId="5810D499" w14:textId="29780570" w:rsidR="00945EB0" w:rsidRPr="007E092B" w:rsidRDefault="00DE4C3F" w:rsidP="003C51E0">
      <w:pPr>
        <w:pStyle w:val="ListParagraph"/>
        <w:rPr>
          <w:rFonts w:ascii="Arial" w:hAnsi="Arial" w:cs="Arial"/>
        </w:rPr>
      </w:pPr>
      <m:oMath>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fixed</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input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real</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PV</m:t>
            </m:r>
            <m:r>
              <m:rPr>
                <m:sty m:val="p"/>
              </m:rPr>
              <w:rPr>
                <w:rFonts w:ascii="Cambria Math" w:hAnsi="Cambria Math" w:cs="Arial"/>
              </w:rPr>
              <m:t>01</m:t>
            </m:r>
          </m:e>
          <m:sub>
            <m:r>
              <w:rPr>
                <w:rFonts w:ascii="Cambria Math" w:hAnsi="Cambria Math" w:cs="Arial"/>
              </w:rPr>
              <m:t>credit</m:t>
            </m:r>
          </m:sub>
        </m:sSub>
      </m:oMath>
    </w:p>
    <w:p w14:paraId="18B8CB33" w14:textId="7A13B389" w:rsidR="00945EB0" w:rsidRPr="007E092B" w:rsidRDefault="00DE4C3F" w:rsidP="003C51E0">
      <w:pPr>
        <w:pStyle w:val="ListParagraph"/>
        <w:rPr>
          <w:rFonts w:ascii="Arial" w:hAnsi="Arial" w:cs="Arial"/>
        </w:rPr>
      </w:pPr>
      <m:oMath>
        <m:sSub>
          <m:sSubPr>
            <m:ctrlPr>
              <w:rPr>
                <w:rFonts w:ascii="Cambria Math" w:hAnsi="Cambria Math" w:cs="Arial"/>
              </w:rPr>
            </m:ctrlPr>
          </m:sSubPr>
          <m:e>
            <m:r>
              <w:rPr>
                <w:rFonts w:ascii="Cambria Math" w:hAnsi="Cambria Math" w:cs="Arial"/>
              </w:rPr>
              <m:t>N</m:t>
            </m:r>
          </m:e>
          <m:sub>
            <m:r>
              <w:rPr>
                <w:rFonts w:ascii="Cambria Math" w:hAnsi="Cambria Math" w:cs="Arial"/>
              </w:rPr>
              <m:t>fixed</m:t>
            </m:r>
          </m:sub>
        </m:sSub>
        <m:r>
          <m:rPr>
            <m:sty m:val="p"/>
          </m:rPr>
          <w:rPr>
            <w:rFonts w:ascii="Cambria Math" w:hAnsi="Cambria Math" w:cs="Arial"/>
          </w:rPr>
          <m:t>≠0</m:t>
        </m:r>
      </m:oMath>
    </w:p>
    <w:p w14:paraId="43DBC300" w14:textId="7208283F" w:rsidR="00945EB0" w:rsidRPr="007E092B" w:rsidRDefault="00945EB0" w:rsidP="00945EB0">
      <w:pPr>
        <w:rPr>
          <w:rFonts w:ascii="Arial" w:hAnsi="Arial" w:cs="Arial"/>
        </w:rPr>
      </w:pPr>
      <w:r w:rsidRPr="007E092B">
        <w:rPr>
          <w:rFonts w:ascii="Arial" w:hAnsi="Arial" w:cs="Arial"/>
        </w:rPr>
        <w:t xml:space="preserve">In </w:t>
      </w:r>
      <w:r w:rsidR="00803F69" w:rsidRPr="007E092B">
        <w:rPr>
          <w:rFonts w:ascii="Arial" w:hAnsi="Arial" w:cs="Arial"/>
        </w:rPr>
        <w:t>general,</w:t>
      </w:r>
      <w:r w:rsidR="003C51E0" w:rsidRPr="007E092B">
        <w:rPr>
          <w:rFonts w:ascii="Arial" w:hAnsi="Arial" w:cs="Arial"/>
        </w:rPr>
        <w:t xml:space="preserve"> all three cashflows are non-</w:t>
      </w:r>
      <w:r w:rsidRPr="007E092B">
        <w:rPr>
          <w:rFonts w:ascii="Arial" w:hAnsi="Arial" w:cs="Arial"/>
        </w:rPr>
        <w:t>zero.</w:t>
      </w:r>
    </w:p>
    <w:p w14:paraId="1EE5E20B" w14:textId="6A264EE6" w:rsidR="003C51E0" w:rsidRPr="007E092B" w:rsidRDefault="003C51E0" w:rsidP="00945EB0">
      <w:pPr>
        <w:rPr>
          <w:rFonts w:ascii="Arial" w:hAnsi="Arial" w:cs="Arial"/>
        </w:rPr>
      </w:pPr>
      <w:r w:rsidRPr="007E092B">
        <w:rPr>
          <w:rFonts w:ascii="Arial" w:hAnsi="Arial" w:cs="Arial"/>
        </w:rPr>
        <w:t>Further examples are provided later in the document.</w:t>
      </w:r>
    </w:p>
    <w:p w14:paraId="60D4A419" w14:textId="77777777" w:rsidR="00945EB0" w:rsidRPr="007E092B" w:rsidRDefault="00945EB0" w:rsidP="00945EB0">
      <w:pPr>
        <w:pStyle w:val="Heading3"/>
        <w:rPr>
          <w:rFonts w:ascii="Arial" w:hAnsi="Arial" w:cs="Arial"/>
        </w:rPr>
      </w:pPr>
      <w:bookmarkStart w:id="18" w:name="_Toc487466667"/>
      <w:r w:rsidRPr="007E092B">
        <w:rPr>
          <w:rFonts w:ascii="Arial" w:hAnsi="Arial" w:cs="Arial"/>
        </w:rPr>
        <w:t>Multiple credit ratings</w:t>
      </w:r>
      <w:bookmarkEnd w:id="18"/>
    </w:p>
    <w:p w14:paraId="58A84FC3" w14:textId="77777777" w:rsidR="00945EB0" w:rsidRPr="007E092B" w:rsidRDefault="00945EB0" w:rsidP="00945EB0">
      <w:pPr>
        <w:rPr>
          <w:rFonts w:ascii="Arial" w:hAnsi="Arial" w:cs="Arial"/>
        </w:rPr>
      </w:pPr>
      <w:r w:rsidRPr="007E092B">
        <w:rPr>
          <w:rFonts w:ascii="Arial" w:hAnsi="Arial" w:cs="Arial"/>
        </w:rPr>
        <w:t xml:space="preserve">First, by rating, we really mean credit spread </w:t>
      </w:r>
      <w:r w:rsidRPr="007E092B">
        <w:rPr>
          <w:rFonts w:ascii="Arial" w:hAnsi="Arial" w:cs="Arial"/>
          <w:i/>
        </w:rPr>
        <w:t>z</w:t>
      </w:r>
      <w:r w:rsidRPr="007E092B">
        <w:rPr>
          <w:rFonts w:ascii="Arial" w:hAnsi="Arial" w:cs="Arial"/>
        </w:rPr>
        <w:t xml:space="preserve">. The extension to multiple credit ratings is straightforward as each rating can be considered independently. </w:t>
      </w:r>
    </w:p>
    <w:p w14:paraId="4C08CF45" w14:textId="77777777" w:rsidR="00945EB0" w:rsidRPr="007E092B" w:rsidRDefault="00945EB0" w:rsidP="00945EB0">
      <w:pPr>
        <w:rPr>
          <w:rFonts w:ascii="Arial" w:hAnsi="Arial" w:cs="Arial"/>
        </w:rPr>
      </w:pPr>
    </w:p>
    <w:p w14:paraId="09046555" w14:textId="33BABFA1" w:rsidR="00945EB0" w:rsidRPr="007E092B" w:rsidRDefault="00DE4C3F" w:rsidP="00945EB0">
      <w:pPr>
        <w:rPr>
          <w:rFonts w:ascii="Arial" w:hAnsi="Arial" w:cs="Arial"/>
        </w:rPr>
      </w:pPr>
      <m:oMathPara>
        <m:oMath>
          <m:f>
            <m:fPr>
              <m:type m:val="noBar"/>
              <m:ctrlPr>
                <w:rPr>
                  <w:rFonts w:ascii="Cambria Math" w:hAnsi="Cambria Math" w:cs="Arial"/>
                  <w:i/>
                </w:rPr>
              </m:ctrlPr>
            </m:fPr>
            <m:num>
              <m:r>
                <w:rPr>
                  <w:rFonts w:ascii="Cambria Math" w:hAnsi="Cambria Math" w:cs="Arial"/>
                </w:rPr>
                <m:t>CR01=</m:t>
              </m:r>
              <m:sSub>
                <m:sSubPr>
                  <m:ctrlPr>
                    <w:rPr>
                      <w:rFonts w:ascii="Cambria Math" w:hAnsi="Cambria Math" w:cs="Arial"/>
                      <w:i/>
                    </w:rPr>
                  </m:ctrlPr>
                </m:sSubPr>
                <m:e>
                  <m:r>
                    <w:rPr>
                      <w:rFonts w:ascii="Cambria Math" w:hAnsi="Cambria Math" w:cs="Arial"/>
                    </w:rPr>
                    <m:t>CR01</m:t>
                  </m:r>
                </m:e>
                <m:sub>
                  <m:r>
                    <w:rPr>
                      <w:rFonts w:ascii="Cambria Math" w:hAnsi="Cambria Math" w:cs="Arial"/>
                    </w:rPr>
                    <m:t>Sovereign</m:t>
                  </m:r>
                </m:sub>
              </m:sSub>
              <m:r>
                <w:rPr>
                  <w:rFonts w:ascii="Cambria Math" w:hAnsi="Cambria Math" w:cs="Arial"/>
                </w:rPr>
                <m:t>+</m:t>
              </m:r>
              <m:sSub>
                <m:sSubPr>
                  <m:ctrlPr>
                    <w:rPr>
                      <w:rFonts w:ascii="Cambria Math" w:hAnsi="Cambria Math" w:cs="Arial"/>
                      <w:i/>
                    </w:rPr>
                  </m:ctrlPr>
                </m:sSubPr>
                <m:e>
                  <m:r>
                    <w:rPr>
                      <w:rFonts w:ascii="Cambria Math" w:hAnsi="Cambria Math" w:cs="Arial"/>
                    </w:rPr>
                    <m:t>CR01</m:t>
                  </m:r>
                </m:e>
                <m:sub>
                  <m:r>
                    <w:rPr>
                      <w:rFonts w:ascii="Cambria Math" w:hAnsi="Cambria Math" w:cs="Arial"/>
                    </w:rPr>
                    <m:t>AAA</m:t>
                  </m:r>
                </m:sub>
              </m:sSub>
              <m:r>
                <w:rPr>
                  <w:rFonts w:ascii="Cambria Math" w:hAnsi="Cambria Math" w:cs="Arial"/>
                </w:rPr>
                <m:t>+…</m:t>
              </m:r>
            </m:num>
            <m:den>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ratings</m:t>
                  </m:r>
                </m:sub>
                <m:sup/>
                <m:e>
                  <m:sSub>
                    <m:sSubPr>
                      <m:ctrlPr>
                        <w:rPr>
                          <w:rFonts w:ascii="Cambria Math" w:hAnsi="Cambria Math" w:cs="Arial"/>
                          <w:i/>
                        </w:rPr>
                      </m:ctrlPr>
                    </m:sSubPr>
                    <m:e>
                      <m:r>
                        <w:rPr>
                          <w:rFonts w:ascii="Cambria Math" w:hAnsi="Cambria Math" w:cs="Arial"/>
                        </w:rPr>
                        <m:t>CR01</m:t>
                      </m:r>
                    </m:e>
                    <m:sub>
                      <m:r>
                        <w:rPr>
                          <w:rFonts w:ascii="Cambria Math" w:hAnsi="Cambria Math" w:cs="Arial"/>
                        </w:rPr>
                        <m:t>rating</m:t>
                      </m:r>
                    </m:sub>
                  </m:sSub>
                </m:e>
              </m:nary>
            </m:den>
          </m:f>
        </m:oMath>
      </m:oMathPara>
    </w:p>
    <w:p w14:paraId="695B21F3" w14:textId="5A63C5D6" w:rsidR="00945EB0" w:rsidRPr="007E092B" w:rsidRDefault="00945EB0" w:rsidP="00945EB0">
      <w:pPr>
        <w:rPr>
          <w:rFonts w:ascii="Arial" w:hAnsi="Arial" w:cs="Arial"/>
        </w:rPr>
      </w:pPr>
      <w:r w:rsidRPr="007E092B">
        <w:rPr>
          <w:rFonts w:ascii="Arial" w:hAnsi="Arial" w:cs="Arial"/>
        </w:rPr>
        <w:lastRenderedPageBreak/>
        <w:br/>
        <w:t>Sovereign</w:t>
      </w:r>
      <w:r w:rsidR="009C174D" w:rsidRPr="007E092B">
        <w:rPr>
          <w:rFonts w:ascii="Arial" w:hAnsi="Arial" w:cs="Arial"/>
        </w:rPr>
        <w:t>-i</w:t>
      </w:r>
      <w:r w:rsidRPr="007E092B">
        <w:rPr>
          <w:rFonts w:ascii="Arial" w:hAnsi="Arial" w:cs="Arial"/>
        </w:rPr>
        <w:t>ssued debt can be assumed credit risky provided the reference risk</w:t>
      </w:r>
      <w:r w:rsidR="009C174D" w:rsidRPr="007E092B">
        <w:rPr>
          <w:rFonts w:ascii="Arial" w:hAnsi="Arial" w:cs="Arial"/>
        </w:rPr>
        <w:t>-</w:t>
      </w:r>
      <w:r w:rsidRPr="007E092B">
        <w:rPr>
          <w:rFonts w:ascii="Arial" w:hAnsi="Arial" w:cs="Arial"/>
        </w:rPr>
        <w:t>free curve is not itself a sovereign curve (e.g. Gilt, Treasury, Bund…)</w:t>
      </w:r>
    </w:p>
    <w:p w14:paraId="683262FB" w14:textId="77777777" w:rsidR="00945EB0" w:rsidRPr="007E092B" w:rsidRDefault="00945EB0" w:rsidP="00945EB0">
      <w:pPr>
        <w:pStyle w:val="Heading3"/>
        <w:rPr>
          <w:rFonts w:ascii="Arial" w:hAnsi="Arial" w:cs="Arial"/>
        </w:rPr>
      </w:pPr>
      <w:bookmarkStart w:id="19" w:name="_Toc487466668"/>
      <w:r w:rsidRPr="007E092B">
        <w:rPr>
          <w:rFonts w:ascii="Arial" w:hAnsi="Arial" w:cs="Arial"/>
        </w:rPr>
        <w:t>Tenors</w:t>
      </w:r>
      <w:bookmarkEnd w:id="19"/>
    </w:p>
    <w:p w14:paraId="1F11CA03" w14:textId="10A44278" w:rsidR="00945EB0" w:rsidRPr="007E092B" w:rsidRDefault="00945EB0" w:rsidP="00945EB0">
      <w:pPr>
        <w:rPr>
          <w:rFonts w:ascii="Arial" w:hAnsi="Arial" w:cs="Arial"/>
        </w:rPr>
      </w:pPr>
      <w:r w:rsidRPr="007E092B">
        <w:rPr>
          <w:rFonts w:ascii="Arial" w:hAnsi="Arial" w:cs="Arial"/>
        </w:rPr>
        <w:t xml:space="preserve">The theoretical description above referred solely to bullet sensitivities at a duration </w:t>
      </w:r>
      <w:r w:rsidRPr="007E092B">
        <w:rPr>
          <w:rFonts w:ascii="Arial" w:hAnsi="Arial" w:cs="Arial"/>
          <w:i/>
        </w:rPr>
        <w:t>W</w:t>
      </w:r>
      <w:r w:rsidRPr="007E092B">
        <w:rPr>
          <w:rFonts w:ascii="Arial" w:hAnsi="Arial" w:cs="Arial"/>
        </w:rPr>
        <w:t xml:space="preserve">. The treatment can be extended in a straightforward manner to a </w:t>
      </w:r>
      <w:r w:rsidR="00C82BA9" w:rsidRPr="007E092B">
        <w:rPr>
          <w:rFonts w:ascii="Arial" w:hAnsi="Arial" w:cs="Arial"/>
        </w:rPr>
        <w:t>term structure</w:t>
      </w:r>
      <w:r w:rsidRPr="007E092B">
        <w:rPr>
          <w:rFonts w:ascii="Arial" w:hAnsi="Arial" w:cs="Arial"/>
        </w:rPr>
        <w:t xml:space="preserve"> of sensitivities, provided that the sensitivities originate from non-overlapping stresses ("square waves"). In the case of overlapping stresses ("tents"), the interpretation of the sensitivities is made more complicated but is tractable in any case. </w:t>
      </w:r>
    </w:p>
    <w:p w14:paraId="087F8CEA" w14:textId="40A99B4D" w:rsidR="00945EB0" w:rsidRPr="007E092B" w:rsidRDefault="00945EB0" w:rsidP="00945EB0">
      <w:pPr>
        <w:pStyle w:val="Heading3"/>
        <w:rPr>
          <w:rFonts w:ascii="Arial" w:hAnsi="Arial" w:cs="Arial"/>
        </w:rPr>
      </w:pPr>
      <w:bookmarkStart w:id="20" w:name="_Toc487466669"/>
      <w:r w:rsidRPr="007E092B">
        <w:rPr>
          <w:rFonts w:ascii="Arial" w:hAnsi="Arial" w:cs="Arial"/>
        </w:rPr>
        <w:t>Interpretation of the risk</w:t>
      </w:r>
      <w:r w:rsidR="009C174D" w:rsidRPr="007E092B">
        <w:rPr>
          <w:rFonts w:ascii="Arial" w:hAnsi="Arial" w:cs="Arial"/>
        </w:rPr>
        <w:t>-</w:t>
      </w:r>
      <w:r w:rsidRPr="007E092B">
        <w:rPr>
          <w:rFonts w:ascii="Arial" w:hAnsi="Arial" w:cs="Arial"/>
        </w:rPr>
        <w:t>free rate</w:t>
      </w:r>
      <w:bookmarkEnd w:id="20"/>
    </w:p>
    <w:p w14:paraId="7D5B32DB" w14:textId="1F4FAAD1" w:rsidR="00C82BA9" w:rsidRPr="007E092B" w:rsidRDefault="00945EB0" w:rsidP="00945EB0">
      <w:pPr>
        <w:rPr>
          <w:rFonts w:ascii="Arial" w:hAnsi="Arial" w:cs="Arial"/>
        </w:rPr>
      </w:pPr>
      <w:r w:rsidRPr="007E092B">
        <w:rPr>
          <w:rFonts w:ascii="Arial" w:hAnsi="Arial" w:cs="Arial"/>
        </w:rPr>
        <w:t>In theory</w:t>
      </w:r>
      <w:r w:rsidR="009C174D" w:rsidRPr="007E092B">
        <w:rPr>
          <w:rFonts w:ascii="Arial" w:hAnsi="Arial" w:cs="Arial"/>
        </w:rPr>
        <w:t>,</w:t>
      </w:r>
      <w:r w:rsidRPr="007E092B">
        <w:rPr>
          <w:rFonts w:ascii="Arial" w:hAnsi="Arial" w:cs="Arial"/>
        </w:rPr>
        <w:t xml:space="preserve"> we are free to pick any risk</w:t>
      </w:r>
      <w:r w:rsidR="009C174D" w:rsidRPr="007E092B">
        <w:rPr>
          <w:rFonts w:ascii="Arial" w:hAnsi="Arial" w:cs="Arial"/>
        </w:rPr>
        <w:t>-</w:t>
      </w:r>
      <w:r w:rsidRPr="007E092B">
        <w:rPr>
          <w:rFonts w:ascii="Arial" w:hAnsi="Arial" w:cs="Arial"/>
        </w:rPr>
        <w:t xml:space="preserve">free reference rate in </w:t>
      </w:r>
      <w:r w:rsidR="004C31F2" w:rsidRPr="007E092B">
        <w:rPr>
          <w:rFonts w:ascii="Arial" w:hAnsi="Arial" w:cs="Arial"/>
        </w:rPr>
        <w:t>Salmon</w:t>
      </w:r>
      <w:r w:rsidRPr="007E092B">
        <w:rPr>
          <w:rFonts w:ascii="Arial" w:hAnsi="Arial" w:cs="Arial"/>
        </w:rPr>
        <w:t xml:space="preserve">. The credit sensitivities and assumed spreads must be consistent with the reference rate. At present, </w:t>
      </w:r>
      <w:proofErr w:type="spellStart"/>
      <w:r w:rsidRPr="007E092B">
        <w:rPr>
          <w:rFonts w:ascii="Arial" w:hAnsi="Arial" w:cs="Arial"/>
        </w:rPr>
        <w:t>PFaroe</w:t>
      </w:r>
      <w:proofErr w:type="spellEnd"/>
      <w:r w:rsidRPr="007E092B">
        <w:rPr>
          <w:rFonts w:ascii="Arial" w:hAnsi="Arial" w:cs="Arial"/>
        </w:rPr>
        <w:t xml:space="preserve"> only supports a swap curve as the </w:t>
      </w:r>
      <w:proofErr w:type="gramStart"/>
      <w:r w:rsidRPr="007E092B">
        <w:rPr>
          <w:rFonts w:ascii="Arial" w:hAnsi="Arial" w:cs="Arial"/>
        </w:rPr>
        <w:t>risk free</w:t>
      </w:r>
      <w:proofErr w:type="gramEnd"/>
      <w:r w:rsidRPr="007E092B">
        <w:rPr>
          <w:rFonts w:ascii="Arial" w:hAnsi="Arial" w:cs="Arial"/>
        </w:rPr>
        <w:t xml:space="preserve"> rate. </w:t>
      </w:r>
    </w:p>
    <w:p w14:paraId="3EC58CA8" w14:textId="058BB890" w:rsidR="00C82BA9" w:rsidRPr="007E092B" w:rsidRDefault="00C82BA9" w:rsidP="00C82BA9">
      <w:pPr>
        <w:pStyle w:val="Heading3"/>
        <w:rPr>
          <w:rFonts w:ascii="Arial" w:hAnsi="Arial" w:cs="Arial"/>
        </w:rPr>
      </w:pPr>
      <w:bookmarkStart w:id="21" w:name="_Toc487466670"/>
      <w:r w:rsidRPr="007E092B">
        <w:rPr>
          <w:rFonts w:ascii="Arial" w:hAnsi="Arial" w:cs="Arial"/>
        </w:rPr>
        <w:t>Inflation-linked instruments</w:t>
      </w:r>
      <w:bookmarkEnd w:id="21"/>
    </w:p>
    <w:p w14:paraId="5EECD161" w14:textId="27CEDEAA" w:rsidR="00945EB0" w:rsidRPr="007E092B" w:rsidRDefault="00C82BA9" w:rsidP="00945EB0">
      <w:pPr>
        <w:rPr>
          <w:rFonts w:ascii="Arial" w:hAnsi="Arial" w:cs="Arial"/>
        </w:rPr>
      </w:pPr>
      <w:r w:rsidRPr="007E092B">
        <w:rPr>
          <w:rFonts w:ascii="Arial" w:hAnsi="Arial" w:cs="Arial"/>
        </w:rPr>
        <w:t>Inflation-</w:t>
      </w:r>
      <w:r w:rsidR="00945EB0" w:rsidRPr="007E092B">
        <w:rPr>
          <w:rFonts w:ascii="Arial" w:hAnsi="Arial" w:cs="Arial"/>
        </w:rPr>
        <w:t xml:space="preserve">linked instruments are assumed risk </w:t>
      </w:r>
      <w:proofErr w:type="gramStart"/>
      <w:r w:rsidR="00945EB0" w:rsidRPr="007E092B">
        <w:rPr>
          <w:rFonts w:ascii="Arial" w:hAnsi="Arial" w:cs="Arial"/>
        </w:rPr>
        <w:t>free</w:t>
      </w:r>
      <w:proofErr w:type="gramEnd"/>
      <w:r w:rsidR="00945EB0" w:rsidRPr="007E092B">
        <w:rPr>
          <w:rFonts w:ascii="Arial" w:hAnsi="Arial" w:cs="Arial"/>
        </w:rPr>
        <w:t xml:space="preserve"> but the credit risk can still be captured by the specification of the CR01s. What is missing is the complete interaction between inflation changes and credit spread changes – in this sense, credit</w:t>
      </w:r>
      <w:r w:rsidR="009C174D" w:rsidRPr="007E092B">
        <w:rPr>
          <w:rFonts w:ascii="Arial" w:hAnsi="Arial" w:cs="Arial"/>
        </w:rPr>
        <w:t>-</w:t>
      </w:r>
      <w:r w:rsidR="00945EB0" w:rsidRPr="007E092B">
        <w:rPr>
          <w:rFonts w:ascii="Arial" w:hAnsi="Arial" w:cs="Arial"/>
        </w:rPr>
        <w:t>risky inflation</w:t>
      </w:r>
      <w:r w:rsidR="009C174D" w:rsidRPr="007E092B">
        <w:rPr>
          <w:rFonts w:ascii="Arial" w:hAnsi="Arial" w:cs="Arial"/>
        </w:rPr>
        <w:t>-</w:t>
      </w:r>
      <w:r w:rsidR="00945EB0" w:rsidRPr="007E092B">
        <w:rPr>
          <w:rFonts w:ascii="Arial" w:hAnsi="Arial" w:cs="Arial"/>
        </w:rPr>
        <w:t>linked debt is effectively synthesised as a risk</w:t>
      </w:r>
      <w:r w:rsidR="009C174D" w:rsidRPr="007E092B">
        <w:rPr>
          <w:rFonts w:ascii="Arial" w:hAnsi="Arial" w:cs="Arial"/>
        </w:rPr>
        <w:t>-</w:t>
      </w:r>
      <w:r w:rsidR="00945EB0" w:rsidRPr="007E092B">
        <w:rPr>
          <w:rFonts w:ascii="Arial" w:hAnsi="Arial" w:cs="Arial"/>
        </w:rPr>
        <w:t>free inflation instrument with a shorted credit default swap overlay.</w:t>
      </w:r>
      <w:r w:rsidRPr="007E092B">
        <w:rPr>
          <w:rFonts w:ascii="Arial" w:hAnsi="Arial" w:cs="Arial"/>
        </w:rPr>
        <w:t xml:space="preserve"> In any case, most inflation-linked bonds are backed by sovereign entities and attract relatively little credit risk.</w:t>
      </w:r>
    </w:p>
    <w:p w14:paraId="3E295A31" w14:textId="0CD9C050" w:rsidR="00945EB0" w:rsidRPr="007E092B" w:rsidRDefault="00E67903" w:rsidP="00945EB0">
      <w:pPr>
        <w:pStyle w:val="Heading3"/>
        <w:rPr>
          <w:rFonts w:ascii="Arial" w:hAnsi="Arial" w:cs="Arial"/>
        </w:rPr>
      </w:pPr>
      <w:bookmarkStart w:id="22" w:name="_Toc487466671"/>
      <w:r w:rsidRPr="007E092B">
        <w:rPr>
          <w:rFonts w:ascii="Arial" w:hAnsi="Arial" w:cs="Arial"/>
        </w:rPr>
        <w:t>Convexity</w:t>
      </w:r>
      <w:bookmarkEnd w:id="22"/>
    </w:p>
    <w:p w14:paraId="6E7107D0" w14:textId="2896336F" w:rsidR="00945EB0" w:rsidRPr="007E092B" w:rsidRDefault="004C31F2" w:rsidP="00945EB0">
      <w:pPr>
        <w:rPr>
          <w:rFonts w:ascii="Arial" w:hAnsi="Arial" w:cs="Arial"/>
        </w:rPr>
      </w:pPr>
      <w:r w:rsidRPr="007E092B">
        <w:rPr>
          <w:rFonts w:ascii="Arial" w:hAnsi="Arial" w:cs="Arial"/>
        </w:rPr>
        <w:t>Salmon</w:t>
      </w:r>
      <w:r w:rsidR="00945EB0" w:rsidRPr="007E092B">
        <w:rPr>
          <w:rFonts w:ascii="Arial" w:hAnsi="Arial" w:cs="Arial"/>
        </w:rPr>
        <w:t xml:space="preserve"> naturally captures the effect of </w:t>
      </w:r>
      <w:r w:rsidR="00945EB0" w:rsidRPr="007E092B">
        <w:rPr>
          <w:rFonts w:ascii="Arial" w:hAnsi="Arial" w:cs="Arial"/>
          <w:i/>
        </w:rPr>
        <w:t>convexity</w:t>
      </w:r>
      <w:r w:rsidR="00945EB0" w:rsidRPr="007E092B">
        <w:rPr>
          <w:rFonts w:ascii="Arial" w:hAnsi="Arial" w:cs="Arial"/>
        </w:rPr>
        <w:t xml:space="preserve">, </w:t>
      </w:r>
      <w:r w:rsidR="009C174D" w:rsidRPr="007E092B">
        <w:rPr>
          <w:rFonts w:ascii="Arial" w:hAnsi="Arial" w:cs="Arial"/>
        </w:rPr>
        <w:t xml:space="preserve">(i.e. </w:t>
      </w:r>
      <w:r w:rsidR="00945EB0" w:rsidRPr="007E092B">
        <w:rPr>
          <w:rFonts w:ascii="Arial" w:hAnsi="Arial" w:cs="Arial"/>
        </w:rPr>
        <w:t xml:space="preserve">that a </w:t>
      </w:r>
      <w:proofErr w:type="gramStart"/>
      <w:r w:rsidR="00945EB0" w:rsidRPr="007E092B">
        <w:rPr>
          <w:rFonts w:ascii="Arial" w:hAnsi="Arial" w:cs="Arial"/>
        </w:rPr>
        <w:t>2 basis</w:t>
      </w:r>
      <w:proofErr w:type="gramEnd"/>
      <w:r w:rsidR="00945EB0" w:rsidRPr="007E092B">
        <w:rPr>
          <w:rFonts w:ascii="Arial" w:hAnsi="Arial" w:cs="Arial"/>
        </w:rPr>
        <w:t xml:space="preserve"> point shock is not just twice the result of a 1 basis point shock</w:t>
      </w:r>
      <w:r w:rsidR="009C174D" w:rsidRPr="007E092B">
        <w:rPr>
          <w:rFonts w:ascii="Arial" w:hAnsi="Arial" w:cs="Arial"/>
        </w:rPr>
        <w:t>)</w:t>
      </w:r>
      <w:r w:rsidR="00945EB0" w:rsidRPr="007E092B">
        <w:rPr>
          <w:rFonts w:ascii="Arial" w:hAnsi="Arial" w:cs="Arial"/>
        </w:rPr>
        <w:t xml:space="preserve">. </w:t>
      </w:r>
      <w:r w:rsidRPr="007E092B">
        <w:rPr>
          <w:rFonts w:ascii="Arial" w:hAnsi="Arial" w:cs="Arial"/>
        </w:rPr>
        <w:t>Salmon</w:t>
      </w:r>
      <w:r w:rsidR="00945EB0" w:rsidRPr="007E092B">
        <w:rPr>
          <w:rFonts w:ascii="Arial" w:hAnsi="Arial" w:cs="Arial"/>
        </w:rPr>
        <w:t>’s calculations of the discount f</w:t>
      </w:r>
      <w:r w:rsidR="00E67903" w:rsidRPr="007E092B">
        <w:rPr>
          <w:rFonts w:ascii="Arial" w:hAnsi="Arial" w:cs="Arial"/>
        </w:rPr>
        <w:t>actors (or inflators) are exact; the binomial approximation is not used.</w:t>
      </w:r>
    </w:p>
    <w:p w14:paraId="0145B75E" w14:textId="77777777" w:rsidR="00945EB0" w:rsidRPr="007E092B" w:rsidRDefault="00945EB0" w:rsidP="00945EB0">
      <w:pPr>
        <w:pStyle w:val="Heading2"/>
        <w:rPr>
          <w:rFonts w:ascii="Arial" w:hAnsi="Arial" w:cs="Arial"/>
        </w:rPr>
      </w:pPr>
      <w:bookmarkStart w:id="23" w:name="_Toc487466672"/>
      <w:r w:rsidRPr="007E092B">
        <w:rPr>
          <w:rFonts w:ascii="Arial" w:hAnsi="Arial" w:cs="Arial"/>
        </w:rPr>
        <w:t>Equities</w:t>
      </w:r>
      <w:bookmarkEnd w:id="23"/>
    </w:p>
    <w:p w14:paraId="2F87E468" w14:textId="07FBEFFF" w:rsidR="00945EB0" w:rsidRPr="007E092B" w:rsidRDefault="00945EB0" w:rsidP="00945EB0">
      <w:pPr>
        <w:rPr>
          <w:rFonts w:ascii="Arial" w:hAnsi="Arial" w:cs="Arial"/>
        </w:rPr>
      </w:pPr>
      <w:r w:rsidRPr="007E092B">
        <w:rPr>
          <w:rFonts w:ascii="Arial" w:hAnsi="Arial" w:cs="Arial"/>
        </w:rPr>
        <w:t>By equities, we refer to the class of instruments whose cashflows are no</w:t>
      </w:r>
      <w:r w:rsidR="00C82BA9" w:rsidRPr="007E092B">
        <w:rPr>
          <w:rFonts w:ascii="Arial" w:hAnsi="Arial" w:cs="Arial"/>
        </w:rPr>
        <w:t>t</w:t>
      </w:r>
      <w:r w:rsidRPr="007E092B">
        <w:rPr>
          <w:rFonts w:ascii="Arial" w:hAnsi="Arial" w:cs="Arial"/>
        </w:rPr>
        <w:t xml:space="preserve"> explicitly known or specified. The description that follows equally applies to property</w:t>
      </w:r>
      <w:r w:rsidR="009C174D" w:rsidRPr="007E092B">
        <w:rPr>
          <w:rFonts w:ascii="Arial" w:hAnsi="Arial" w:cs="Arial"/>
        </w:rPr>
        <w:t>/real estate</w:t>
      </w:r>
      <w:r w:rsidRPr="007E092B">
        <w:rPr>
          <w:rFonts w:ascii="Arial" w:hAnsi="Arial" w:cs="Arial"/>
        </w:rPr>
        <w:t xml:space="preserve"> modelled as a REIT (index), </w:t>
      </w:r>
      <w:r w:rsidR="009C174D" w:rsidRPr="007E092B">
        <w:rPr>
          <w:rFonts w:ascii="Arial" w:hAnsi="Arial" w:cs="Arial"/>
        </w:rPr>
        <w:t>h</w:t>
      </w:r>
      <w:r w:rsidRPr="007E092B">
        <w:rPr>
          <w:rFonts w:ascii="Arial" w:hAnsi="Arial" w:cs="Arial"/>
        </w:rPr>
        <w:t xml:space="preserve">edge </w:t>
      </w:r>
      <w:r w:rsidR="009C174D" w:rsidRPr="007E092B">
        <w:rPr>
          <w:rFonts w:ascii="Arial" w:hAnsi="Arial" w:cs="Arial"/>
        </w:rPr>
        <w:t>funds</w:t>
      </w:r>
      <w:r w:rsidRPr="007E092B">
        <w:rPr>
          <w:rFonts w:ascii="Arial" w:hAnsi="Arial" w:cs="Arial"/>
        </w:rPr>
        <w:t>, commodity indices etcetera.</w:t>
      </w:r>
    </w:p>
    <w:p w14:paraId="6C441017" w14:textId="6609A008" w:rsidR="00945EB0" w:rsidRPr="007E092B" w:rsidRDefault="00945EB0" w:rsidP="00803F69">
      <w:pPr>
        <w:pStyle w:val="Heading2"/>
        <w:rPr>
          <w:rFonts w:ascii="Arial" w:hAnsi="Arial" w:cs="Arial"/>
        </w:rPr>
      </w:pPr>
      <w:bookmarkStart w:id="24" w:name="_Toc487466673"/>
      <w:r w:rsidRPr="007E092B">
        <w:rPr>
          <w:rFonts w:ascii="Arial" w:hAnsi="Arial" w:cs="Arial"/>
        </w:rPr>
        <w:t>FX</w:t>
      </w:r>
      <w:bookmarkEnd w:id="24"/>
    </w:p>
    <w:p w14:paraId="60AEB69A" w14:textId="77777777" w:rsidR="00E67903" w:rsidRPr="007E092B" w:rsidRDefault="00E67903" w:rsidP="00E67903">
      <w:pPr>
        <w:rPr>
          <w:rFonts w:ascii="Arial" w:hAnsi="Arial" w:cs="Arial"/>
        </w:rPr>
      </w:pPr>
      <w:r w:rsidRPr="007E092B">
        <w:rPr>
          <w:rFonts w:ascii="Arial" w:hAnsi="Arial" w:cs="Arial"/>
        </w:rPr>
        <w:t>Each fund or instrument is modelled in the economy of its local currency.</w:t>
      </w:r>
    </w:p>
    <w:p w14:paraId="7DE23951" w14:textId="064B3241" w:rsidR="00E67903" w:rsidRPr="007E092B" w:rsidRDefault="00E67903" w:rsidP="00E67903">
      <w:pPr>
        <w:rPr>
          <w:rFonts w:ascii="Arial" w:hAnsi="Arial" w:cs="Arial"/>
        </w:rPr>
      </w:pPr>
      <w:r w:rsidRPr="007E092B">
        <w:rPr>
          <w:rFonts w:ascii="Arial" w:hAnsi="Arial" w:cs="Arial"/>
        </w:rPr>
        <w:t xml:space="preserve">Aggregation of results from funds with varying local currencies is handled by separate calculations in </w:t>
      </w:r>
      <w:proofErr w:type="spellStart"/>
      <w:r w:rsidRPr="007E092B">
        <w:rPr>
          <w:rFonts w:ascii="Arial" w:hAnsi="Arial" w:cs="Arial"/>
        </w:rPr>
        <w:t>PFaroe</w:t>
      </w:r>
      <w:proofErr w:type="spellEnd"/>
      <w:r w:rsidRPr="007E092B">
        <w:rPr>
          <w:rFonts w:ascii="Arial" w:hAnsi="Arial" w:cs="Arial"/>
        </w:rPr>
        <w:t xml:space="preserve"> and </w:t>
      </w:r>
      <w:r w:rsidR="00C82BA9" w:rsidRPr="007E092B">
        <w:rPr>
          <w:rFonts w:ascii="Arial" w:hAnsi="Arial" w:cs="Arial"/>
        </w:rPr>
        <w:t>is</w:t>
      </w:r>
      <w:r w:rsidRPr="007E092B">
        <w:rPr>
          <w:rFonts w:ascii="Arial" w:hAnsi="Arial" w:cs="Arial"/>
        </w:rPr>
        <w:t xml:space="preserve"> described elsewhere.</w:t>
      </w:r>
    </w:p>
    <w:p w14:paraId="0A2A2856" w14:textId="2264A3D7" w:rsidR="00945EB0" w:rsidRPr="007E092B" w:rsidRDefault="00945EB0" w:rsidP="00945EB0">
      <w:pPr>
        <w:pStyle w:val="Heading1"/>
        <w:rPr>
          <w:rFonts w:ascii="Arial" w:hAnsi="Arial" w:cs="Arial"/>
        </w:rPr>
      </w:pPr>
      <w:bookmarkStart w:id="25" w:name="_Toc487466674"/>
      <w:r w:rsidRPr="007E092B">
        <w:rPr>
          <w:rFonts w:ascii="Arial" w:hAnsi="Arial" w:cs="Arial"/>
        </w:rPr>
        <w:lastRenderedPageBreak/>
        <w:t xml:space="preserve">Limitations to the </w:t>
      </w:r>
      <w:r w:rsidR="004C31F2" w:rsidRPr="007E092B">
        <w:rPr>
          <w:rFonts w:ascii="Arial" w:hAnsi="Arial" w:cs="Arial"/>
        </w:rPr>
        <w:t>Salmon</w:t>
      </w:r>
      <w:r w:rsidRPr="007E092B">
        <w:rPr>
          <w:rFonts w:ascii="Arial" w:hAnsi="Arial" w:cs="Arial"/>
        </w:rPr>
        <w:t xml:space="preserve"> method</w:t>
      </w:r>
      <w:bookmarkEnd w:id="25"/>
    </w:p>
    <w:p w14:paraId="0E5A26F7" w14:textId="77777777" w:rsidR="00945EB0" w:rsidRPr="007E092B" w:rsidRDefault="00945EB0" w:rsidP="00945EB0">
      <w:pPr>
        <w:pStyle w:val="Heading3"/>
        <w:rPr>
          <w:rFonts w:ascii="Arial" w:hAnsi="Arial" w:cs="Arial"/>
        </w:rPr>
      </w:pPr>
      <w:bookmarkStart w:id="26" w:name="_Toc487466675"/>
      <w:r w:rsidRPr="007E092B">
        <w:rPr>
          <w:rFonts w:ascii="Arial" w:hAnsi="Arial" w:cs="Arial"/>
        </w:rPr>
        <w:t>Non-linear payoffs</w:t>
      </w:r>
      <w:bookmarkEnd w:id="26"/>
    </w:p>
    <w:p w14:paraId="33957C4A" w14:textId="635B9565" w:rsidR="00945EB0" w:rsidRPr="007E092B" w:rsidRDefault="00945EB0" w:rsidP="00945EB0">
      <w:pPr>
        <w:rPr>
          <w:rFonts w:ascii="Arial" w:hAnsi="Arial" w:cs="Arial"/>
        </w:rPr>
      </w:pPr>
      <w:r w:rsidRPr="007E092B">
        <w:rPr>
          <w:rFonts w:ascii="Arial" w:hAnsi="Arial" w:cs="Arial"/>
        </w:rPr>
        <w:t xml:space="preserve">The </w:t>
      </w:r>
      <w:r w:rsidR="004C31F2" w:rsidRPr="007E092B">
        <w:rPr>
          <w:rFonts w:ascii="Arial" w:hAnsi="Arial" w:cs="Arial"/>
        </w:rPr>
        <w:t>Salmon</w:t>
      </w:r>
      <w:r w:rsidRPr="007E092B">
        <w:rPr>
          <w:rFonts w:ascii="Arial" w:hAnsi="Arial" w:cs="Arial"/>
        </w:rPr>
        <w:t xml:space="preserve"> method is designed for instruments with linear payoff functions. Note that this includes conventional bonds and that the phenomenon of convexity is naturally captured by </w:t>
      </w:r>
      <w:r w:rsidR="004C31F2" w:rsidRPr="007E092B">
        <w:rPr>
          <w:rFonts w:ascii="Arial" w:hAnsi="Arial" w:cs="Arial"/>
        </w:rPr>
        <w:t>Salmon</w:t>
      </w:r>
      <w:r w:rsidRPr="007E092B">
        <w:rPr>
          <w:rFonts w:ascii="Arial" w:hAnsi="Arial" w:cs="Arial"/>
        </w:rPr>
        <w:t>. However, the following types of instruments, all of which have payoffs which depend non-linearly on some market variable (strike)</w:t>
      </w:r>
      <w:r w:rsidR="00BD5C42" w:rsidRPr="007E092B">
        <w:rPr>
          <w:rFonts w:ascii="Arial" w:hAnsi="Arial" w:cs="Arial"/>
        </w:rPr>
        <w:t>,</w:t>
      </w:r>
      <w:r w:rsidRPr="007E092B">
        <w:rPr>
          <w:rFonts w:ascii="Arial" w:hAnsi="Arial" w:cs="Arial"/>
        </w:rPr>
        <w:t xml:space="preserve"> cannot be well-modelled based on sensitivity and exposure information alone:</w:t>
      </w:r>
    </w:p>
    <w:p w14:paraId="08CE0352" w14:textId="77777777" w:rsidR="00945EB0" w:rsidRPr="007E092B" w:rsidRDefault="00945EB0" w:rsidP="00BC2CD6">
      <w:pPr>
        <w:pStyle w:val="ListParagraph"/>
        <w:rPr>
          <w:rFonts w:ascii="Arial" w:hAnsi="Arial" w:cs="Arial"/>
        </w:rPr>
      </w:pPr>
      <w:r w:rsidRPr="007E092B">
        <w:rPr>
          <w:rFonts w:ascii="Arial" w:hAnsi="Arial" w:cs="Arial"/>
        </w:rPr>
        <w:t>Swaptions</w:t>
      </w:r>
    </w:p>
    <w:p w14:paraId="62620B7F" w14:textId="77777777" w:rsidR="00945EB0" w:rsidRPr="007E092B" w:rsidRDefault="00945EB0" w:rsidP="00BC2CD6">
      <w:pPr>
        <w:pStyle w:val="ListParagraph"/>
        <w:rPr>
          <w:rFonts w:ascii="Arial" w:hAnsi="Arial" w:cs="Arial"/>
        </w:rPr>
      </w:pPr>
      <w:r w:rsidRPr="007E092B">
        <w:rPr>
          <w:rFonts w:ascii="Arial" w:hAnsi="Arial" w:cs="Arial"/>
        </w:rPr>
        <w:t>Equity index options</w:t>
      </w:r>
    </w:p>
    <w:p w14:paraId="665FF581" w14:textId="77777777" w:rsidR="00945EB0" w:rsidRPr="007E092B" w:rsidRDefault="00945EB0" w:rsidP="00BC2CD6">
      <w:pPr>
        <w:pStyle w:val="ListParagraph"/>
        <w:rPr>
          <w:rFonts w:ascii="Arial" w:hAnsi="Arial" w:cs="Arial"/>
        </w:rPr>
      </w:pPr>
      <w:r w:rsidRPr="007E092B">
        <w:rPr>
          <w:rFonts w:ascii="Arial" w:hAnsi="Arial" w:cs="Arial"/>
        </w:rPr>
        <w:t>Bonds with call options</w:t>
      </w:r>
    </w:p>
    <w:p w14:paraId="0A5A450F" w14:textId="77777777" w:rsidR="00945EB0" w:rsidRPr="007E092B" w:rsidRDefault="00945EB0" w:rsidP="00BC2CD6">
      <w:pPr>
        <w:pStyle w:val="ListParagraph"/>
        <w:rPr>
          <w:rFonts w:ascii="Arial" w:hAnsi="Arial" w:cs="Arial"/>
        </w:rPr>
      </w:pPr>
      <w:r w:rsidRPr="007E092B">
        <w:rPr>
          <w:rFonts w:ascii="Arial" w:hAnsi="Arial" w:cs="Arial"/>
        </w:rPr>
        <w:t>Fixed interest mortgages</w:t>
      </w:r>
    </w:p>
    <w:p w14:paraId="44181934" w14:textId="77777777" w:rsidR="00945EB0" w:rsidRPr="007E092B" w:rsidRDefault="00945EB0" w:rsidP="00BC2CD6">
      <w:pPr>
        <w:pStyle w:val="ListParagraph"/>
        <w:rPr>
          <w:rFonts w:ascii="Arial" w:hAnsi="Arial" w:cs="Arial"/>
        </w:rPr>
      </w:pPr>
      <w:r w:rsidRPr="007E092B">
        <w:rPr>
          <w:rFonts w:ascii="Arial" w:hAnsi="Arial" w:cs="Arial"/>
        </w:rPr>
        <w:t>Limited price inflation (LPI) swaps</w:t>
      </w:r>
    </w:p>
    <w:p w14:paraId="6EB670E3" w14:textId="626371CE" w:rsidR="00945EB0" w:rsidRPr="007E092B" w:rsidRDefault="00847714" w:rsidP="007E092B">
      <w:pPr>
        <w:rPr>
          <w:rFonts w:ascii="Arial" w:hAnsi="Arial" w:cs="Arial"/>
        </w:rPr>
      </w:pPr>
      <w:r>
        <w:rPr>
          <w:rFonts w:ascii="Arial" w:hAnsi="Arial" w:cs="Arial"/>
        </w:rPr>
        <w:t xml:space="preserve">To address this limitation, </w:t>
      </w:r>
      <w:proofErr w:type="spellStart"/>
      <w:r w:rsidR="00EE1C29" w:rsidRPr="007E092B">
        <w:rPr>
          <w:rFonts w:ascii="Arial" w:hAnsi="Arial" w:cs="Arial"/>
        </w:rPr>
        <w:t>RiskFirst</w:t>
      </w:r>
      <w:proofErr w:type="spellEnd"/>
      <w:r w:rsidR="00EE1C29" w:rsidRPr="007E092B">
        <w:rPr>
          <w:rFonts w:ascii="Arial" w:hAnsi="Arial" w:cs="Arial"/>
        </w:rPr>
        <w:t xml:space="preserve"> has added a new modelling framework to price such assets outside </w:t>
      </w:r>
      <w:r>
        <w:rPr>
          <w:rFonts w:ascii="Arial" w:hAnsi="Arial" w:cs="Arial"/>
        </w:rPr>
        <w:t xml:space="preserve">the </w:t>
      </w:r>
      <w:r w:rsidR="00EE1C29" w:rsidRPr="007E092B">
        <w:rPr>
          <w:rFonts w:ascii="Arial" w:hAnsi="Arial" w:cs="Arial"/>
        </w:rPr>
        <w:t>S</w:t>
      </w:r>
      <w:r>
        <w:rPr>
          <w:rFonts w:ascii="Arial" w:hAnsi="Arial" w:cs="Arial"/>
        </w:rPr>
        <w:t>almon</w:t>
      </w:r>
      <w:r w:rsidR="00EE1C29" w:rsidRPr="007E092B">
        <w:rPr>
          <w:rFonts w:ascii="Arial" w:hAnsi="Arial" w:cs="Arial"/>
        </w:rPr>
        <w:t xml:space="preserve"> framework (</w:t>
      </w:r>
      <w:r>
        <w:rPr>
          <w:rFonts w:ascii="Arial" w:hAnsi="Arial" w:cs="Arial"/>
        </w:rPr>
        <w:t>k</w:t>
      </w:r>
      <w:r w:rsidR="00EE1C29" w:rsidRPr="007E092B">
        <w:rPr>
          <w:rFonts w:ascii="Arial" w:hAnsi="Arial" w:cs="Arial"/>
        </w:rPr>
        <w:t xml:space="preserve">nown as project </w:t>
      </w:r>
      <w:proofErr w:type="spellStart"/>
      <w:r w:rsidR="00EE1C29" w:rsidRPr="007E092B">
        <w:rPr>
          <w:rFonts w:ascii="Arial" w:hAnsi="Arial" w:cs="Arial"/>
        </w:rPr>
        <w:t>P</w:t>
      </w:r>
      <w:r>
        <w:rPr>
          <w:rFonts w:ascii="Arial" w:hAnsi="Arial" w:cs="Arial"/>
        </w:rPr>
        <w:t>hilli</w:t>
      </w:r>
      <w:proofErr w:type="spellEnd"/>
      <w:r w:rsidR="00EE1C29" w:rsidRPr="007E092B">
        <w:rPr>
          <w:rFonts w:ascii="Arial" w:hAnsi="Arial" w:cs="Arial"/>
        </w:rPr>
        <w:t xml:space="preserve"> explained at the end of this document</w:t>
      </w:r>
      <w:proofErr w:type="gramStart"/>
      <w:r w:rsidR="00EE1C29" w:rsidRPr="007E092B">
        <w:rPr>
          <w:rFonts w:ascii="Arial" w:hAnsi="Arial" w:cs="Arial"/>
        </w:rPr>
        <w:t>).</w:t>
      </w:r>
      <w:r w:rsidR="00945EB0" w:rsidRPr="007E092B">
        <w:rPr>
          <w:rFonts w:ascii="Arial" w:hAnsi="Arial" w:cs="Arial"/>
        </w:rPr>
        <w:t>Floating</w:t>
      </w:r>
      <w:proofErr w:type="gramEnd"/>
      <w:r w:rsidR="00945EB0" w:rsidRPr="007E092B">
        <w:rPr>
          <w:rFonts w:ascii="Arial" w:hAnsi="Arial" w:cs="Arial"/>
        </w:rPr>
        <w:t xml:space="preserve"> cashflows </w:t>
      </w:r>
      <w:r w:rsidR="00BD5C42" w:rsidRPr="007E092B">
        <w:rPr>
          <w:rFonts w:ascii="Arial" w:hAnsi="Arial" w:cs="Arial"/>
        </w:rPr>
        <w:t>using</w:t>
      </w:r>
      <w:r w:rsidR="00945EB0" w:rsidRPr="007E092B">
        <w:rPr>
          <w:rFonts w:ascii="Arial" w:hAnsi="Arial" w:cs="Arial"/>
        </w:rPr>
        <w:t xml:space="preserve"> sensitivities</w:t>
      </w:r>
    </w:p>
    <w:p w14:paraId="224B26AF" w14:textId="67A2504F" w:rsidR="00945EB0" w:rsidRPr="007E092B" w:rsidRDefault="00BD5C42" w:rsidP="00945EB0">
      <w:pPr>
        <w:rPr>
          <w:rFonts w:ascii="Arial" w:hAnsi="Arial" w:cs="Arial"/>
        </w:rPr>
      </w:pPr>
      <w:r w:rsidRPr="007E092B">
        <w:rPr>
          <w:rFonts w:ascii="Arial" w:hAnsi="Arial" w:cs="Arial"/>
        </w:rPr>
        <w:t>Interest-rate-sensitive c</w:t>
      </w:r>
      <w:r w:rsidR="00945EB0" w:rsidRPr="007E092B">
        <w:rPr>
          <w:rFonts w:ascii="Arial" w:hAnsi="Arial" w:cs="Arial"/>
        </w:rPr>
        <w:t>ashflows</w:t>
      </w:r>
      <w:r w:rsidRPr="007E092B">
        <w:rPr>
          <w:rFonts w:ascii="Arial" w:hAnsi="Arial" w:cs="Arial"/>
        </w:rPr>
        <w:t xml:space="preserve"> (floating cashflows)</w:t>
      </w:r>
      <w:r w:rsidR="00945EB0" w:rsidRPr="007E092B">
        <w:rPr>
          <w:rFonts w:ascii="Arial" w:hAnsi="Arial" w:cs="Arial"/>
        </w:rPr>
        <w:t xml:space="preserve"> cannot be resolved by the </w:t>
      </w:r>
      <w:r w:rsidR="004C31F2" w:rsidRPr="007E092B">
        <w:rPr>
          <w:rFonts w:ascii="Arial" w:hAnsi="Arial" w:cs="Arial"/>
        </w:rPr>
        <w:t>Salmon</w:t>
      </w:r>
      <w:r w:rsidR="00945EB0" w:rsidRPr="007E092B">
        <w:rPr>
          <w:rFonts w:ascii="Arial" w:hAnsi="Arial" w:cs="Arial"/>
        </w:rPr>
        <w:t xml:space="preserve"> method when sensitivities are input. An interest rate shift to the instrument causes the floating cashflows to change with a corresponding cancelling change in the discount factor, so the overall sensitivity to interest rates is zero</w:t>
      </w:r>
      <w:r w:rsidR="00CE2C88" w:rsidRPr="007E092B">
        <w:rPr>
          <w:rStyle w:val="FootnoteReference"/>
          <w:rFonts w:ascii="Arial" w:hAnsi="Arial" w:cs="Arial"/>
        </w:rPr>
        <w:footnoteReference w:id="1"/>
      </w:r>
      <w:r w:rsidR="00945EB0" w:rsidRPr="007E092B">
        <w:rPr>
          <w:rFonts w:ascii="Arial" w:hAnsi="Arial" w:cs="Arial"/>
        </w:rPr>
        <w:t>. For this reason, a fixed</w:t>
      </w:r>
      <w:r w:rsidRPr="007E092B">
        <w:rPr>
          <w:rFonts w:ascii="Arial" w:hAnsi="Arial" w:cs="Arial"/>
        </w:rPr>
        <w:t>-</w:t>
      </w:r>
      <w:r w:rsidR="00945EB0" w:rsidRPr="007E092B">
        <w:rPr>
          <w:rFonts w:ascii="Arial" w:hAnsi="Arial" w:cs="Arial"/>
        </w:rPr>
        <w:t>coupon bond and an interest rate swap look identical from</w:t>
      </w:r>
      <w:r w:rsidR="00BB792C" w:rsidRPr="007E092B">
        <w:rPr>
          <w:rFonts w:ascii="Arial" w:hAnsi="Arial" w:cs="Arial"/>
        </w:rPr>
        <w:t xml:space="preserve"> the viewpoint of sensitivities</w:t>
      </w:r>
      <w:r w:rsidR="00945EB0" w:rsidRPr="007E092B">
        <w:rPr>
          <w:rFonts w:ascii="Arial" w:hAnsi="Arial" w:cs="Arial"/>
        </w:rPr>
        <w:t xml:space="preserve"> because the swap’s floating leg is effectively invisible.</w:t>
      </w:r>
    </w:p>
    <w:p w14:paraId="617062C6" w14:textId="5F9F65E2" w:rsidR="00945EB0" w:rsidRPr="007E092B" w:rsidRDefault="005974A1" w:rsidP="00945EB0">
      <w:pPr>
        <w:rPr>
          <w:rFonts w:ascii="Arial" w:hAnsi="Arial" w:cs="Arial"/>
        </w:rPr>
      </w:pPr>
      <w:proofErr w:type="gramStart"/>
      <w:r w:rsidRPr="007E092B">
        <w:rPr>
          <w:rFonts w:ascii="Arial" w:hAnsi="Arial" w:cs="Arial"/>
        </w:rPr>
        <w:t>A number of</w:t>
      </w:r>
      <w:proofErr w:type="gramEnd"/>
      <w:r w:rsidRPr="007E092B">
        <w:rPr>
          <w:rFonts w:ascii="Arial" w:hAnsi="Arial" w:cs="Arial"/>
        </w:rPr>
        <w:t xml:space="preserve"> options are provided to cope with these situations and are described further on.</w:t>
      </w:r>
    </w:p>
    <w:p w14:paraId="593B95EE" w14:textId="2F29C05C" w:rsidR="00945EB0" w:rsidRPr="007E092B" w:rsidRDefault="00945EB0" w:rsidP="00945EB0">
      <w:pPr>
        <w:pStyle w:val="Heading3"/>
        <w:rPr>
          <w:rFonts w:ascii="Arial" w:hAnsi="Arial" w:cs="Arial"/>
        </w:rPr>
      </w:pPr>
      <w:bookmarkStart w:id="27" w:name="_Toc487466676"/>
      <w:r w:rsidRPr="007E092B">
        <w:rPr>
          <w:rFonts w:ascii="Arial" w:hAnsi="Arial" w:cs="Arial"/>
        </w:rPr>
        <w:t xml:space="preserve">Floating rate notes with </w:t>
      </w:r>
      <w:r w:rsidR="00335B89" w:rsidRPr="007E092B">
        <w:rPr>
          <w:rFonts w:ascii="Arial" w:hAnsi="Arial" w:cs="Arial"/>
        </w:rPr>
        <w:t>large</w:t>
      </w:r>
      <w:r w:rsidRPr="007E092B">
        <w:rPr>
          <w:rFonts w:ascii="Arial" w:hAnsi="Arial" w:cs="Arial"/>
        </w:rPr>
        <w:t xml:space="preserve"> rate </w:t>
      </w:r>
      <w:r w:rsidR="00BD5C42" w:rsidRPr="007E092B">
        <w:rPr>
          <w:rFonts w:ascii="Arial" w:hAnsi="Arial" w:cs="Arial"/>
        </w:rPr>
        <w:t xml:space="preserve">shifts </w:t>
      </w:r>
      <w:r w:rsidRPr="007E092B">
        <w:rPr>
          <w:rFonts w:ascii="Arial" w:hAnsi="Arial" w:cs="Arial"/>
        </w:rPr>
        <w:t>and credit shifts</w:t>
      </w:r>
      <w:bookmarkEnd w:id="27"/>
    </w:p>
    <w:p w14:paraId="6A5DC702" w14:textId="0F7C3435" w:rsidR="00945EB0" w:rsidRPr="007E092B" w:rsidRDefault="00E67903" w:rsidP="00945EB0">
      <w:pPr>
        <w:rPr>
          <w:rFonts w:ascii="Arial" w:hAnsi="Arial" w:cs="Arial"/>
        </w:rPr>
      </w:pPr>
      <w:r w:rsidRPr="007E092B">
        <w:rPr>
          <w:rFonts w:ascii="Arial" w:hAnsi="Arial" w:cs="Arial"/>
        </w:rPr>
        <w:t xml:space="preserve">A bullet </w:t>
      </w:r>
      <w:r w:rsidR="00CE2C88" w:rsidRPr="007E092B">
        <w:rPr>
          <w:rStyle w:val="FootnoteReference"/>
          <w:rFonts w:ascii="Arial" w:hAnsi="Arial" w:cs="Arial"/>
        </w:rPr>
        <w:footnoteReference w:id="2"/>
      </w:r>
      <w:r w:rsidRPr="007E092B">
        <w:rPr>
          <w:rFonts w:ascii="Arial" w:hAnsi="Arial" w:cs="Arial"/>
        </w:rPr>
        <w:t xml:space="preserve">floating rate note with cashflow </w:t>
      </w:r>
      <w:r w:rsidRPr="007E092B">
        <w:rPr>
          <w:rFonts w:ascii="Arial" w:hAnsi="Arial" w:cs="Arial"/>
          <w:i/>
        </w:rPr>
        <w:t xml:space="preserve">Q </w:t>
      </w:r>
      <w:r w:rsidRPr="007E092B">
        <w:rPr>
          <w:rFonts w:ascii="Arial" w:hAnsi="Arial" w:cs="Arial"/>
        </w:rPr>
        <w:t xml:space="preserve">at time </w:t>
      </w:r>
      <w:r w:rsidRPr="007E092B">
        <w:rPr>
          <w:rFonts w:ascii="Arial" w:hAnsi="Arial" w:cs="Arial"/>
          <w:i/>
        </w:rPr>
        <w:t xml:space="preserve">t </w:t>
      </w:r>
      <w:r w:rsidRPr="007E092B">
        <w:rPr>
          <w:rFonts w:ascii="Arial" w:hAnsi="Arial" w:cs="Arial"/>
        </w:rPr>
        <w:t>has market value:</w:t>
      </w:r>
    </w:p>
    <w:p w14:paraId="7890E0DB" w14:textId="771695F4" w:rsidR="00E67903" w:rsidRPr="007E092B" w:rsidRDefault="00E67903" w:rsidP="00945EB0">
      <w:pPr>
        <w:rPr>
          <w:rFonts w:ascii="Arial" w:hAnsi="Arial" w:cs="Arial"/>
        </w:rPr>
      </w:pPr>
      <m:oMathPara>
        <m:oMath>
          <m:r>
            <w:rPr>
              <w:rFonts w:ascii="Cambria Math" w:hAnsi="Cambria Math" w:cs="Arial"/>
            </w:rPr>
            <m:t>Q</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e>
              </m:d>
            </m:e>
            <m:sup>
              <m:r>
                <w:rPr>
                  <w:rFonts w:ascii="Cambria Math" w:hAnsi="Cambria Math" w:cs="Arial"/>
                </w:rPr>
                <m:t>t</m:t>
              </m:r>
            </m:sup>
          </m:sSup>
          <m:sSup>
            <m:sSupPr>
              <m:ctrlPr>
                <w:rPr>
                  <w:rFonts w:ascii="Cambria Math" w:hAnsi="Cambria Math" w:cs="Arial"/>
                  <w:i/>
                </w:rPr>
              </m:ctrlPr>
            </m:sSupPr>
            <m:e>
              <m:r>
                <w:rPr>
                  <w:rFonts w:ascii="Cambria Math" w:hAnsi="Cambria Math" w:cs="Arial"/>
                </w:rPr>
                <m:t>(1+r+z)</m:t>
              </m:r>
            </m:e>
            <m:sup>
              <m:r>
                <w:rPr>
                  <w:rFonts w:ascii="Cambria Math" w:hAnsi="Cambria Math" w:cs="Arial"/>
                </w:rPr>
                <m:t>-t</m:t>
              </m:r>
            </m:sup>
          </m:sSup>
        </m:oMath>
      </m:oMathPara>
    </w:p>
    <w:p w14:paraId="3883A5AB" w14:textId="3182B390" w:rsidR="00E67903" w:rsidRPr="007E092B" w:rsidRDefault="00E67903" w:rsidP="00945EB0">
      <w:pPr>
        <w:rPr>
          <w:rFonts w:ascii="Arial" w:hAnsi="Arial" w:cs="Arial"/>
        </w:rPr>
      </w:pPr>
      <w:r w:rsidRPr="007E092B">
        <w:rPr>
          <w:rFonts w:ascii="Arial" w:hAnsi="Arial" w:cs="Arial"/>
        </w:rPr>
        <w:t xml:space="preserve">for </w:t>
      </w:r>
      <w:r w:rsidRPr="007E092B">
        <w:rPr>
          <w:rFonts w:ascii="Arial" w:hAnsi="Arial" w:cs="Arial"/>
          <w:i/>
        </w:rPr>
        <w:t>r</w:t>
      </w:r>
      <w:r w:rsidRPr="007E092B">
        <w:rPr>
          <w:rFonts w:ascii="Arial" w:hAnsi="Arial" w:cs="Arial"/>
        </w:rPr>
        <w:t xml:space="preserve"> the risk</w:t>
      </w:r>
      <w:r w:rsidR="00BD5C42" w:rsidRPr="007E092B">
        <w:rPr>
          <w:rFonts w:ascii="Arial" w:hAnsi="Arial" w:cs="Arial"/>
        </w:rPr>
        <w:t>-</w:t>
      </w:r>
      <w:r w:rsidRPr="007E092B">
        <w:rPr>
          <w:rFonts w:ascii="Arial" w:hAnsi="Arial" w:cs="Arial"/>
        </w:rPr>
        <w:t xml:space="preserve">free rate and </w:t>
      </w:r>
      <w:r w:rsidRPr="007E092B">
        <w:rPr>
          <w:rFonts w:ascii="Arial" w:hAnsi="Arial" w:cs="Arial"/>
          <w:i/>
        </w:rPr>
        <w:t>z</w:t>
      </w:r>
      <w:r w:rsidRPr="007E092B">
        <w:rPr>
          <w:rFonts w:ascii="Arial" w:hAnsi="Arial" w:cs="Arial"/>
        </w:rPr>
        <w:t xml:space="preserve"> the credit spread. When either of these </w:t>
      </w:r>
      <w:r w:rsidR="00BD5C42" w:rsidRPr="007E092B">
        <w:rPr>
          <w:rFonts w:ascii="Arial" w:hAnsi="Arial" w:cs="Arial"/>
        </w:rPr>
        <w:t>is</w:t>
      </w:r>
      <w:r w:rsidRPr="007E092B">
        <w:rPr>
          <w:rFonts w:ascii="Arial" w:hAnsi="Arial" w:cs="Arial"/>
        </w:rPr>
        <w:t xml:space="preserve"> flexed</w:t>
      </w:r>
      <w:r w:rsidR="00BD5C42" w:rsidRPr="007E092B">
        <w:rPr>
          <w:rFonts w:ascii="Arial" w:hAnsi="Arial" w:cs="Arial"/>
        </w:rPr>
        <w:t xml:space="preserve"> by an amount </w:t>
      </w:r>
      <w:r w:rsidR="00BD5C42" w:rsidRPr="007E092B">
        <w:rPr>
          <w:rFonts w:ascii="Arial" w:hAnsi="Arial" w:cs="Arial"/>
          <w:i/>
        </w:rPr>
        <w:t>δ</w:t>
      </w:r>
      <w:r w:rsidRPr="007E092B">
        <w:rPr>
          <w:rFonts w:ascii="Arial" w:hAnsi="Arial" w:cs="Arial"/>
        </w:rPr>
        <w:t>, the true change in market value is:</w:t>
      </w:r>
    </w:p>
    <w:p w14:paraId="37D28FAA" w14:textId="5AB4E05E" w:rsidR="00E67903" w:rsidRPr="007E092B" w:rsidRDefault="00DE4C3F" w:rsidP="00945EB0">
      <w:pPr>
        <w:rPr>
          <w:rFonts w:ascii="Arial" w:hAnsi="Arial" w:cs="Arial"/>
        </w:rPr>
      </w:pPr>
      <m:oMathPara>
        <m:oMath>
          <m:sSub>
            <m:sSubPr>
              <m:ctrlPr>
                <w:rPr>
                  <w:rFonts w:ascii="Cambria Math" w:hAnsi="Cambria Math" w:cs="Arial"/>
                </w:rPr>
              </m:ctrlPr>
            </m:sSubPr>
            <m:e>
              <m:r>
                <m:rPr>
                  <m:sty m:val="p"/>
                </m:rPr>
                <w:rPr>
                  <w:rFonts w:ascii="Cambria Math" w:hAnsi="Cambria Math" w:cs="Arial"/>
                </w:rPr>
                <m:t>Δ</m:t>
              </m:r>
            </m:e>
            <m:sub>
              <m:r>
                <m:rPr>
                  <m:nor/>
                </m:rPr>
                <w:rPr>
                  <w:rFonts w:ascii="Arial" w:hAnsi="Arial" w:cs="Arial"/>
                </w:rPr>
                <m:t>MV, True</m:t>
              </m:r>
            </m:sub>
          </m:sSub>
          <m:r>
            <w:rPr>
              <w:rFonts w:ascii="Cambria Math" w:hAnsi="Cambria Math" w:cs="Arial"/>
            </w:rPr>
            <m:t>=Q</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sSub>
                    <m:sSubPr>
                      <m:ctrlPr>
                        <w:rPr>
                          <w:rFonts w:ascii="Cambria Math" w:hAnsi="Cambria Math" w:cs="Arial"/>
                          <w:i/>
                        </w:rPr>
                      </m:ctrlPr>
                    </m:sSubPr>
                    <m:e>
                      <m:r>
                        <w:rPr>
                          <w:rFonts w:ascii="Cambria Math" w:hAnsi="Cambria Math" w:cs="Arial"/>
                        </w:rPr>
                        <m:t>δ</m:t>
                      </m:r>
                    </m:e>
                    <m:sub>
                      <m:r>
                        <w:rPr>
                          <w:rFonts w:ascii="Cambria Math" w:hAnsi="Cambria Math" w:cs="Arial"/>
                        </w:rPr>
                        <m:t>r</m:t>
                      </m:r>
                    </m:sub>
                  </m:sSub>
                </m:e>
              </m:d>
            </m:e>
            <m:sup>
              <m:r>
                <w:rPr>
                  <w:rFonts w:ascii="Cambria Math" w:hAnsi="Cambria Math" w:cs="Arial"/>
                </w:rPr>
                <m:t>t</m:t>
              </m:r>
            </m:sup>
          </m:sSup>
          <m:sSup>
            <m:sSupPr>
              <m:ctrlPr>
                <w:rPr>
                  <w:rFonts w:ascii="Cambria Math" w:hAnsi="Cambria Math" w:cs="Arial"/>
                  <w:i/>
                </w:rPr>
              </m:ctrlPr>
            </m:sSupPr>
            <m:e>
              <m:r>
                <w:rPr>
                  <w:rFonts w:ascii="Cambria Math" w:hAnsi="Cambria Math" w:cs="Arial"/>
                </w:rPr>
                <m:t>(1+r+z+</m:t>
              </m:r>
              <m:sSub>
                <m:sSubPr>
                  <m:ctrlPr>
                    <w:rPr>
                      <w:rFonts w:ascii="Cambria Math" w:hAnsi="Cambria Math" w:cs="Arial"/>
                      <w:i/>
                    </w:rPr>
                  </m:ctrlPr>
                </m:sSubPr>
                <m:e>
                  <m:r>
                    <w:rPr>
                      <w:rFonts w:ascii="Cambria Math" w:hAnsi="Cambria Math" w:cs="Arial"/>
                    </w:rPr>
                    <m:t>δ</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z</m:t>
                  </m:r>
                </m:sub>
              </m:sSub>
              <m:r>
                <w:rPr>
                  <w:rFonts w:ascii="Cambria Math" w:hAnsi="Cambria Math" w:cs="Arial"/>
                </w:rPr>
                <m:t>)</m:t>
              </m:r>
            </m:e>
            <m:sup>
              <m:r>
                <w:rPr>
                  <w:rFonts w:ascii="Cambria Math" w:hAnsi="Cambria Math" w:cs="Arial"/>
                </w:rPr>
                <m:t>-t</m:t>
              </m:r>
            </m:sup>
          </m:sSup>
          <m:r>
            <w:rPr>
              <w:rFonts w:ascii="Cambria Math" w:hAnsi="Cambria Math" w:cs="Arial"/>
            </w:rPr>
            <m:t>-Q</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e>
              </m:d>
            </m:e>
            <m:sup>
              <m:r>
                <w:rPr>
                  <w:rFonts w:ascii="Cambria Math" w:hAnsi="Cambria Math" w:cs="Arial"/>
                </w:rPr>
                <m:t>t</m:t>
              </m:r>
            </m:sup>
          </m:sSup>
          <m:sSup>
            <m:sSupPr>
              <m:ctrlPr>
                <w:rPr>
                  <w:rFonts w:ascii="Cambria Math" w:hAnsi="Cambria Math" w:cs="Arial"/>
                  <w:i/>
                </w:rPr>
              </m:ctrlPr>
            </m:sSupPr>
            <m:e>
              <m:r>
                <w:rPr>
                  <w:rFonts w:ascii="Cambria Math" w:hAnsi="Cambria Math" w:cs="Arial"/>
                </w:rPr>
                <m:t>(1+r+z)</m:t>
              </m:r>
            </m:e>
            <m:sup>
              <m:r>
                <w:rPr>
                  <w:rFonts w:ascii="Cambria Math" w:hAnsi="Cambria Math" w:cs="Arial"/>
                </w:rPr>
                <m:t>-t</m:t>
              </m:r>
            </m:sup>
          </m:sSup>
        </m:oMath>
      </m:oMathPara>
    </w:p>
    <w:p w14:paraId="4645667A" w14:textId="7283F466" w:rsidR="000E44B9" w:rsidRPr="007E092B" w:rsidRDefault="000E44B9" w:rsidP="00945EB0">
      <w:pPr>
        <w:rPr>
          <w:rFonts w:ascii="Arial" w:hAnsi="Arial" w:cs="Arial"/>
        </w:rPr>
      </w:pPr>
      <w:r w:rsidRPr="007E092B">
        <w:rPr>
          <w:rFonts w:ascii="Arial" w:hAnsi="Arial" w:cs="Arial"/>
        </w:rPr>
        <w:t xml:space="preserve">The </w:t>
      </w:r>
      <w:r w:rsidR="004C31F2" w:rsidRPr="007E092B">
        <w:rPr>
          <w:rFonts w:ascii="Arial" w:hAnsi="Arial" w:cs="Arial"/>
        </w:rPr>
        <w:t>Salmon</w:t>
      </w:r>
      <w:r w:rsidRPr="007E092B">
        <w:rPr>
          <w:rFonts w:ascii="Arial" w:hAnsi="Arial" w:cs="Arial"/>
        </w:rPr>
        <w:t xml:space="preserve"> method has inferred a credit cashflow and opposite risk-free cashflow so that only credit sensitivity results</w:t>
      </w:r>
      <w:r w:rsidR="00CE2C88" w:rsidRPr="007E092B">
        <w:rPr>
          <w:rFonts w:ascii="Arial" w:hAnsi="Arial" w:cs="Arial"/>
        </w:rPr>
        <w:t xml:space="preserve"> because the risk-free cashflow cancels out the interest rate sensitivity of the credit cashflow</w:t>
      </w:r>
      <w:r w:rsidRPr="007E092B">
        <w:rPr>
          <w:rFonts w:ascii="Arial" w:hAnsi="Arial" w:cs="Arial"/>
        </w:rPr>
        <w:t xml:space="preserve">. In the case of a flex to the equivalent </w:t>
      </w:r>
      <w:r w:rsidR="004C31F2" w:rsidRPr="007E092B">
        <w:rPr>
          <w:rFonts w:ascii="Arial" w:hAnsi="Arial" w:cs="Arial"/>
        </w:rPr>
        <w:t>Salmon</w:t>
      </w:r>
      <w:r w:rsidRPr="007E092B">
        <w:rPr>
          <w:rFonts w:ascii="Arial" w:hAnsi="Arial" w:cs="Arial"/>
        </w:rPr>
        <w:t xml:space="preserve"> expressions, the change in market value is:</w:t>
      </w:r>
    </w:p>
    <w:p w14:paraId="36773A60" w14:textId="037F81F1" w:rsidR="000E44B9" w:rsidRPr="007E092B" w:rsidRDefault="00DE4C3F" w:rsidP="00945EB0">
      <w:pPr>
        <w:rPr>
          <w:rFonts w:ascii="Arial" w:hAnsi="Arial" w:cs="Arial"/>
        </w:rPr>
      </w:pPr>
      <m:oMathPara>
        <m:oMath>
          <m:sSub>
            <m:sSubPr>
              <m:ctrlPr>
                <w:rPr>
                  <w:rFonts w:ascii="Cambria Math" w:hAnsi="Cambria Math" w:cs="Arial"/>
                </w:rPr>
              </m:ctrlPr>
            </m:sSubPr>
            <m:e>
              <m:r>
                <m:rPr>
                  <m:sty m:val="p"/>
                </m:rPr>
                <w:rPr>
                  <w:rFonts w:ascii="Cambria Math" w:hAnsi="Cambria Math" w:cs="Arial"/>
                </w:rPr>
                <m:t>Δ</m:t>
              </m:r>
            </m:e>
            <m:sub>
              <m:r>
                <m:rPr>
                  <m:nor/>
                </m:rPr>
                <w:rPr>
                  <w:rFonts w:ascii="Arial" w:hAnsi="Arial" w:cs="Arial"/>
                </w:rPr>
                <m:t>MV, Salmon</m:t>
              </m:r>
            </m:sub>
          </m:sSub>
          <m:r>
            <w:rPr>
              <w:rFonts w:ascii="Cambria Math" w:hAnsi="Cambria Math" w:cs="Arial"/>
            </w:rPr>
            <m:t>=Q</m:t>
          </m:r>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1+r+z+</m:t>
                      </m:r>
                      <m:sSub>
                        <m:sSubPr>
                          <m:ctrlPr>
                            <w:rPr>
                              <w:rFonts w:ascii="Cambria Math" w:hAnsi="Cambria Math" w:cs="Arial"/>
                              <w:i/>
                            </w:rPr>
                          </m:ctrlPr>
                        </m:sSubPr>
                        <m:e>
                          <m:r>
                            <w:rPr>
                              <w:rFonts w:ascii="Cambria Math" w:hAnsi="Cambria Math" w:cs="Arial"/>
                            </w:rPr>
                            <m:t>δ</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z</m:t>
                          </m:r>
                        </m:sub>
                      </m:sSub>
                    </m:e>
                  </m:d>
                </m:e>
                <m:sup>
                  <m:r>
                    <w:rPr>
                      <w:rFonts w:ascii="Cambria Math" w:hAnsi="Cambria Math" w:cs="Arial"/>
                    </w:rPr>
                    <m:t>-t</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e>
                  </m:d>
                </m:e>
                <m:sup>
                  <m:r>
                    <w:rPr>
                      <w:rFonts w:ascii="Cambria Math" w:hAnsi="Cambria Math" w:cs="Arial"/>
                    </w:rPr>
                    <m:t>-t</m:t>
                  </m:r>
                </m:sup>
              </m:sSup>
            </m:e>
          </m:d>
          <m:r>
            <w:rPr>
              <w:rFonts w:ascii="Cambria Math" w:hAnsi="Cambria Math" w:cs="Arial"/>
            </w:rPr>
            <m:t>-Q(</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1+r+z</m:t>
                  </m:r>
                </m:e>
              </m:d>
            </m:e>
            <m:sup>
              <m:r>
                <w:rPr>
                  <w:rFonts w:ascii="Cambria Math" w:hAnsi="Cambria Math" w:cs="Arial"/>
                </w:rPr>
                <m:t>-t</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e>
              </m:d>
            </m:e>
            <m:sup>
              <m:r>
                <w:rPr>
                  <w:rFonts w:ascii="Cambria Math" w:hAnsi="Cambria Math" w:cs="Arial"/>
                </w:rPr>
                <m:t>-t</m:t>
              </m:r>
            </m:sup>
          </m:sSup>
          <m:r>
            <w:rPr>
              <w:rFonts w:ascii="Cambria Math" w:hAnsi="Cambria Math" w:cs="Arial"/>
            </w:rPr>
            <m:t>)</m:t>
          </m:r>
        </m:oMath>
      </m:oMathPara>
    </w:p>
    <w:p w14:paraId="4D8DF1E2" w14:textId="5E5CE706" w:rsidR="000E44B9" w:rsidRPr="007E092B" w:rsidRDefault="000E44B9" w:rsidP="00945EB0">
      <w:pPr>
        <w:rPr>
          <w:rFonts w:ascii="Arial" w:hAnsi="Arial" w:cs="Arial"/>
        </w:rPr>
      </w:pPr>
      <w:proofErr w:type="gramStart"/>
      <w:r w:rsidRPr="007E092B">
        <w:rPr>
          <w:rFonts w:ascii="Arial" w:hAnsi="Arial" w:cs="Arial"/>
        </w:rPr>
        <w:lastRenderedPageBreak/>
        <w:t>Both of these</w:t>
      </w:r>
      <w:proofErr w:type="gramEnd"/>
      <w:r w:rsidRPr="007E092B">
        <w:rPr>
          <w:rFonts w:ascii="Arial" w:hAnsi="Arial" w:cs="Arial"/>
        </w:rPr>
        <w:t xml:space="preserve"> expressions are equal in a first</w:t>
      </w:r>
      <w:r w:rsidR="005F61DD" w:rsidRPr="007E092B">
        <w:rPr>
          <w:rFonts w:ascii="Arial" w:hAnsi="Arial" w:cs="Arial"/>
        </w:rPr>
        <w:t>-</w:t>
      </w:r>
      <w:r w:rsidRPr="007E092B">
        <w:rPr>
          <w:rFonts w:ascii="Arial" w:hAnsi="Arial" w:cs="Arial"/>
        </w:rPr>
        <w:t>order expansion:</w:t>
      </w:r>
    </w:p>
    <w:p w14:paraId="5985507A" w14:textId="1B6C254A" w:rsidR="000E44B9" w:rsidRPr="007E092B" w:rsidRDefault="00DE4C3F" w:rsidP="00945EB0">
      <w:pPr>
        <w:rPr>
          <w:rFonts w:ascii="Arial" w:hAnsi="Arial" w:cs="Arial"/>
        </w:rPr>
      </w:pPr>
      <m:oMathPara>
        <m:oMath>
          <m:sSub>
            <m:sSubPr>
              <m:ctrlPr>
                <w:rPr>
                  <w:rFonts w:ascii="Cambria Math" w:hAnsi="Cambria Math" w:cs="Arial"/>
                </w:rPr>
              </m:ctrlPr>
            </m:sSubPr>
            <m:e>
              <m:r>
                <m:rPr>
                  <m:sty m:val="p"/>
                </m:rPr>
                <w:rPr>
                  <w:rFonts w:ascii="Cambria Math" w:hAnsi="Cambria Math" w:cs="Arial"/>
                </w:rPr>
                <m:t>Δ</m:t>
              </m:r>
            </m:e>
            <m:sub>
              <m:r>
                <w:rPr>
                  <w:rFonts w:ascii="Cambria Math" w:hAnsi="Cambria Math" w:cs="Arial"/>
                </w:rPr>
                <m:t>O(1)</m:t>
              </m:r>
            </m:sub>
          </m:sSub>
          <m:r>
            <w:rPr>
              <w:rFonts w:ascii="Cambria Math" w:hAnsi="Cambria Math" w:cs="Arial"/>
            </w:rPr>
            <m:t>=-Qt</m:t>
          </m:r>
          <m:sSub>
            <m:sSubPr>
              <m:ctrlPr>
                <w:rPr>
                  <w:rFonts w:ascii="Cambria Math" w:hAnsi="Cambria Math" w:cs="Arial"/>
                  <w:i/>
                </w:rPr>
              </m:ctrlPr>
            </m:sSubPr>
            <m:e>
              <m:r>
                <w:rPr>
                  <w:rFonts w:ascii="Cambria Math" w:hAnsi="Cambria Math" w:cs="Arial"/>
                </w:rPr>
                <m:t>δ</m:t>
              </m:r>
            </m:e>
            <m:sub>
              <m:r>
                <w:rPr>
                  <w:rFonts w:ascii="Cambria Math" w:hAnsi="Cambria Math" w:cs="Arial"/>
                </w:rPr>
                <m:t>z</m:t>
              </m:r>
            </m:sub>
          </m:sSub>
        </m:oMath>
      </m:oMathPara>
    </w:p>
    <w:p w14:paraId="59A4CF4D" w14:textId="597CC77C" w:rsidR="00E710CA" w:rsidRPr="007E092B" w:rsidRDefault="000E44B9" w:rsidP="00945EB0">
      <w:pPr>
        <w:rPr>
          <w:rFonts w:ascii="Arial" w:hAnsi="Arial" w:cs="Arial"/>
        </w:rPr>
      </w:pPr>
      <w:r w:rsidRPr="007E092B">
        <w:rPr>
          <w:rFonts w:ascii="Arial" w:hAnsi="Arial" w:cs="Arial"/>
        </w:rPr>
        <w:t>However</w:t>
      </w:r>
      <w:r w:rsidR="005F61DD" w:rsidRPr="007E092B">
        <w:rPr>
          <w:rFonts w:ascii="Arial" w:hAnsi="Arial" w:cs="Arial"/>
        </w:rPr>
        <w:t>,</w:t>
      </w:r>
      <w:r w:rsidRPr="007E092B">
        <w:rPr>
          <w:rFonts w:ascii="Arial" w:hAnsi="Arial" w:cs="Arial"/>
        </w:rPr>
        <w:t xml:space="preserve"> the higher order terms imply that the </w:t>
      </w:r>
      <w:r w:rsidR="004C31F2" w:rsidRPr="007E092B">
        <w:rPr>
          <w:rFonts w:ascii="Arial" w:hAnsi="Arial" w:cs="Arial"/>
        </w:rPr>
        <w:t>Salmon</w:t>
      </w:r>
      <w:r w:rsidRPr="007E092B">
        <w:rPr>
          <w:rFonts w:ascii="Arial" w:hAnsi="Arial" w:cs="Arial"/>
        </w:rPr>
        <w:t xml:space="preserve"> method is approximate for floating rate notes when conditions are flexed. When changes in credit spread or rates are of </w:t>
      </w:r>
      <w:r w:rsidR="005F61DD" w:rsidRPr="007E092B">
        <w:rPr>
          <w:rFonts w:ascii="Arial" w:hAnsi="Arial" w:cs="Arial"/>
        </w:rPr>
        <w:t xml:space="preserve">an </w:t>
      </w:r>
      <w:r w:rsidRPr="007E092B">
        <w:rPr>
          <w:rFonts w:ascii="Arial" w:hAnsi="Arial" w:cs="Arial"/>
        </w:rPr>
        <w:t>order</w:t>
      </w:r>
      <w:r w:rsidR="005F61DD" w:rsidRPr="007E092B">
        <w:rPr>
          <w:rFonts w:ascii="Arial" w:hAnsi="Arial" w:cs="Arial"/>
        </w:rPr>
        <w:t xml:space="preserve"> of</w:t>
      </w:r>
      <w:r w:rsidRPr="007E092B">
        <w:rPr>
          <w:rFonts w:ascii="Arial" w:hAnsi="Arial" w:cs="Arial"/>
        </w:rPr>
        <w:t xml:space="preserve"> 100 basis points</w:t>
      </w:r>
      <w:r w:rsidR="00335B89" w:rsidRPr="007E092B">
        <w:rPr>
          <w:rFonts w:ascii="Arial" w:hAnsi="Arial" w:cs="Arial"/>
        </w:rPr>
        <w:t xml:space="preserve"> (corresponding to stress outcomes from economic scenario generators)</w:t>
      </w:r>
      <w:r w:rsidRPr="007E092B">
        <w:rPr>
          <w:rFonts w:ascii="Arial" w:hAnsi="Arial" w:cs="Arial"/>
        </w:rPr>
        <w:t>, the typical error</w:t>
      </w:r>
      <w:r w:rsidR="00335B89" w:rsidRPr="007E092B">
        <w:rPr>
          <w:rFonts w:ascii="Arial" w:hAnsi="Arial" w:cs="Arial"/>
        </w:rPr>
        <w:t xml:space="preserve"> for a 10</w:t>
      </w:r>
      <w:r w:rsidR="005F61DD" w:rsidRPr="007E092B">
        <w:rPr>
          <w:rFonts w:ascii="Arial" w:hAnsi="Arial" w:cs="Arial"/>
        </w:rPr>
        <w:t>-</w:t>
      </w:r>
      <w:r w:rsidR="00335B89" w:rsidRPr="007E092B">
        <w:rPr>
          <w:rFonts w:ascii="Arial" w:hAnsi="Arial" w:cs="Arial"/>
        </w:rPr>
        <w:t>year floating rate note</w:t>
      </w:r>
      <w:r w:rsidRPr="007E092B">
        <w:rPr>
          <w:rFonts w:ascii="Arial" w:hAnsi="Arial" w:cs="Arial"/>
        </w:rPr>
        <w:t xml:space="preserve"> is 5%.</w:t>
      </w:r>
      <w:r w:rsidR="00335B89" w:rsidRPr="007E092B">
        <w:rPr>
          <w:rFonts w:ascii="Arial" w:hAnsi="Arial" w:cs="Arial"/>
        </w:rPr>
        <w:t xml:space="preserve"> </w:t>
      </w:r>
    </w:p>
    <w:p w14:paraId="2AA88D84" w14:textId="77777777" w:rsidR="00945EB0" w:rsidRPr="007E092B" w:rsidRDefault="00945EB0" w:rsidP="00945EB0">
      <w:pPr>
        <w:pStyle w:val="Heading3"/>
        <w:rPr>
          <w:rFonts w:ascii="Arial" w:hAnsi="Arial" w:cs="Arial"/>
        </w:rPr>
      </w:pPr>
      <w:bookmarkStart w:id="28" w:name="_Toc487466677"/>
      <w:r w:rsidRPr="007E092B">
        <w:rPr>
          <w:rFonts w:ascii="Arial" w:hAnsi="Arial" w:cs="Arial"/>
        </w:rPr>
        <w:t>Annual cashflows</w:t>
      </w:r>
      <w:bookmarkEnd w:id="28"/>
    </w:p>
    <w:p w14:paraId="1F49C91D" w14:textId="7AC86B85" w:rsidR="00945EB0" w:rsidRPr="007E092B" w:rsidRDefault="00945EB0" w:rsidP="00945EB0">
      <w:pPr>
        <w:rPr>
          <w:rFonts w:ascii="Arial" w:hAnsi="Arial" w:cs="Arial"/>
        </w:rPr>
      </w:pPr>
      <w:r w:rsidRPr="007E092B">
        <w:rPr>
          <w:rFonts w:ascii="Arial" w:hAnsi="Arial" w:cs="Arial"/>
        </w:rPr>
        <w:t xml:space="preserve">The implementation of the </w:t>
      </w:r>
      <w:r w:rsidR="004C31F2" w:rsidRPr="007E092B">
        <w:rPr>
          <w:rFonts w:ascii="Arial" w:hAnsi="Arial" w:cs="Arial"/>
        </w:rPr>
        <w:t>Salmon</w:t>
      </w:r>
      <w:r w:rsidRPr="007E092B">
        <w:rPr>
          <w:rFonts w:ascii="Arial" w:hAnsi="Arial" w:cs="Arial"/>
        </w:rPr>
        <w:t xml:space="preserve"> method does not presently accommodate sensitivities and cashflows specified finer than by annual tenors.</w:t>
      </w:r>
    </w:p>
    <w:p w14:paraId="154E712D" w14:textId="0ED2C802" w:rsidR="00A73F57" w:rsidRPr="007E092B" w:rsidRDefault="00A73F57" w:rsidP="00945EB0">
      <w:pPr>
        <w:rPr>
          <w:rFonts w:ascii="Arial" w:hAnsi="Arial" w:cs="Arial"/>
        </w:rPr>
      </w:pPr>
      <w:r w:rsidRPr="007E092B">
        <w:rPr>
          <w:rFonts w:ascii="Arial" w:hAnsi="Arial" w:cs="Arial"/>
        </w:rPr>
        <w:t xml:space="preserve">The cashflows are assumed </w:t>
      </w:r>
      <w:r w:rsidR="005F61DD" w:rsidRPr="007E092B">
        <w:rPr>
          <w:rFonts w:ascii="Arial" w:hAnsi="Arial" w:cs="Arial"/>
        </w:rPr>
        <w:t xml:space="preserve">to be </w:t>
      </w:r>
      <w:r w:rsidRPr="007E092B">
        <w:rPr>
          <w:rFonts w:ascii="Arial" w:hAnsi="Arial" w:cs="Arial"/>
        </w:rPr>
        <w:t xml:space="preserve">paid </w:t>
      </w:r>
      <w:r w:rsidR="00D4552A" w:rsidRPr="007E092B">
        <w:rPr>
          <w:rFonts w:ascii="Arial" w:hAnsi="Arial" w:cs="Arial"/>
        </w:rPr>
        <w:t>at the end of the annual period with anniversaries on the valuation date.</w:t>
      </w:r>
    </w:p>
    <w:p w14:paraId="6CB50DF0" w14:textId="77777777" w:rsidR="00945EB0" w:rsidRPr="007E092B" w:rsidRDefault="00945EB0" w:rsidP="00945EB0">
      <w:pPr>
        <w:pStyle w:val="Heading1"/>
        <w:rPr>
          <w:rFonts w:ascii="Arial" w:hAnsi="Arial" w:cs="Arial"/>
        </w:rPr>
      </w:pPr>
      <w:bookmarkStart w:id="29" w:name="_Toc487466678"/>
      <w:r w:rsidRPr="007E092B">
        <w:rPr>
          <w:rFonts w:ascii="Arial" w:hAnsi="Arial" w:cs="Arial"/>
        </w:rPr>
        <w:lastRenderedPageBreak/>
        <w:t>Point-in-time projections</w:t>
      </w:r>
      <w:bookmarkEnd w:id="29"/>
    </w:p>
    <w:p w14:paraId="78E49710" w14:textId="3817B1CE" w:rsidR="00945EB0" w:rsidRPr="007E092B" w:rsidRDefault="009C2C21" w:rsidP="00945EB0">
      <w:pPr>
        <w:pStyle w:val="Heading2"/>
        <w:rPr>
          <w:rFonts w:ascii="Arial" w:hAnsi="Arial" w:cs="Arial"/>
        </w:rPr>
      </w:pPr>
      <w:bookmarkStart w:id="30" w:name="_Toc487466679"/>
      <w:r w:rsidRPr="007E092B">
        <w:rPr>
          <w:rFonts w:ascii="Arial" w:hAnsi="Arial" w:cs="Arial"/>
        </w:rPr>
        <w:t>Inference of c</w:t>
      </w:r>
      <w:r w:rsidR="00945EB0" w:rsidRPr="007E092B">
        <w:rPr>
          <w:rFonts w:ascii="Arial" w:hAnsi="Arial" w:cs="Arial"/>
        </w:rPr>
        <w:t>ashflows</w:t>
      </w:r>
      <w:r w:rsidRPr="007E092B">
        <w:rPr>
          <w:rFonts w:ascii="Arial" w:hAnsi="Arial" w:cs="Arial"/>
        </w:rPr>
        <w:t xml:space="preserve"> from sensitivities</w:t>
      </w:r>
      <w:bookmarkEnd w:id="30"/>
    </w:p>
    <w:p w14:paraId="4A526940" w14:textId="56573BCA" w:rsidR="00607D06" w:rsidRPr="007E092B" w:rsidRDefault="00607D06" w:rsidP="00607D06">
      <w:pPr>
        <w:pStyle w:val="Heading3"/>
        <w:rPr>
          <w:rFonts w:ascii="Arial" w:hAnsi="Arial" w:cs="Arial"/>
        </w:rPr>
      </w:pPr>
      <w:bookmarkStart w:id="31" w:name="_Toc487466680"/>
      <w:r w:rsidRPr="007E092B">
        <w:rPr>
          <w:rFonts w:ascii="Arial" w:hAnsi="Arial" w:cs="Arial"/>
        </w:rPr>
        <w:t>Inference from square wave stresses</w:t>
      </w:r>
      <w:bookmarkEnd w:id="31"/>
    </w:p>
    <w:p w14:paraId="1B25EE49" w14:textId="474FB803" w:rsidR="00D13076" w:rsidRPr="007E092B" w:rsidRDefault="004E5BE1" w:rsidP="00945EB0">
      <w:pPr>
        <w:rPr>
          <w:rFonts w:ascii="Arial" w:hAnsi="Arial" w:cs="Arial"/>
        </w:rPr>
      </w:pPr>
      <w:r w:rsidRPr="007E092B">
        <w:rPr>
          <w:rFonts w:ascii="Arial" w:hAnsi="Arial" w:cs="Arial"/>
        </w:rPr>
        <w:t xml:space="preserve">Cashflows are inferred from the sensitivity </w:t>
      </w:r>
      <w:r w:rsidR="009C2C21" w:rsidRPr="007E092B">
        <w:rPr>
          <w:rFonts w:ascii="Arial" w:hAnsi="Arial" w:cs="Arial"/>
        </w:rPr>
        <w:t xml:space="preserve">specified </w:t>
      </w:r>
      <w:r w:rsidRPr="007E092B">
        <w:rPr>
          <w:rFonts w:ascii="Arial" w:hAnsi="Arial" w:cs="Arial"/>
        </w:rPr>
        <w:t xml:space="preserve">at each tenor. If only summary information is available, whereby the sensitivities have been aggregated into </w:t>
      </w:r>
      <w:r w:rsidRPr="007E092B">
        <w:rPr>
          <w:rFonts w:ascii="Arial" w:hAnsi="Arial" w:cs="Arial"/>
          <w:i/>
        </w:rPr>
        <w:t>buckets</w:t>
      </w:r>
      <w:r w:rsidR="009C2C21" w:rsidRPr="007E092B">
        <w:rPr>
          <w:rFonts w:ascii="Arial" w:hAnsi="Arial" w:cs="Arial"/>
          <w:i/>
        </w:rPr>
        <w:t>,</w:t>
      </w:r>
      <w:r w:rsidRPr="007E092B">
        <w:rPr>
          <w:rFonts w:ascii="Arial" w:hAnsi="Arial" w:cs="Arial"/>
        </w:rPr>
        <w:t xml:space="preserve"> </w:t>
      </w:r>
      <w:proofErr w:type="gramStart"/>
      <w:r w:rsidRPr="007E092B">
        <w:rPr>
          <w:rFonts w:ascii="Arial" w:hAnsi="Arial" w:cs="Arial"/>
        </w:rPr>
        <w:t>a number of</w:t>
      </w:r>
      <w:proofErr w:type="gramEnd"/>
      <w:r w:rsidRPr="007E092B">
        <w:rPr>
          <w:rFonts w:ascii="Arial" w:hAnsi="Arial" w:cs="Arial"/>
        </w:rPr>
        <w:t xml:space="preserve"> </w:t>
      </w:r>
      <w:r w:rsidRPr="007E092B">
        <w:rPr>
          <w:rFonts w:ascii="Arial" w:hAnsi="Arial" w:cs="Arial"/>
          <w:i/>
        </w:rPr>
        <w:t>inference methods</w:t>
      </w:r>
      <w:r w:rsidRPr="007E092B">
        <w:rPr>
          <w:rFonts w:ascii="Arial" w:hAnsi="Arial" w:cs="Arial"/>
        </w:rPr>
        <w:t xml:space="preserve"> are available to convert the summary level information into a complete</w:t>
      </w:r>
      <w:r w:rsidR="005F61DD" w:rsidRPr="007E092B">
        <w:rPr>
          <w:rFonts w:ascii="Arial" w:hAnsi="Arial" w:cs="Arial"/>
        </w:rPr>
        <w:t>,</w:t>
      </w:r>
      <w:r w:rsidRPr="007E092B">
        <w:rPr>
          <w:rFonts w:ascii="Arial" w:hAnsi="Arial" w:cs="Arial"/>
        </w:rPr>
        <w:t xml:space="preserve"> tenor-by-t</w:t>
      </w:r>
      <w:r w:rsidR="00607D06" w:rsidRPr="007E092B">
        <w:rPr>
          <w:rFonts w:ascii="Arial" w:hAnsi="Arial" w:cs="Arial"/>
        </w:rPr>
        <w:t xml:space="preserve">enor specification of </w:t>
      </w:r>
      <w:r w:rsidR="00DB63C5" w:rsidRPr="007E092B">
        <w:rPr>
          <w:rFonts w:ascii="Arial" w:hAnsi="Arial" w:cs="Arial"/>
        </w:rPr>
        <w:t>sensitivities from which the cashflows are then inferred</w:t>
      </w:r>
      <w:r w:rsidR="00607D06" w:rsidRPr="007E092B">
        <w:rPr>
          <w:rFonts w:ascii="Arial" w:hAnsi="Arial" w:cs="Arial"/>
        </w:rPr>
        <w:t>.</w:t>
      </w:r>
    </w:p>
    <w:p w14:paraId="59D72762" w14:textId="489CE027" w:rsidR="00751601" w:rsidRPr="007E092B" w:rsidRDefault="00751601" w:rsidP="00945EB0">
      <w:pPr>
        <w:rPr>
          <w:rFonts w:ascii="Arial" w:hAnsi="Arial" w:cs="Arial"/>
        </w:rPr>
      </w:pPr>
      <w:r w:rsidRPr="007E092B">
        <w:rPr>
          <w:rFonts w:ascii="Arial" w:hAnsi="Arial" w:cs="Arial"/>
          <w:b/>
        </w:rPr>
        <w:t>The accuracy of the inferred cashflows is entirely driven by the granularity of the sensitivity information provided as an input.</w:t>
      </w:r>
      <w:r w:rsidRPr="007E092B">
        <w:rPr>
          <w:rFonts w:ascii="Arial" w:hAnsi="Arial" w:cs="Arial"/>
        </w:rPr>
        <w:t xml:space="preserve"> The inference methods serve as a convenience to create a complete term structure of </w:t>
      </w:r>
      <w:r w:rsidR="00DB63C5" w:rsidRPr="007E092B">
        <w:rPr>
          <w:rFonts w:ascii="Arial" w:hAnsi="Arial" w:cs="Arial"/>
        </w:rPr>
        <w:t>sensitivities (and</w:t>
      </w:r>
      <w:r w:rsidR="005F61DD" w:rsidRPr="007E092B">
        <w:rPr>
          <w:rFonts w:ascii="Arial" w:hAnsi="Arial" w:cs="Arial"/>
        </w:rPr>
        <w:t>,</w:t>
      </w:r>
      <w:r w:rsidR="00DB63C5" w:rsidRPr="007E092B">
        <w:rPr>
          <w:rFonts w:ascii="Arial" w:hAnsi="Arial" w:cs="Arial"/>
        </w:rPr>
        <w:t xml:space="preserve"> therefore</w:t>
      </w:r>
      <w:r w:rsidR="005F61DD" w:rsidRPr="007E092B">
        <w:rPr>
          <w:rFonts w:ascii="Arial" w:hAnsi="Arial" w:cs="Arial"/>
        </w:rPr>
        <w:t>,</w:t>
      </w:r>
      <w:r w:rsidR="00DB63C5" w:rsidRPr="007E092B">
        <w:rPr>
          <w:rFonts w:ascii="Arial" w:hAnsi="Arial" w:cs="Arial"/>
        </w:rPr>
        <w:t xml:space="preserve"> cashflows)</w:t>
      </w:r>
      <w:r w:rsidRPr="007E092B">
        <w:rPr>
          <w:rFonts w:ascii="Arial" w:hAnsi="Arial" w:cs="Arial"/>
        </w:rPr>
        <w:t xml:space="preserve"> based on assumptions.</w:t>
      </w:r>
      <w:r w:rsidR="00DB63C5" w:rsidRPr="007E092B">
        <w:rPr>
          <w:rFonts w:ascii="Arial" w:hAnsi="Arial" w:cs="Arial"/>
        </w:rPr>
        <w:t xml:space="preserve"> An accurate and appropriate term structure of cashflows will support the highest quality of analytics in </w:t>
      </w:r>
      <w:proofErr w:type="spellStart"/>
      <w:r w:rsidR="00DB63C5" w:rsidRPr="007E092B">
        <w:rPr>
          <w:rFonts w:ascii="Arial" w:hAnsi="Arial" w:cs="Arial"/>
        </w:rPr>
        <w:t>PFaroe</w:t>
      </w:r>
      <w:proofErr w:type="spellEnd"/>
      <w:r w:rsidR="00DB63C5" w:rsidRPr="007E092B">
        <w:rPr>
          <w:rFonts w:ascii="Arial" w:hAnsi="Arial" w:cs="Arial"/>
        </w:rPr>
        <w:t>, particularly in scenarios where curve-based stresses are applied.</w:t>
      </w:r>
    </w:p>
    <w:p w14:paraId="6452AD75" w14:textId="75452A91" w:rsidR="00607D06" w:rsidRPr="007E092B" w:rsidRDefault="00607D06" w:rsidP="00945EB0">
      <w:pPr>
        <w:rPr>
          <w:rFonts w:ascii="Arial" w:hAnsi="Arial" w:cs="Arial"/>
        </w:rPr>
      </w:pPr>
      <w:r w:rsidRPr="007E092B">
        <w:rPr>
          <w:rFonts w:ascii="Arial" w:hAnsi="Arial" w:cs="Arial"/>
        </w:rPr>
        <w:t xml:space="preserve">The inference methods are all specified for sensitivities generated by non-overlapping </w:t>
      </w:r>
      <w:r w:rsidR="00751601" w:rsidRPr="007E092B">
        <w:rPr>
          <w:rFonts w:ascii="Arial" w:hAnsi="Arial" w:cs="Arial"/>
        </w:rPr>
        <w:t>square wave stresses. By default</w:t>
      </w:r>
      <w:r w:rsidR="005F61DD" w:rsidRPr="007E092B">
        <w:rPr>
          <w:rFonts w:ascii="Arial" w:hAnsi="Arial" w:cs="Arial"/>
        </w:rPr>
        <w:t>,</w:t>
      </w:r>
      <w:r w:rsidR="00751601" w:rsidRPr="007E092B">
        <w:rPr>
          <w:rFonts w:ascii="Arial" w:hAnsi="Arial" w:cs="Arial"/>
        </w:rPr>
        <w:t xml:space="preserve"> the size of this stress is +1 basis point.</w:t>
      </w:r>
    </w:p>
    <w:tbl>
      <w:tblPr>
        <w:tblStyle w:val="TableGrid"/>
        <w:tblW w:w="5000" w:type="pct"/>
        <w:tblLook w:val="04A0" w:firstRow="1" w:lastRow="0" w:firstColumn="1" w:lastColumn="0" w:noHBand="0" w:noVBand="1"/>
      </w:tblPr>
      <w:tblGrid>
        <w:gridCol w:w="1838"/>
        <w:gridCol w:w="3837"/>
        <w:gridCol w:w="2615"/>
      </w:tblGrid>
      <w:tr w:rsidR="00D83FBB" w:rsidRPr="00E300CF" w14:paraId="006EB9DC" w14:textId="77777777" w:rsidTr="007961F0">
        <w:trPr>
          <w:tblHeader/>
        </w:trPr>
        <w:tc>
          <w:tcPr>
            <w:tcW w:w="1109" w:type="pct"/>
            <w:shd w:val="clear" w:color="auto" w:fill="D9D9D9" w:themeFill="background1" w:themeFillShade="D9"/>
          </w:tcPr>
          <w:p w14:paraId="2288F442" w14:textId="71825C7E" w:rsidR="00D83FBB" w:rsidRPr="007E092B" w:rsidRDefault="00D83FBB" w:rsidP="00945EB0">
            <w:pPr>
              <w:rPr>
                <w:rFonts w:ascii="Arial" w:hAnsi="Arial" w:cs="Arial"/>
                <w:b/>
              </w:rPr>
            </w:pPr>
            <w:r w:rsidRPr="007E092B">
              <w:rPr>
                <w:rFonts w:ascii="Arial" w:hAnsi="Arial" w:cs="Arial"/>
                <w:b/>
              </w:rPr>
              <w:t>Inference method</w:t>
            </w:r>
          </w:p>
        </w:tc>
        <w:tc>
          <w:tcPr>
            <w:tcW w:w="2314" w:type="pct"/>
            <w:shd w:val="clear" w:color="auto" w:fill="D9D9D9" w:themeFill="background1" w:themeFillShade="D9"/>
          </w:tcPr>
          <w:p w14:paraId="7B0F3F0C" w14:textId="3123456F" w:rsidR="00D83FBB" w:rsidRPr="007E092B" w:rsidRDefault="00D83FBB" w:rsidP="00945EB0">
            <w:pPr>
              <w:rPr>
                <w:rFonts w:ascii="Arial" w:hAnsi="Arial" w:cs="Arial"/>
                <w:b/>
              </w:rPr>
            </w:pPr>
            <w:r w:rsidRPr="007E092B">
              <w:rPr>
                <w:rFonts w:ascii="Arial" w:hAnsi="Arial" w:cs="Arial"/>
                <w:b/>
              </w:rPr>
              <w:t>Description</w:t>
            </w:r>
          </w:p>
        </w:tc>
        <w:tc>
          <w:tcPr>
            <w:tcW w:w="1577" w:type="pct"/>
            <w:shd w:val="clear" w:color="auto" w:fill="D9D9D9" w:themeFill="background1" w:themeFillShade="D9"/>
          </w:tcPr>
          <w:p w14:paraId="12F29C9C" w14:textId="4579CAC3" w:rsidR="00D83FBB" w:rsidRPr="007E092B" w:rsidRDefault="00D83FBB" w:rsidP="00945EB0">
            <w:pPr>
              <w:rPr>
                <w:rFonts w:ascii="Arial" w:hAnsi="Arial" w:cs="Arial"/>
                <w:b/>
              </w:rPr>
            </w:pPr>
            <w:r w:rsidRPr="007E092B">
              <w:rPr>
                <w:rFonts w:ascii="Arial" w:hAnsi="Arial" w:cs="Arial"/>
                <w:b/>
              </w:rPr>
              <w:t>Usage</w:t>
            </w:r>
          </w:p>
        </w:tc>
      </w:tr>
      <w:tr w:rsidR="00D83FBB" w:rsidRPr="00E300CF" w14:paraId="06C108D7" w14:textId="77777777" w:rsidTr="007961F0">
        <w:tc>
          <w:tcPr>
            <w:tcW w:w="1109" w:type="pct"/>
          </w:tcPr>
          <w:p w14:paraId="32DCCE57" w14:textId="6F4C107F" w:rsidR="00D83FBB" w:rsidRPr="007E092B" w:rsidRDefault="00D83FBB" w:rsidP="00945EB0">
            <w:pPr>
              <w:rPr>
                <w:rFonts w:ascii="Arial" w:hAnsi="Arial" w:cs="Arial"/>
              </w:rPr>
            </w:pPr>
            <w:r w:rsidRPr="007E092B">
              <w:rPr>
                <w:rFonts w:ascii="Arial" w:hAnsi="Arial" w:cs="Arial"/>
              </w:rPr>
              <w:t>Flat 01s</w:t>
            </w:r>
          </w:p>
        </w:tc>
        <w:tc>
          <w:tcPr>
            <w:tcW w:w="2314" w:type="pct"/>
          </w:tcPr>
          <w:p w14:paraId="5BE4B9E5" w14:textId="17E6DB7A" w:rsidR="00D83FBB" w:rsidRPr="007E092B" w:rsidRDefault="00D83FBB" w:rsidP="00945EB0">
            <w:pPr>
              <w:rPr>
                <w:rFonts w:ascii="Arial" w:hAnsi="Arial" w:cs="Arial"/>
              </w:rPr>
            </w:pPr>
            <w:r w:rsidRPr="007E092B">
              <w:rPr>
                <w:rFonts w:ascii="Arial" w:hAnsi="Arial" w:cs="Arial"/>
              </w:rPr>
              <w:t>The sensitivity for the bucket is uniformly spread over each tenor of the bucket</w:t>
            </w:r>
            <w:r w:rsidR="00D837C4" w:rsidRPr="007E092B">
              <w:rPr>
                <w:rFonts w:ascii="Arial" w:hAnsi="Arial" w:cs="Arial"/>
              </w:rPr>
              <w:t>. Because the duration increases with each tenor in the bucket, the cashflows exhibit a downward sloping profile.</w:t>
            </w:r>
          </w:p>
        </w:tc>
        <w:tc>
          <w:tcPr>
            <w:tcW w:w="1577" w:type="pct"/>
          </w:tcPr>
          <w:p w14:paraId="70BC66CF" w14:textId="2A930655" w:rsidR="00D83FBB" w:rsidRPr="007E092B" w:rsidRDefault="00D83FBB" w:rsidP="00945EB0">
            <w:pPr>
              <w:rPr>
                <w:rFonts w:ascii="Arial" w:hAnsi="Arial" w:cs="Arial"/>
              </w:rPr>
            </w:pPr>
            <w:r w:rsidRPr="007E092B">
              <w:rPr>
                <w:rFonts w:ascii="Arial" w:hAnsi="Arial" w:cs="Arial"/>
              </w:rPr>
              <w:t>General purpose</w:t>
            </w:r>
          </w:p>
        </w:tc>
      </w:tr>
      <w:tr w:rsidR="00D83FBB" w:rsidRPr="00E300CF" w14:paraId="7B25983D" w14:textId="77777777" w:rsidTr="007961F0">
        <w:tc>
          <w:tcPr>
            <w:tcW w:w="1109" w:type="pct"/>
          </w:tcPr>
          <w:p w14:paraId="367CDA7A" w14:textId="5BC476B8" w:rsidR="00D83FBB" w:rsidRPr="007E092B" w:rsidRDefault="00D83FBB" w:rsidP="00945EB0">
            <w:pPr>
              <w:rPr>
                <w:rFonts w:ascii="Arial" w:hAnsi="Arial" w:cs="Arial"/>
              </w:rPr>
            </w:pPr>
            <w:r w:rsidRPr="007E092B">
              <w:rPr>
                <w:rFonts w:ascii="Arial" w:hAnsi="Arial" w:cs="Arial"/>
              </w:rPr>
              <w:t xml:space="preserve">Flat </w:t>
            </w:r>
            <w:proofErr w:type="spellStart"/>
            <w:r w:rsidRPr="007E092B">
              <w:rPr>
                <w:rFonts w:ascii="Arial" w:hAnsi="Arial" w:cs="Arial"/>
              </w:rPr>
              <w:t>Zs</w:t>
            </w:r>
            <w:proofErr w:type="spellEnd"/>
            <w:r w:rsidRPr="007E092B">
              <w:rPr>
                <w:rFonts w:ascii="Arial" w:hAnsi="Arial" w:cs="Arial"/>
              </w:rPr>
              <w:t xml:space="preserve"> (Legacy)</w:t>
            </w:r>
          </w:p>
        </w:tc>
        <w:tc>
          <w:tcPr>
            <w:tcW w:w="2314" w:type="pct"/>
          </w:tcPr>
          <w:p w14:paraId="6ED640E6" w14:textId="6ADE4EBB" w:rsidR="00D83FBB" w:rsidRPr="007E092B" w:rsidRDefault="00D83FBB" w:rsidP="00945EB0">
            <w:pPr>
              <w:rPr>
                <w:rFonts w:ascii="Arial" w:hAnsi="Arial" w:cs="Arial"/>
              </w:rPr>
            </w:pPr>
            <w:r w:rsidRPr="007E092B">
              <w:rPr>
                <w:rFonts w:ascii="Arial" w:hAnsi="Arial" w:cs="Arial"/>
              </w:rPr>
              <w:t>The sensitivity for the bucket is distributed over each tenor in the bucket such that the present value of the inferred uninflated cashflow at each tenor within that bucket is approximately even.</w:t>
            </w:r>
          </w:p>
        </w:tc>
        <w:tc>
          <w:tcPr>
            <w:tcW w:w="1577" w:type="pct"/>
          </w:tcPr>
          <w:p w14:paraId="2C84BBCE" w14:textId="76406491" w:rsidR="00D83FBB" w:rsidRPr="007E092B" w:rsidRDefault="00D837C4" w:rsidP="006D0533">
            <w:pPr>
              <w:rPr>
                <w:rFonts w:ascii="Arial" w:hAnsi="Arial" w:cs="Arial"/>
              </w:rPr>
            </w:pPr>
            <w:r w:rsidRPr="007E092B">
              <w:rPr>
                <w:rFonts w:ascii="Arial" w:hAnsi="Arial" w:cs="Arial"/>
              </w:rPr>
              <w:t>Legacy</w:t>
            </w:r>
          </w:p>
        </w:tc>
      </w:tr>
      <w:tr w:rsidR="00D83FBB" w:rsidRPr="00E300CF" w14:paraId="0043F2AC" w14:textId="77777777" w:rsidTr="007961F0">
        <w:tc>
          <w:tcPr>
            <w:tcW w:w="1109" w:type="pct"/>
          </w:tcPr>
          <w:p w14:paraId="16EDCF55" w14:textId="0B54A95C" w:rsidR="00D83FBB" w:rsidRPr="007E092B" w:rsidRDefault="00D83FBB" w:rsidP="00945EB0">
            <w:pPr>
              <w:rPr>
                <w:rFonts w:ascii="Arial" w:hAnsi="Arial" w:cs="Arial"/>
              </w:rPr>
            </w:pPr>
            <w:r w:rsidRPr="007E092B">
              <w:rPr>
                <w:rFonts w:ascii="Arial" w:hAnsi="Arial" w:cs="Arial"/>
              </w:rPr>
              <w:t>Bullet 01s</w:t>
            </w:r>
          </w:p>
        </w:tc>
        <w:tc>
          <w:tcPr>
            <w:tcW w:w="2314" w:type="pct"/>
          </w:tcPr>
          <w:p w14:paraId="3C37A89A" w14:textId="16174851" w:rsidR="00D83FBB" w:rsidRPr="007E092B" w:rsidRDefault="00D83FBB">
            <w:pPr>
              <w:rPr>
                <w:rFonts w:ascii="Arial" w:hAnsi="Arial" w:cs="Arial"/>
              </w:rPr>
            </w:pPr>
            <w:r w:rsidRPr="007E092B">
              <w:rPr>
                <w:rFonts w:ascii="Arial" w:hAnsi="Arial" w:cs="Arial"/>
              </w:rPr>
              <w:t>The sensitivity is attributed 100% to the left</w:t>
            </w:r>
            <w:r w:rsidR="00424B2B" w:rsidRPr="007E092B">
              <w:rPr>
                <w:rFonts w:ascii="Arial" w:hAnsi="Arial" w:cs="Arial"/>
              </w:rPr>
              <w:t>-</w:t>
            </w:r>
            <w:r w:rsidRPr="007E092B">
              <w:rPr>
                <w:rFonts w:ascii="Arial" w:hAnsi="Arial" w:cs="Arial"/>
              </w:rPr>
              <w:t>hand edge of the bucket and no redistribution is undertaken</w:t>
            </w:r>
            <w:r w:rsidR="006F3D46" w:rsidRPr="007E092B">
              <w:rPr>
                <w:rFonts w:ascii="Arial" w:hAnsi="Arial" w:cs="Arial"/>
              </w:rPr>
              <w:t>.</w:t>
            </w:r>
          </w:p>
        </w:tc>
        <w:tc>
          <w:tcPr>
            <w:tcW w:w="1577" w:type="pct"/>
          </w:tcPr>
          <w:p w14:paraId="3E4BE2AE" w14:textId="6BFA0023" w:rsidR="00D83FBB" w:rsidRPr="007E092B" w:rsidRDefault="00D83FBB" w:rsidP="00945EB0">
            <w:pPr>
              <w:rPr>
                <w:rFonts w:ascii="Arial" w:hAnsi="Arial" w:cs="Arial"/>
              </w:rPr>
            </w:pPr>
            <w:r w:rsidRPr="007E092B">
              <w:rPr>
                <w:rFonts w:ascii="Arial" w:hAnsi="Arial" w:cs="Arial"/>
              </w:rPr>
              <w:t>For modelling specific instruments such as swaps, or single bonds whose coupon structure is precisely known</w:t>
            </w:r>
            <w:r w:rsidR="00424B2B" w:rsidRPr="007E092B">
              <w:rPr>
                <w:rFonts w:ascii="Arial" w:hAnsi="Arial" w:cs="Arial"/>
              </w:rPr>
              <w:t xml:space="preserve"> or zero (e.g. US STRIPS)</w:t>
            </w:r>
            <w:r w:rsidRPr="007E092B">
              <w:rPr>
                <w:rFonts w:ascii="Arial" w:hAnsi="Arial" w:cs="Arial"/>
              </w:rPr>
              <w:t>, or funds where the precise term structure of sensitivities is known</w:t>
            </w:r>
            <w:r w:rsidR="006F3D46" w:rsidRPr="007E092B">
              <w:rPr>
                <w:rFonts w:ascii="Arial" w:hAnsi="Arial" w:cs="Arial"/>
              </w:rPr>
              <w:t>.</w:t>
            </w:r>
          </w:p>
        </w:tc>
      </w:tr>
    </w:tbl>
    <w:p w14:paraId="38ACB12B" w14:textId="69D88E57" w:rsidR="004E5BE1" w:rsidRPr="007E092B" w:rsidRDefault="004E5BE1" w:rsidP="00945EB0">
      <w:pPr>
        <w:rPr>
          <w:rFonts w:ascii="Arial" w:hAnsi="Arial" w:cs="Arial"/>
        </w:rPr>
      </w:pPr>
    </w:p>
    <w:p w14:paraId="626FECA6" w14:textId="53F0101A" w:rsidR="00637AB9" w:rsidRPr="007E092B" w:rsidRDefault="00637AB9" w:rsidP="00637AB9">
      <w:pPr>
        <w:pStyle w:val="Heading3"/>
        <w:rPr>
          <w:rFonts w:ascii="Arial" w:hAnsi="Arial" w:cs="Arial"/>
        </w:rPr>
      </w:pPr>
      <w:bookmarkStart w:id="32" w:name="_Toc487466681"/>
      <w:r w:rsidRPr="007E092B">
        <w:rPr>
          <w:rFonts w:ascii="Arial" w:hAnsi="Arial" w:cs="Arial"/>
        </w:rPr>
        <w:t>Example</w:t>
      </w:r>
      <w:r w:rsidR="006A649C" w:rsidRPr="007E092B">
        <w:rPr>
          <w:rFonts w:ascii="Arial" w:hAnsi="Arial" w:cs="Arial"/>
        </w:rPr>
        <w:t xml:space="preserve"> I</w:t>
      </w:r>
      <w:bookmarkEnd w:id="32"/>
    </w:p>
    <w:p w14:paraId="359F7A39" w14:textId="2A3166D0" w:rsidR="00D837C4" w:rsidRPr="007E092B" w:rsidRDefault="0092058F" w:rsidP="00D837C4">
      <w:pPr>
        <w:rPr>
          <w:rFonts w:ascii="Arial" w:hAnsi="Arial" w:cs="Arial"/>
        </w:rPr>
      </w:pPr>
      <w:r w:rsidRPr="007E092B">
        <w:rPr>
          <w:rFonts w:ascii="Arial" w:hAnsi="Arial" w:cs="Arial"/>
        </w:rPr>
        <w:t xml:space="preserve">In </w:t>
      </w:r>
      <w:proofErr w:type="spellStart"/>
      <w:r w:rsidRPr="007E092B">
        <w:rPr>
          <w:rFonts w:ascii="Arial" w:hAnsi="Arial" w:cs="Arial"/>
        </w:rPr>
        <w:t>PFaroe’s</w:t>
      </w:r>
      <w:proofErr w:type="spellEnd"/>
      <w:r w:rsidRPr="007E092B">
        <w:rPr>
          <w:rFonts w:ascii="Arial" w:hAnsi="Arial" w:cs="Arial"/>
        </w:rPr>
        <w:t xml:space="preserve"> </w:t>
      </w:r>
      <w:r w:rsidRPr="007E092B">
        <w:rPr>
          <w:rFonts w:ascii="Arial" w:hAnsi="Arial" w:cs="Arial"/>
          <w:i/>
        </w:rPr>
        <w:t>Fund Management</w:t>
      </w:r>
      <w:r w:rsidRPr="007E092B">
        <w:rPr>
          <w:rFonts w:ascii="Arial" w:hAnsi="Arial" w:cs="Arial"/>
        </w:rPr>
        <w:t xml:space="preserve"> tool, users are </w:t>
      </w:r>
      <w:r w:rsidR="006F3D46" w:rsidRPr="007E092B">
        <w:rPr>
          <w:rFonts w:ascii="Arial" w:hAnsi="Arial" w:cs="Arial"/>
        </w:rPr>
        <w:t>required</w:t>
      </w:r>
      <w:r w:rsidRPr="007E092B">
        <w:rPr>
          <w:rFonts w:ascii="Arial" w:hAnsi="Arial" w:cs="Arial"/>
        </w:rPr>
        <w:t xml:space="preserve"> to specify sensitivities by </w:t>
      </w:r>
      <w:r w:rsidR="00424B2B" w:rsidRPr="007E092B">
        <w:rPr>
          <w:rFonts w:ascii="Arial" w:hAnsi="Arial" w:cs="Arial"/>
        </w:rPr>
        <w:t xml:space="preserve">maturity </w:t>
      </w:r>
      <w:r w:rsidRPr="007E092B">
        <w:rPr>
          <w:rFonts w:ascii="Arial" w:hAnsi="Arial" w:cs="Arial"/>
        </w:rPr>
        <w:t xml:space="preserve">buckets. The bucket </w:t>
      </w:r>
      <w:r w:rsidRPr="007E092B">
        <w:rPr>
          <w:rFonts w:ascii="Arial" w:hAnsi="Arial" w:cs="Arial"/>
          <w:i/>
        </w:rPr>
        <w:t>left edge</w:t>
      </w:r>
      <w:r w:rsidRPr="007E092B">
        <w:rPr>
          <w:rFonts w:ascii="Arial" w:hAnsi="Arial" w:cs="Arial"/>
        </w:rPr>
        <w:t xml:space="preserve"> is the earliest tenor of the bucket. Buckets must be non-</w:t>
      </w:r>
      <w:r w:rsidRPr="007E092B">
        <w:rPr>
          <w:rFonts w:ascii="Arial" w:hAnsi="Arial" w:cs="Arial"/>
        </w:rPr>
        <w:lastRenderedPageBreak/>
        <w:t xml:space="preserve">overlapping and </w:t>
      </w:r>
      <w:r w:rsidR="006F3D46" w:rsidRPr="007E092B">
        <w:rPr>
          <w:rFonts w:ascii="Arial" w:hAnsi="Arial" w:cs="Arial"/>
        </w:rPr>
        <w:t xml:space="preserve">form a </w:t>
      </w:r>
      <w:r w:rsidRPr="007E092B">
        <w:rPr>
          <w:rFonts w:ascii="Arial" w:hAnsi="Arial" w:cs="Arial"/>
        </w:rPr>
        <w:t>contiguous</w:t>
      </w:r>
      <w:r w:rsidR="006F3D46" w:rsidRPr="007E092B">
        <w:rPr>
          <w:rFonts w:ascii="Arial" w:hAnsi="Arial" w:cs="Arial"/>
        </w:rPr>
        <w:t xml:space="preserve"> sequence</w:t>
      </w:r>
      <w:r w:rsidRPr="007E092B">
        <w:rPr>
          <w:rFonts w:ascii="Arial" w:hAnsi="Arial" w:cs="Arial"/>
        </w:rPr>
        <w:t>. The left</w:t>
      </w:r>
      <w:r w:rsidR="00424B2B" w:rsidRPr="007E092B">
        <w:rPr>
          <w:rFonts w:ascii="Arial" w:hAnsi="Arial" w:cs="Arial"/>
        </w:rPr>
        <w:t>-</w:t>
      </w:r>
      <w:r w:rsidRPr="007E092B">
        <w:rPr>
          <w:rFonts w:ascii="Arial" w:hAnsi="Arial" w:cs="Arial"/>
        </w:rPr>
        <w:t xml:space="preserve">edge tenor is inclusive to the bucket. </w:t>
      </w:r>
      <w:r w:rsidR="00D837C4" w:rsidRPr="007E092B">
        <w:rPr>
          <w:rFonts w:ascii="Arial" w:hAnsi="Arial" w:cs="Arial"/>
        </w:rPr>
        <w:t>Consider user inputs of the following form</w:t>
      </w:r>
      <w:r w:rsidR="00424B2B" w:rsidRPr="007E092B">
        <w:rPr>
          <w:rFonts w:ascii="Arial" w:hAnsi="Arial" w:cs="Arial"/>
        </w:rPr>
        <w:t>:</w:t>
      </w:r>
      <w:r w:rsidR="007E0067" w:rsidRPr="007E092B">
        <w:rPr>
          <w:rFonts w:ascii="Arial" w:hAnsi="Arial" w:cs="Arial"/>
        </w:rPr>
        <w:t xml:space="preserve"> </w:t>
      </w:r>
    </w:p>
    <w:tbl>
      <w:tblPr>
        <w:tblStyle w:val="TableGrid"/>
        <w:tblW w:w="0" w:type="auto"/>
        <w:tblLook w:val="04A0" w:firstRow="1" w:lastRow="0" w:firstColumn="1" w:lastColumn="0" w:noHBand="0" w:noVBand="1"/>
      </w:tblPr>
      <w:tblGrid>
        <w:gridCol w:w="2918"/>
        <w:gridCol w:w="2686"/>
        <w:gridCol w:w="2686"/>
      </w:tblGrid>
      <w:tr w:rsidR="00637AB9" w:rsidRPr="00E300CF" w14:paraId="6079847E" w14:textId="765C87D6" w:rsidTr="007961F0">
        <w:tc>
          <w:tcPr>
            <w:tcW w:w="2918" w:type="dxa"/>
            <w:shd w:val="clear" w:color="auto" w:fill="D9D9D9" w:themeFill="background1" w:themeFillShade="D9"/>
          </w:tcPr>
          <w:p w14:paraId="11BB25AC" w14:textId="0B7DC626" w:rsidR="00637AB9" w:rsidRPr="007E092B" w:rsidRDefault="00637AB9" w:rsidP="007961F0">
            <w:pPr>
              <w:jc w:val="center"/>
              <w:rPr>
                <w:rFonts w:ascii="Arial" w:hAnsi="Arial" w:cs="Arial"/>
                <w:b/>
              </w:rPr>
            </w:pPr>
            <w:r w:rsidRPr="007E092B">
              <w:rPr>
                <w:rFonts w:ascii="Arial" w:hAnsi="Arial" w:cs="Arial"/>
                <w:b/>
              </w:rPr>
              <w:t>Bucket left edge</w:t>
            </w:r>
          </w:p>
        </w:tc>
        <w:tc>
          <w:tcPr>
            <w:tcW w:w="2686" w:type="dxa"/>
            <w:shd w:val="clear" w:color="auto" w:fill="D9D9D9" w:themeFill="background1" w:themeFillShade="D9"/>
          </w:tcPr>
          <w:p w14:paraId="53A0F23A" w14:textId="331C63C0" w:rsidR="00637AB9" w:rsidRPr="007E092B" w:rsidRDefault="00637AB9" w:rsidP="007961F0">
            <w:pPr>
              <w:jc w:val="center"/>
              <w:rPr>
                <w:rFonts w:ascii="Arial" w:hAnsi="Arial" w:cs="Arial"/>
                <w:b/>
              </w:rPr>
            </w:pPr>
            <w:r w:rsidRPr="007E092B">
              <w:rPr>
                <w:rFonts w:ascii="Arial" w:hAnsi="Arial" w:cs="Arial"/>
                <w:b/>
              </w:rPr>
              <w:t>Sensitivity</w:t>
            </w:r>
          </w:p>
        </w:tc>
        <w:tc>
          <w:tcPr>
            <w:tcW w:w="2686" w:type="dxa"/>
            <w:shd w:val="clear" w:color="auto" w:fill="D9D9D9" w:themeFill="background1" w:themeFillShade="D9"/>
          </w:tcPr>
          <w:p w14:paraId="56D40651" w14:textId="5EBA18D4" w:rsidR="00637AB9" w:rsidRPr="007E092B" w:rsidRDefault="00637AB9" w:rsidP="007961F0">
            <w:pPr>
              <w:jc w:val="center"/>
              <w:rPr>
                <w:rFonts w:ascii="Arial" w:hAnsi="Arial" w:cs="Arial"/>
                <w:b/>
              </w:rPr>
            </w:pPr>
            <w:r w:rsidRPr="007E092B">
              <w:rPr>
                <w:rFonts w:ascii="Arial" w:hAnsi="Arial" w:cs="Arial"/>
                <w:b/>
              </w:rPr>
              <w:t>Width</w:t>
            </w:r>
            <w:r w:rsidR="00D837C4" w:rsidRPr="007E092B">
              <w:rPr>
                <w:rFonts w:ascii="Arial" w:hAnsi="Arial" w:cs="Arial"/>
                <w:b/>
              </w:rPr>
              <w:t xml:space="preserve"> (Years)</w:t>
            </w:r>
            <w:r w:rsidR="007E0067" w:rsidRPr="007E092B">
              <w:rPr>
                <w:rStyle w:val="FootnoteReference"/>
                <w:rFonts w:ascii="Arial" w:hAnsi="Arial" w:cs="Arial"/>
                <w:b/>
              </w:rPr>
              <w:footnoteReference w:id="3"/>
            </w:r>
          </w:p>
        </w:tc>
      </w:tr>
      <w:tr w:rsidR="00637AB9" w:rsidRPr="00E300CF" w14:paraId="11EEB654" w14:textId="1F0328B8" w:rsidTr="007961F0">
        <w:tc>
          <w:tcPr>
            <w:tcW w:w="2918" w:type="dxa"/>
          </w:tcPr>
          <w:p w14:paraId="30DCC56B" w14:textId="3F9CAF35" w:rsidR="00637AB9" w:rsidRPr="007E092B" w:rsidRDefault="00637AB9" w:rsidP="007961F0">
            <w:pPr>
              <w:jc w:val="center"/>
              <w:rPr>
                <w:rFonts w:ascii="Arial" w:hAnsi="Arial" w:cs="Arial"/>
              </w:rPr>
            </w:pPr>
            <w:r w:rsidRPr="007E092B">
              <w:rPr>
                <w:rFonts w:ascii="Arial" w:hAnsi="Arial" w:cs="Arial"/>
              </w:rPr>
              <w:t>1</w:t>
            </w:r>
            <w:r w:rsidRPr="007E092B">
              <w:rPr>
                <w:rStyle w:val="FootnoteReference"/>
                <w:rFonts w:ascii="Arial" w:hAnsi="Arial" w:cs="Arial"/>
              </w:rPr>
              <w:footnoteReference w:id="4"/>
            </w:r>
          </w:p>
        </w:tc>
        <w:tc>
          <w:tcPr>
            <w:tcW w:w="2686" w:type="dxa"/>
          </w:tcPr>
          <w:p w14:paraId="208E6613" w14:textId="6800B426" w:rsidR="00637AB9" w:rsidRPr="007E092B" w:rsidRDefault="00637AB9" w:rsidP="007961F0">
            <w:pPr>
              <w:jc w:val="center"/>
              <w:rPr>
                <w:rFonts w:ascii="Arial" w:hAnsi="Arial" w:cs="Arial"/>
              </w:rPr>
            </w:pPr>
            <w:r w:rsidRPr="007E092B">
              <w:rPr>
                <w:rFonts w:ascii="Arial" w:hAnsi="Arial" w:cs="Arial"/>
              </w:rPr>
              <w:t>8</w:t>
            </w:r>
          </w:p>
        </w:tc>
        <w:tc>
          <w:tcPr>
            <w:tcW w:w="2686" w:type="dxa"/>
          </w:tcPr>
          <w:p w14:paraId="573DE5C5" w14:textId="6A9F7EB3" w:rsidR="00637AB9" w:rsidRPr="007E092B" w:rsidRDefault="00637AB9" w:rsidP="007961F0">
            <w:pPr>
              <w:jc w:val="center"/>
              <w:rPr>
                <w:rFonts w:ascii="Arial" w:hAnsi="Arial" w:cs="Arial"/>
              </w:rPr>
            </w:pPr>
            <w:r w:rsidRPr="007E092B">
              <w:rPr>
                <w:rFonts w:ascii="Arial" w:hAnsi="Arial" w:cs="Arial"/>
              </w:rPr>
              <w:t>4</w:t>
            </w:r>
          </w:p>
        </w:tc>
      </w:tr>
      <w:tr w:rsidR="00637AB9" w:rsidRPr="00E300CF" w14:paraId="3095E321" w14:textId="7CA4A8FB" w:rsidTr="007961F0">
        <w:tc>
          <w:tcPr>
            <w:tcW w:w="2918" w:type="dxa"/>
          </w:tcPr>
          <w:p w14:paraId="0DD57CAD" w14:textId="468A84A3" w:rsidR="00637AB9" w:rsidRPr="007E092B" w:rsidRDefault="00637AB9" w:rsidP="007961F0">
            <w:pPr>
              <w:jc w:val="center"/>
              <w:rPr>
                <w:rFonts w:ascii="Arial" w:hAnsi="Arial" w:cs="Arial"/>
              </w:rPr>
            </w:pPr>
            <w:r w:rsidRPr="007E092B">
              <w:rPr>
                <w:rFonts w:ascii="Arial" w:hAnsi="Arial" w:cs="Arial"/>
              </w:rPr>
              <w:t>5</w:t>
            </w:r>
          </w:p>
        </w:tc>
        <w:tc>
          <w:tcPr>
            <w:tcW w:w="2686" w:type="dxa"/>
          </w:tcPr>
          <w:p w14:paraId="521CA940" w14:textId="651FC98B" w:rsidR="00637AB9" w:rsidRPr="007E092B" w:rsidRDefault="00637AB9" w:rsidP="007961F0">
            <w:pPr>
              <w:jc w:val="center"/>
              <w:rPr>
                <w:rFonts w:ascii="Arial" w:hAnsi="Arial" w:cs="Arial"/>
              </w:rPr>
            </w:pPr>
            <w:r w:rsidRPr="007E092B">
              <w:rPr>
                <w:rFonts w:ascii="Arial" w:hAnsi="Arial" w:cs="Arial"/>
              </w:rPr>
              <w:t>5</w:t>
            </w:r>
          </w:p>
        </w:tc>
        <w:tc>
          <w:tcPr>
            <w:tcW w:w="2686" w:type="dxa"/>
          </w:tcPr>
          <w:p w14:paraId="53F38D09" w14:textId="03CC7D96" w:rsidR="00637AB9" w:rsidRPr="007E092B" w:rsidRDefault="00637AB9" w:rsidP="007961F0">
            <w:pPr>
              <w:jc w:val="center"/>
              <w:rPr>
                <w:rFonts w:ascii="Arial" w:hAnsi="Arial" w:cs="Arial"/>
              </w:rPr>
            </w:pPr>
            <w:r w:rsidRPr="007E092B">
              <w:rPr>
                <w:rFonts w:ascii="Arial" w:hAnsi="Arial" w:cs="Arial"/>
              </w:rPr>
              <w:t>5</w:t>
            </w:r>
          </w:p>
        </w:tc>
      </w:tr>
      <w:tr w:rsidR="00637AB9" w:rsidRPr="00E300CF" w14:paraId="1F2FE556" w14:textId="417662D1" w:rsidTr="007961F0">
        <w:tc>
          <w:tcPr>
            <w:tcW w:w="2918" w:type="dxa"/>
          </w:tcPr>
          <w:p w14:paraId="01372B87" w14:textId="4B0F4DEF" w:rsidR="00637AB9" w:rsidRPr="007E092B" w:rsidRDefault="00637AB9" w:rsidP="007961F0">
            <w:pPr>
              <w:jc w:val="center"/>
              <w:rPr>
                <w:rFonts w:ascii="Arial" w:hAnsi="Arial" w:cs="Arial"/>
              </w:rPr>
            </w:pPr>
            <w:r w:rsidRPr="007E092B">
              <w:rPr>
                <w:rFonts w:ascii="Arial" w:hAnsi="Arial" w:cs="Arial"/>
              </w:rPr>
              <w:t>10</w:t>
            </w:r>
          </w:p>
        </w:tc>
        <w:tc>
          <w:tcPr>
            <w:tcW w:w="2686" w:type="dxa"/>
          </w:tcPr>
          <w:p w14:paraId="3C8D98E9" w14:textId="0F83B6EF" w:rsidR="00637AB9" w:rsidRPr="007E092B" w:rsidRDefault="00637AB9" w:rsidP="007961F0">
            <w:pPr>
              <w:jc w:val="center"/>
              <w:rPr>
                <w:rFonts w:ascii="Arial" w:hAnsi="Arial" w:cs="Arial"/>
              </w:rPr>
            </w:pPr>
            <w:r w:rsidRPr="007E092B">
              <w:rPr>
                <w:rFonts w:ascii="Arial" w:hAnsi="Arial" w:cs="Arial"/>
              </w:rPr>
              <w:t>5</w:t>
            </w:r>
          </w:p>
        </w:tc>
        <w:tc>
          <w:tcPr>
            <w:tcW w:w="2686" w:type="dxa"/>
          </w:tcPr>
          <w:p w14:paraId="75B9CFE1" w14:textId="56FA8DD3" w:rsidR="00637AB9" w:rsidRPr="007E092B" w:rsidRDefault="00637AB9" w:rsidP="007961F0">
            <w:pPr>
              <w:jc w:val="center"/>
              <w:rPr>
                <w:rFonts w:ascii="Arial" w:hAnsi="Arial" w:cs="Arial"/>
              </w:rPr>
            </w:pPr>
            <w:r w:rsidRPr="007E092B">
              <w:rPr>
                <w:rFonts w:ascii="Arial" w:hAnsi="Arial" w:cs="Arial"/>
              </w:rPr>
              <w:t>5</w:t>
            </w:r>
          </w:p>
        </w:tc>
      </w:tr>
      <w:tr w:rsidR="00637AB9" w:rsidRPr="00E300CF" w14:paraId="0001C565" w14:textId="7468D06A" w:rsidTr="007961F0">
        <w:tc>
          <w:tcPr>
            <w:tcW w:w="2918" w:type="dxa"/>
          </w:tcPr>
          <w:p w14:paraId="474545F8" w14:textId="5EFE5389" w:rsidR="00637AB9" w:rsidRPr="007E092B" w:rsidRDefault="00637AB9" w:rsidP="007961F0">
            <w:pPr>
              <w:jc w:val="center"/>
              <w:rPr>
                <w:rFonts w:ascii="Arial" w:hAnsi="Arial" w:cs="Arial"/>
              </w:rPr>
            </w:pPr>
            <w:r w:rsidRPr="007E092B">
              <w:rPr>
                <w:rFonts w:ascii="Arial" w:hAnsi="Arial" w:cs="Arial"/>
              </w:rPr>
              <w:t>15</w:t>
            </w:r>
          </w:p>
        </w:tc>
        <w:tc>
          <w:tcPr>
            <w:tcW w:w="2686" w:type="dxa"/>
          </w:tcPr>
          <w:p w14:paraId="479A281D" w14:textId="6CBACD9A" w:rsidR="00637AB9" w:rsidRPr="007E092B" w:rsidRDefault="00D837C4" w:rsidP="007961F0">
            <w:pPr>
              <w:jc w:val="center"/>
              <w:rPr>
                <w:rFonts w:ascii="Arial" w:hAnsi="Arial" w:cs="Arial"/>
              </w:rPr>
            </w:pPr>
            <w:r w:rsidRPr="007E092B">
              <w:rPr>
                <w:rFonts w:ascii="Arial" w:hAnsi="Arial" w:cs="Arial"/>
              </w:rPr>
              <w:t>…</w:t>
            </w:r>
          </w:p>
        </w:tc>
        <w:tc>
          <w:tcPr>
            <w:tcW w:w="2686" w:type="dxa"/>
          </w:tcPr>
          <w:p w14:paraId="74105F13" w14:textId="77777777" w:rsidR="00637AB9" w:rsidRPr="007E092B" w:rsidRDefault="00637AB9" w:rsidP="007961F0">
            <w:pPr>
              <w:jc w:val="center"/>
              <w:rPr>
                <w:rFonts w:ascii="Arial" w:hAnsi="Arial" w:cs="Arial"/>
              </w:rPr>
            </w:pPr>
          </w:p>
        </w:tc>
      </w:tr>
    </w:tbl>
    <w:p w14:paraId="253A696B" w14:textId="77777777" w:rsidR="00D837C4" w:rsidRPr="007E092B" w:rsidRDefault="00D837C4" w:rsidP="00637AB9">
      <w:pPr>
        <w:rPr>
          <w:rFonts w:ascii="Arial" w:hAnsi="Arial" w:cs="Arial"/>
        </w:rPr>
      </w:pPr>
    </w:p>
    <w:p w14:paraId="17401D8B" w14:textId="35284BA9" w:rsidR="00D837C4" w:rsidRPr="007E092B" w:rsidRDefault="00D837C4" w:rsidP="00637AB9">
      <w:pPr>
        <w:rPr>
          <w:rFonts w:ascii="Arial" w:hAnsi="Arial" w:cs="Arial"/>
        </w:rPr>
      </w:pPr>
      <w:r w:rsidRPr="007E092B">
        <w:rPr>
          <w:rFonts w:ascii="Arial" w:hAnsi="Arial" w:cs="Arial"/>
        </w:rPr>
        <w:t xml:space="preserve">Each inference method will divide the sensitivity up as follows. </w:t>
      </w:r>
    </w:p>
    <w:tbl>
      <w:tblPr>
        <w:tblStyle w:val="TableGrid"/>
        <w:tblW w:w="3334" w:type="pct"/>
        <w:tblLook w:val="04A0" w:firstRow="1" w:lastRow="0" w:firstColumn="1" w:lastColumn="0" w:noHBand="0" w:noVBand="1"/>
      </w:tblPr>
      <w:tblGrid>
        <w:gridCol w:w="1381"/>
        <w:gridCol w:w="1381"/>
        <w:gridCol w:w="1383"/>
        <w:gridCol w:w="1383"/>
      </w:tblGrid>
      <w:tr w:rsidR="00847714" w:rsidRPr="00E300CF" w14:paraId="7D74B606" w14:textId="77777777" w:rsidTr="007E092B">
        <w:tc>
          <w:tcPr>
            <w:tcW w:w="1249" w:type="pct"/>
            <w:shd w:val="clear" w:color="auto" w:fill="D9D9D9" w:themeFill="background1" w:themeFillShade="D9"/>
            <w:vAlign w:val="center"/>
          </w:tcPr>
          <w:p w14:paraId="38967537" w14:textId="6D31D226" w:rsidR="00847714" w:rsidRPr="007E092B" w:rsidRDefault="00847714" w:rsidP="00F06DD9">
            <w:pPr>
              <w:jc w:val="center"/>
              <w:rPr>
                <w:rFonts w:ascii="Arial" w:hAnsi="Arial" w:cs="Arial"/>
                <w:b/>
              </w:rPr>
            </w:pPr>
            <w:r w:rsidRPr="007E092B">
              <w:rPr>
                <w:rFonts w:ascii="Arial" w:hAnsi="Arial" w:cs="Arial"/>
                <w:b/>
              </w:rPr>
              <w:t>Tenor</w:t>
            </w:r>
          </w:p>
        </w:tc>
        <w:tc>
          <w:tcPr>
            <w:tcW w:w="1249" w:type="pct"/>
            <w:shd w:val="clear" w:color="auto" w:fill="D9D9D9" w:themeFill="background1" w:themeFillShade="D9"/>
            <w:vAlign w:val="center"/>
          </w:tcPr>
          <w:p w14:paraId="7F1B9D50" w14:textId="2B57DB7D" w:rsidR="00847714" w:rsidRPr="007E092B" w:rsidRDefault="00847714" w:rsidP="00F06DD9">
            <w:pPr>
              <w:jc w:val="center"/>
              <w:rPr>
                <w:rFonts w:ascii="Arial" w:hAnsi="Arial" w:cs="Arial"/>
                <w:b/>
              </w:rPr>
            </w:pPr>
            <w:r w:rsidRPr="007E092B">
              <w:rPr>
                <w:rFonts w:ascii="Arial" w:hAnsi="Arial" w:cs="Arial"/>
                <w:b/>
              </w:rPr>
              <w:t>Flat 01s</w:t>
            </w:r>
          </w:p>
        </w:tc>
        <w:tc>
          <w:tcPr>
            <w:tcW w:w="1251" w:type="pct"/>
            <w:shd w:val="clear" w:color="auto" w:fill="D9D9D9" w:themeFill="background1" w:themeFillShade="D9"/>
            <w:vAlign w:val="center"/>
          </w:tcPr>
          <w:p w14:paraId="616EFA33" w14:textId="648C2299" w:rsidR="00847714" w:rsidRPr="007E092B" w:rsidRDefault="00847714" w:rsidP="00F06DD9">
            <w:pPr>
              <w:jc w:val="center"/>
              <w:rPr>
                <w:rFonts w:ascii="Arial" w:hAnsi="Arial" w:cs="Arial"/>
                <w:b/>
              </w:rPr>
            </w:pPr>
            <w:r w:rsidRPr="007E092B">
              <w:rPr>
                <w:rFonts w:ascii="Arial" w:hAnsi="Arial" w:cs="Arial"/>
                <w:b/>
              </w:rPr>
              <w:t xml:space="preserve">Flat </w:t>
            </w:r>
            <w:proofErr w:type="spellStart"/>
            <w:r w:rsidRPr="007E092B">
              <w:rPr>
                <w:rFonts w:ascii="Arial" w:hAnsi="Arial" w:cs="Arial"/>
                <w:b/>
              </w:rPr>
              <w:t>Zs</w:t>
            </w:r>
            <w:proofErr w:type="spellEnd"/>
          </w:p>
        </w:tc>
        <w:tc>
          <w:tcPr>
            <w:tcW w:w="1251" w:type="pct"/>
            <w:shd w:val="clear" w:color="auto" w:fill="D9D9D9" w:themeFill="background1" w:themeFillShade="D9"/>
            <w:vAlign w:val="center"/>
          </w:tcPr>
          <w:p w14:paraId="7419D39B" w14:textId="10532988" w:rsidR="00847714" w:rsidRPr="007E092B" w:rsidRDefault="00847714" w:rsidP="00F06DD9">
            <w:pPr>
              <w:jc w:val="center"/>
              <w:rPr>
                <w:rFonts w:ascii="Arial" w:hAnsi="Arial" w:cs="Arial"/>
                <w:b/>
              </w:rPr>
            </w:pPr>
            <w:r w:rsidRPr="007E092B">
              <w:rPr>
                <w:rFonts w:ascii="Arial" w:hAnsi="Arial" w:cs="Arial"/>
                <w:b/>
              </w:rPr>
              <w:t>Bullet 01s</w:t>
            </w:r>
          </w:p>
        </w:tc>
      </w:tr>
      <w:tr w:rsidR="00847714" w:rsidRPr="00E300CF" w14:paraId="32B47C8F" w14:textId="77777777" w:rsidTr="007E092B">
        <w:tc>
          <w:tcPr>
            <w:tcW w:w="1249" w:type="pct"/>
            <w:vAlign w:val="center"/>
          </w:tcPr>
          <w:p w14:paraId="0178006A" w14:textId="2F8404B4" w:rsidR="00847714" w:rsidRPr="007E092B" w:rsidRDefault="00847714" w:rsidP="00F06DD9">
            <w:pPr>
              <w:jc w:val="center"/>
              <w:rPr>
                <w:rFonts w:ascii="Arial" w:hAnsi="Arial" w:cs="Arial"/>
              </w:rPr>
            </w:pPr>
            <w:r w:rsidRPr="007E092B">
              <w:rPr>
                <w:rFonts w:ascii="Arial" w:hAnsi="Arial" w:cs="Arial"/>
              </w:rPr>
              <w:t>0</w:t>
            </w:r>
          </w:p>
        </w:tc>
        <w:tc>
          <w:tcPr>
            <w:tcW w:w="1249" w:type="pct"/>
            <w:vAlign w:val="center"/>
          </w:tcPr>
          <w:p w14:paraId="73B49C46" w14:textId="76B52E33" w:rsidR="00847714" w:rsidRPr="007E092B" w:rsidRDefault="00847714" w:rsidP="00F06DD9">
            <w:pPr>
              <w:jc w:val="center"/>
              <w:rPr>
                <w:rFonts w:ascii="Arial" w:hAnsi="Arial" w:cs="Arial"/>
              </w:rPr>
            </w:pPr>
            <w:r w:rsidRPr="007E092B">
              <w:rPr>
                <w:rFonts w:ascii="Arial" w:hAnsi="Arial" w:cs="Arial"/>
              </w:rPr>
              <w:t>0</w:t>
            </w:r>
          </w:p>
        </w:tc>
        <w:tc>
          <w:tcPr>
            <w:tcW w:w="1251" w:type="pct"/>
            <w:vAlign w:val="center"/>
          </w:tcPr>
          <w:p w14:paraId="72DC2B5B" w14:textId="08CF408F" w:rsidR="00847714" w:rsidRPr="007E092B" w:rsidRDefault="00847714" w:rsidP="00F06DD9">
            <w:pPr>
              <w:jc w:val="center"/>
              <w:rPr>
                <w:rFonts w:ascii="Arial" w:hAnsi="Arial" w:cs="Arial"/>
              </w:rPr>
            </w:pPr>
            <w:r w:rsidRPr="007E092B">
              <w:rPr>
                <w:rFonts w:ascii="Arial" w:hAnsi="Arial" w:cs="Arial"/>
              </w:rPr>
              <w:t>0</w:t>
            </w:r>
          </w:p>
        </w:tc>
        <w:tc>
          <w:tcPr>
            <w:tcW w:w="1251" w:type="pct"/>
            <w:vAlign w:val="center"/>
          </w:tcPr>
          <w:p w14:paraId="335A06B7" w14:textId="736E1407"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3D15237C" w14:textId="77777777" w:rsidTr="007E092B">
        <w:tc>
          <w:tcPr>
            <w:tcW w:w="1249" w:type="pct"/>
            <w:vAlign w:val="center"/>
          </w:tcPr>
          <w:p w14:paraId="511B59DB" w14:textId="532CEFF3" w:rsidR="00847714" w:rsidRPr="007E092B" w:rsidRDefault="00847714" w:rsidP="00F06DD9">
            <w:pPr>
              <w:jc w:val="center"/>
              <w:rPr>
                <w:rFonts w:ascii="Arial" w:hAnsi="Arial" w:cs="Arial"/>
              </w:rPr>
            </w:pPr>
            <w:r w:rsidRPr="007E092B">
              <w:rPr>
                <w:rFonts w:ascii="Arial" w:hAnsi="Arial" w:cs="Arial"/>
              </w:rPr>
              <w:t>1</w:t>
            </w:r>
          </w:p>
        </w:tc>
        <w:tc>
          <w:tcPr>
            <w:tcW w:w="1249" w:type="pct"/>
            <w:vAlign w:val="center"/>
          </w:tcPr>
          <w:p w14:paraId="21531395" w14:textId="7DFE1949" w:rsidR="00847714" w:rsidRPr="007E092B" w:rsidRDefault="00847714" w:rsidP="00F06DD9">
            <w:pPr>
              <w:jc w:val="center"/>
              <w:rPr>
                <w:rFonts w:ascii="Arial" w:hAnsi="Arial" w:cs="Arial"/>
              </w:rPr>
            </w:pPr>
            <w:r w:rsidRPr="007E092B">
              <w:rPr>
                <w:rFonts w:ascii="Arial" w:hAnsi="Arial" w:cs="Arial"/>
              </w:rPr>
              <w:t>2</w:t>
            </w:r>
          </w:p>
        </w:tc>
        <w:tc>
          <w:tcPr>
            <w:tcW w:w="1251" w:type="pct"/>
            <w:vAlign w:val="center"/>
          </w:tcPr>
          <w:p w14:paraId="0B22F99F" w14:textId="7602FB23" w:rsidR="00847714" w:rsidRPr="007E092B" w:rsidRDefault="00847714" w:rsidP="00F06DD9">
            <w:pPr>
              <w:jc w:val="center"/>
              <w:rPr>
                <w:rFonts w:ascii="Arial" w:hAnsi="Arial" w:cs="Arial"/>
              </w:rPr>
            </w:pPr>
            <w:r w:rsidRPr="007E092B">
              <w:rPr>
                <w:rFonts w:ascii="Arial" w:hAnsi="Arial" w:cs="Arial"/>
              </w:rPr>
              <w:t>0.80</w:t>
            </w:r>
          </w:p>
        </w:tc>
        <w:tc>
          <w:tcPr>
            <w:tcW w:w="1251" w:type="pct"/>
            <w:vAlign w:val="center"/>
          </w:tcPr>
          <w:p w14:paraId="3D7E2180" w14:textId="239514F0" w:rsidR="00847714" w:rsidRPr="007E092B" w:rsidRDefault="00847714" w:rsidP="00F06DD9">
            <w:pPr>
              <w:jc w:val="center"/>
              <w:rPr>
                <w:rFonts w:ascii="Arial" w:hAnsi="Arial" w:cs="Arial"/>
              </w:rPr>
            </w:pPr>
            <w:r w:rsidRPr="007E092B">
              <w:rPr>
                <w:rFonts w:ascii="Arial" w:hAnsi="Arial" w:cs="Arial"/>
              </w:rPr>
              <w:t>8</w:t>
            </w:r>
          </w:p>
        </w:tc>
      </w:tr>
      <w:tr w:rsidR="00847714" w:rsidRPr="00E300CF" w14:paraId="01539265" w14:textId="77777777" w:rsidTr="007E092B">
        <w:tc>
          <w:tcPr>
            <w:tcW w:w="1249" w:type="pct"/>
            <w:vAlign w:val="center"/>
          </w:tcPr>
          <w:p w14:paraId="6EFF19BF" w14:textId="25D74845" w:rsidR="00847714" w:rsidRPr="007E092B" w:rsidRDefault="00847714" w:rsidP="00F06DD9">
            <w:pPr>
              <w:jc w:val="center"/>
              <w:rPr>
                <w:rFonts w:ascii="Arial" w:hAnsi="Arial" w:cs="Arial"/>
              </w:rPr>
            </w:pPr>
            <w:r w:rsidRPr="007E092B">
              <w:rPr>
                <w:rFonts w:ascii="Arial" w:hAnsi="Arial" w:cs="Arial"/>
              </w:rPr>
              <w:t>2</w:t>
            </w:r>
          </w:p>
        </w:tc>
        <w:tc>
          <w:tcPr>
            <w:tcW w:w="1249" w:type="pct"/>
            <w:vAlign w:val="center"/>
          </w:tcPr>
          <w:p w14:paraId="4B8B9C16" w14:textId="4EFC4606" w:rsidR="00847714" w:rsidRPr="007E092B" w:rsidRDefault="00847714" w:rsidP="00F06DD9">
            <w:pPr>
              <w:jc w:val="center"/>
              <w:rPr>
                <w:rFonts w:ascii="Arial" w:hAnsi="Arial" w:cs="Arial"/>
              </w:rPr>
            </w:pPr>
            <w:r w:rsidRPr="007E092B">
              <w:rPr>
                <w:rFonts w:ascii="Arial" w:hAnsi="Arial" w:cs="Arial"/>
              </w:rPr>
              <w:t>2</w:t>
            </w:r>
          </w:p>
        </w:tc>
        <w:tc>
          <w:tcPr>
            <w:tcW w:w="1251" w:type="pct"/>
            <w:vAlign w:val="center"/>
          </w:tcPr>
          <w:p w14:paraId="45EFE0D1" w14:textId="0E1BB604" w:rsidR="00847714" w:rsidRPr="007E092B" w:rsidRDefault="00847714" w:rsidP="00F06DD9">
            <w:pPr>
              <w:jc w:val="center"/>
              <w:rPr>
                <w:rFonts w:ascii="Arial" w:hAnsi="Arial" w:cs="Arial"/>
              </w:rPr>
            </w:pPr>
            <w:r w:rsidRPr="007E092B">
              <w:rPr>
                <w:rFonts w:ascii="Arial" w:hAnsi="Arial" w:cs="Arial"/>
              </w:rPr>
              <w:t>1.60</w:t>
            </w:r>
          </w:p>
        </w:tc>
        <w:tc>
          <w:tcPr>
            <w:tcW w:w="1251" w:type="pct"/>
            <w:vAlign w:val="center"/>
          </w:tcPr>
          <w:p w14:paraId="2AF8483F" w14:textId="6EA94508"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3F2F93C9" w14:textId="77777777" w:rsidTr="007E092B">
        <w:tc>
          <w:tcPr>
            <w:tcW w:w="1249" w:type="pct"/>
            <w:vAlign w:val="center"/>
          </w:tcPr>
          <w:p w14:paraId="7E23E87B" w14:textId="5F4AC770" w:rsidR="00847714" w:rsidRPr="007E092B" w:rsidRDefault="00847714" w:rsidP="00F06DD9">
            <w:pPr>
              <w:jc w:val="center"/>
              <w:rPr>
                <w:rFonts w:ascii="Arial" w:hAnsi="Arial" w:cs="Arial"/>
              </w:rPr>
            </w:pPr>
            <w:r w:rsidRPr="007E092B">
              <w:rPr>
                <w:rFonts w:ascii="Arial" w:hAnsi="Arial" w:cs="Arial"/>
              </w:rPr>
              <w:t>3</w:t>
            </w:r>
          </w:p>
        </w:tc>
        <w:tc>
          <w:tcPr>
            <w:tcW w:w="1249" w:type="pct"/>
            <w:vAlign w:val="center"/>
          </w:tcPr>
          <w:p w14:paraId="429AB4F0" w14:textId="52D1EFEC" w:rsidR="00847714" w:rsidRPr="007E092B" w:rsidRDefault="00847714" w:rsidP="00F06DD9">
            <w:pPr>
              <w:jc w:val="center"/>
              <w:rPr>
                <w:rFonts w:ascii="Arial" w:hAnsi="Arial" w:cs="Arial"/>
              </w:rPr>
            </w:pPr>
            <w:r w:rsidRPr="007E092B">
              <w:rPr>
                <w:rFonts w:ascii="Arial" w:hAnsi="Arial" w:cs="Arial"/>
              </w:rPr>
              <w:t>2</w:t>
            </w:r>
          </w:p>
        </w:tc>
        <w:tc>
          <w:tcPr>
            <w:tcW w:w="1251" w:type="pct"/>
            <w:vAlign w:val="center"/>
          </w:tcPr>
          <w:p w14:paraId="441C431D" w14:textId="1E3E3885" w:rsidR="00847714" w:rsidRPr="007E092B" w:rsidRDefault="00847714" w:rsidP="00F06DD9">
            <w:pPr>
              <w:jc w:val="center"/>
              <w:rPr>
                <w:rFonts w:ascii="Arial" w:hAnsi="Arial" w:cs="Arial"/>
              </w:rPr>
            </w:pPr>
            <w:r w:rsidRPr="007E092B">
              <w:rPr>
                <w:rFonts w:ascii="Arial" w:hAnsi="Arial" w:cs="Arial"/>
              </w:rPr>
              <w:t>2.40</w:t>
            </w:r>
          </w:p>
        </w:tc>
        <w:tc>
          <w:tcPr>
            <w:tcW w:w="1251" w:type="pct"/>
            <w:vAlign w:val="center"/>
          </w:tcPr>
          <w:p w14:paraId="520F1DD0" w14:textId="79A75DB9"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07C24A03" w14:textId="77777777" w:rsidTr="007E092B">
        <w:tc>
          <w:tcPr>
            <w:tcW w:w="1249" w:type="pct"/>
            <w:vAlign w:val="center"/>
          </w:tcPr>
          <w:p w14:paraId="1F4552E6" w14:textId="79AE5C10" w:rsidR="00847714" w:rsidRPr="007E092B" w:rsidRDefault="00847714" w:rsidP="00F06DD9">
            <w:pPr>
              <w:jc w:val="center"/>
              <w:rPr>
                <w:rFonts w:ascii="Arial" w:hAnsi="Arial" w:cs="Arial"/>
              </w:rPr>
            </w:pPr>
            <w:r w:rsidRPr="007E092B">
              <w:rPr>
                <w:rFonts w:ascii="Arial" w:hAnsi="Arial" w:cs="Arial"/>
              </w:rPr>
              <w:t>4</w:t>
            </w:r>
          </w:p>
        </w:tc>
        <w:tc>
          <w:tcPr>
            <w:tcW w:w="1249" w:type="pct"/>
            <w:vAlign w:val="center"/>
          </w:tcPr>
          <w:p w14:paraId="418A02F8" w14:textId="310ECF3E" w:rsidR="00847714" w:rsidRPr="007E092B" w:rsidRDefault="00847714" w:rsidP="00F06DD9">
            <w:pPr>
              <w:jc w:val="center"/>
              <w:rPr>
                <w:rFonts w:ascii="Arial" w:hAnsi="Arial" w:cs="Arial"/>
              </w:rPr>
            </w:pPr>
            <w:r w:rsidRPr="007E092B">
              <w:rPr>
                <w:rFonts w:ascii="Arial" w:hAnsi="Arial" w:cs="Arial"/>
              </w:rPr>
              <w:t>2</w:t>
            </w:r>
          </w:p>
        </w:tc>
        <w:tc>
          <w:tcPr>
            <w:tcW w:w="1251" w:type="pct"/>
            <w:vAlign w:val="center"/>
          </w:tcPr>
          <w:p w14:paraId="66A0AD85" w14:textId="35D1F89F" w:rsidR="00847714" w:rsidRPr="007E092B" w:rsidRDefault="00847714" w:rsidP="00F06DD9">
            <w:pPr>
              <w:jc w:val="center"/>
              <w:rPr>
                <w:rFonts w:ascii="Arial" w:hAnsi="Arial" w:cs="Arial"/>
              </w:rPr>
            </w:pPr>
            <w:r w:rsidRPr="007E092B">
              <w:rPr>
                <w:rFonts w:ascii="Arial" w:hAnsi="Arial" w:cs="Arial"/>
              </w:rPr>
              <w:t>3.20</w:t>
            </w:r>
          </w:p>
        </w:tc>
        <w:tc>
          <w:tcPr>
            <w:tcW w:w="1251" w:type="pct"/>
            <w:vAlign w:val="center"/>
          </w:tcPr>
          <w:p w14:paraId="20578A79" w14:textId="0B5BB1F6"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0F92C36A" w14:textId="77777777" w:rsidTr="007E092B">
        <w:tc>
          <w:tcPr>
            <w:tcW w:w="1249" w:type="pct"/>
            <w:vAlign w:val="center"/>
          </w:tcPr>
          <w:p w14:paraId="439E12C2" w14:textId="038155E9" w:rsidR="00847714" w:rsidRPr="007E092B" w:rsidRDefault="00847714" w:rsidP="00F06DD9">
            <w:pPr>
              <w:jc w:val="center"/>
              <w:rPr>
                <w:rFonts w:ascii="Arial" w:hAnsi="Arial" w:cs="Arial"/>
              </w:rPr>
            </w:pPr>
            <w:r w:rsidRPr="007E092B">
              <w:rPr>
                <w:rFonts w:ascii="Arial" w:hAnsi="Arial" w:cs="Arial"/>
              </w:rPr>
              <w:t>5</w:t>
            </w:r>
          </w:p>
        </w:tc>
        <w:tc>
          <w:tcPr>
            <w:tcW w:w="1249" w:type="pct"/>
            <w:vAlign w:val="center"/>
          </w:tcPr>
          <w:p w14:paraId="224262C3" w14:textId="13C98ABD"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67D394D9" w14:textId="67A5D285" w:rsidR="00847714" w:rsidRPr="007E092B" w:rsidRDefault="00847714" w:rsidP="00F06DD9">
            <w:pPr>
              <w:jc w:val="center"/>
              <w:rPr>
                <w:rFonts w:ascii="Arial" w:hAnsi="Arial" w:cs="Arial"/>
              </w:rPr>
            </w:pPr>
            <w:r w:rsidRPr="007E092B">
              <w:rPr>
                <w:rFonts w:ascii="Arial" w:hAnsi="Arial" w:cs="Arial"/>
              </w:rPr>
              <w:t>0.71</w:t>
            </w:r>
          </w:p>
        </w:tc>
        <w:tc>
          <w:tcPr>
            <w:tcW w:w="1251" w:type="pct"/>
            <w:vAlign w:val="center"/>
          </w:tcPr>
          <w:p w14:paraId="61DE0E42" w14:textId="5E2E7EA2" w:rsidR="00847714" w:rsidRPr="007E092B" w:rsidRDefault="00847714" w:rsidP="00F06DD9">
            <w:pPr>
              <w:jc w:val="center"/>
              <w:rPr>
                <w:rFonts w:ascii="Arial" w:hAnsi="Arial" w:cs="Arial"/>
              </w:rPr>
            </w:pPr>
            <w:r w:rsidRPr="007E092B">
              <w:rPr>
                <w:rFonts w:ascii="Arial" w:hAnsi="Arial" w:cs="Arial"/>
              </w:rPr>
              <w:t>5</w:t>
            </w:r>
          </w:p>
        </w:tc>
      </w:tr>
      <w:tr w:rsidR="00847714" w:rsidRPr="00E300CF" w14:paraId="05DA4F9D" w14:textId="77777777" w:rsidTr="007E092B">
        <w:tc>
          <w:tcPr>
            <w:tcW w:w="1249" w:type="pct"/>
            <w:vAlign w:val="center"/>
          </w:tcPr>
          <w:p w14:paraId="0C5F7DD9" w14:textId="443DEB34" w:rsidR="00847714" w:rsidRPr="007E092B" w:rsidRDefault="00847714" w:rsidP="00F06DD9">
            <w:pPr>
              <w:jc w:val="center"/>
              <w:rPr>
                <w:rFonts w:ascii="Arial" w:hAnsi="Arial" w:cs="Arial"/>
              </w:rPr>
            </w:pPr>
            <w:r w:rsidRPr="007E092B">
              <w:rPr>
                <w:rFonts w:ascii="Arial" w:hAnsi="Arial" w:cs="Arial"/>
              </w:rPr>
              <w:t>6</w:t>
            </w:r>
          </w:p>
        </w:tc>
        <w:tc>
          <w:tcPr>
            <w:tcW w:w="1249" w:type="pct"/>
            <w:vAlign w:val="center"/>
          </w:tcPr>
          <w:p w14:paraId="466B941F" w14:textId="1674FA37"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281E3C22" w14:textId="1873A90A" w:rsidR="00847714" w:rsidRPr="007E092B" w:rsidRDefault="00847714" w:rsidP="00F06DD9">
            <w:pPr>
              <w:jc w:val="center"/>
              <w:rPr>
                <w:rFonts w:ascii="Arial" w:hAnsi="Arial" w:cs="Arial"/>
              </w:rPr>
            </w:pPr>
            <w:r w:rsidRPr="007E092B">
              <w:rPr>
                <w:rFonts w:ascii="Arial" w:hAnsi="Arial" w:cs="Arial"/>
              </w:rPr>
              <w:t>0.86</w:t>
            </w:r>
          </w:p>
        </w:tc>
        <w:tc>
          <w:tcPr>
            <w:tcW w:w="1251" w:type="pct"/>
            <w:vAlign w:val="center"/>
          </w:tcPr>
          <w:p w14:paraId="2FF2F675" w14:textId="65A59C80"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4AC6DD62" w14:textId="77777777" w:rsidTr="007E092B">
        <w:tc>
          <w:tcPr>
            <w:tcW w:w="1249" w:type="pct"/>
            <w:vAlign w:val="center"/>
          </w:tcPr>
          <w:p w14:paraId="232CDDC7" w14:textId="2FCC8C02" w:rsidR="00847714" w:rsidRPr="007E092B" w:rsidRDefault="00847714" w:rsidP="00F06DD9">
            <w:pPr>
              <w:jc w:val="center"/>
              <w:rPr>
                <w:rFonts w:ascii="Arial" w:hAnsi="Arial" w:cs="Arial"/>
              </w:rPr>
            </w:pPr>
            <w:r w:rsidRPr="007E092B">
              <w:rPr>
                <w:rFonts w:ascii="Arial" w:hAnsi="Arial" w:cs="Arial"/>
              </w:rPr>
              <w:t>7</w:t>
            </w:r>
          </w:p>
        </w:tc>
        <w:tc>
          <w:tcPr>
            <w:tcW w:w="1249" w:type="pct"/>
            <w:vAlign w:val="center"/>
          </w:tcPr>
          <w:p w14:paraId="0B44E76C" w14:textId="552401E4"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6D6EE2B0" w14:textId="4180279D" w:rsidR="00847714" w:rsidRPr="007E092B" w:rsidRDefault="00847714" w:rsidP="00F06DD9">
            <w:pPr>
              <w:jc w:val="center"/>
              <w:rPr>
                <w:rFonts w:ascii="Arial" w:hAnsi="Arial" w:cs="Arial"/>
              </w:rPr>
            </w:pPr>
            <w:r w:rsidRPr="007E092B">
              <w:rPr>
                <w:rFonts w:ascii="Arial" w:hAnsi="Arial" w:cs="Arial"/>
              </w:rPr>
              <w:t>1.00</w:t>
            </w:r>
          </w:p>
        </w:tc>
        <w:tc>
          <w:tcPr>
            <w:tcW w:w="1251" w:type="pct"/>
            <w:vAlign w:val="center"/>
          </w:tcPr>
          <w:p w14:paraId="3581404F" w14:textId="6DB6BE9B"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0A1ADADA" w14:textId="77777777" w:rsidTr="007E092B">
        <w:tc>
          <w:tcPr>
            <w:tcW w:w="1249" w:type="pct"/>
            <w:vAlign w:val="center"/>
          </w:tcPr>
          <w:p w14:paraId="4A27DCB5" w14:textId="258A773D" w:rsidR="00847714" w:rsidRPr="007E092B" w:rsidRDefault="00847714" w:rsidP="00F06DD9">
            <w:pPr>
              <w:jc w:val="center"/>
              <w:rPr>
                <w:rFonts w:ascii="Arial" w:hAnsi="Arial" w:cs="Arial"/>
              </w:rPr>
            </w:pPr>
            <w:r w:rsidRPr="007E092B">
              <w:rPr>
                <w:rFonts w:ascii="Arial" w:hAnsi="Arial" w:cs="Arial"/>
              </w:rPr>
              <w:t>8</w:t>
            </w:r>
          </w:p>
        </w:tc>
        <w:tc>
          <w:tcPr>
            <w:tcW w:w="1249" w:type="pct"/>
            <w:vAlign w:val="center"/>
          </w:tcPr>
          <w:p w14:paraId="764AD901" w14:textId="4C0D16C2"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3073DF9E" w14:textId="5C1BE410" w:rsidR="00847714" w:rsidRPr="007E092B" w:rsidRDefault="00847714" w:rsidP="00F06DD9">
            <w:pPr>
              <w:jc w:val="center"/>
              <w:rPr>
                <w:rFonts w:ascii="Arial" w:hAnsi="Arial" w:cs="Arial"/>
              </w:rPr>
            </w:pPr>
            <w:r w:rsidRPr="007E092B">
              <w:rPr>
                <w:rFonts w:ascii="Arial" w:hAnsi="Arial" w:cs="Arial"/>
              </w:rPr>
              <w:t>1.14</w:t>
            </w:r>
          </w:p>
        </w:tc>
        <w:tc>
          <w:tcPr>
            <w:tcW w:w="1251" w:type="pct"/>
            <w:vAlign w:val="center"/>
          </w:tcPr>
          <w:p w14:paraId="5B3B953F" w14:textId="3EBC2BF0"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0C94D8FB" w14:textId="77777777" w:rsidTr="007E092B">
        <w:tc>
          <w:tcPr>
            <w:tcW w:w="1249" w:type="pct"/>
            <w:vAlign w:val="center"/>
          </w:tcPr>
          <w:p w14:paraId="434A88E1" w14:textId="7AEB29A1" w:rsidR="00847714" w:rsidRPr="007E092B" w:rsidRDefault="00847714" w:rsidP="00F06DD9">
            <w:pPr>
              <w:jc w:val="center"/>
              <w:rPr>
                <w:rFonts w:ascii="Arial" w:hAnsi="Arial" w:cs="Arial"/>
              </w:rPr>
            </w:pPr>
            <w:r w:rsidRPr="007E092B">
              <w:rPr>
                <w:rFonts w:ascii="Arial" w:hAnsi="Arial" w:cs="Arial"/>
              </w:rPr>
              <w:t>9</w:t>
            </w:r>
          </w:p>
        </w:tc>
        <w:tc>
          <w:tcPr>
            <w:tcW w:w="1249" w:type="pct"/>
            <w:vAlign w:val="center"/>
          </w:tcPr>
          <w:p w14:paraId="1D71F59C" w14:textId="2AA8FC8D"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37E81B4B" w14:textId="73FEA626" w:rsidR="00847714" w:rsidRPr="007E092B" w:rsidRDefault="00847714" w:rsidP="00F06DD9">
            <w:pPr>
              <w:jc w:val="center"/>
              <w:rPr>
                <w:rFonts w:ascii="Arial" w:hAnsi="Arial" w:cs="Arial"/>
              </w:rPr>
            </w:pPr>
            <w:r w:rsidRPr="007E092B">
              <w:rPr>
                <w:rFonts w:ascii="Arial" w:hAnsi="Arial" w:cs="Arial"/>
              </w:rPr>
              <w:t>1.29</w:t>
            </w:r>
          </w:p>
        </w:tc>
        <w:tc>
          <w:tcPr>
            <w:tcW w:w="1251" w:type="pct"/>
            <w:vAlign w:val="center"/>
          </w:tcPr>
          <w:p w14:paraId="6A9220BE" w14:textId="10B7D137"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6AC30328" w14:textId="77777777" w:rsidTr="007E092B">
        <w:tc>
          <w:tcPr>
            <w:tcW w:w="1249" w:type="pct"/>
            <w:vAlign w:val="center"/>
          </w:tcPr>
          <w:p w14:paraId="4554DF84" w14:textId="51372AA7" w:rsidR="00847714" w:rsidRPr="007E092B" w:rsidRDefault="00847714" w:rsidP="00F06DD9">
            <w:pPr>
              <w:jc w:val="center"/>
              <w:rPr>
                <w:rFonts w:ascii="Arial" w:hAnsi="Arial" w:cs="Arial"/>
              </w:rPr>
            </w:pPr>
            <w:r w:rsidRPr="007E092B">
              <w:rPr>
                <w:rFonts w:ascii="Arial" w:hAnsi="Arial" w:cs="Arial"/>
              </w:rPr>
              <w:t>10</w:t>
            </w:r>
          </w:p>
        </w:tc>
        <w:tc>
          <w:tcPr>
            <w:tcW w:w="1249" w:type="pct"/>
            <w:vAlign w:val="center"/>
          </w:tcPr>
          <w:p w14:paraId="640F9C9D" w14:textId="4C6C16AB"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45F82381" w14:textId="2FAC6FC8" w:rsidR="00847714" w:rsidRPr="007E092B" w:rsidRDefault="00847714" w:rsidP="00F06DD9">
            <w:pPr>
              <w:jc w:val="center"/>
              <w:rPr>
                <w:rFonts w:ascii="Arial" w:hAnsi="Arial" w:cs="Arial"/>
              </w:rPr>
            </w:pPr>
            <w:r w:rsidRPr="007E092B">
              <w:rPr>
                <w:rFonts w:ascii="Arial" w:hAnsi="Arial" w:cs="Arial"/>
              </w:rPr>
              <w:t>0.83</w:t>
            </w:r>
          </w:p>
        </w:tc>
        <w:tc>
          <w:tcPr>
            <w:tcW w:w="1251" w:type="pct"/>
            <w:vAlign w:val="center"/>
          </w:tcPr>
          <w:p w14:paraId="7948F3BA" w14:textId="4F4BF81A" w:rsidR="00847714" w:rsidRPr="007E092B" w:rsidRDefault="00847714" w:rsidP="00F06DD9">
            <w:pPr>
              <w:jc w:val="center"/>
              <w:rPr>
                <w:rFonts w:ascii="Arial" w:hAnsi="Arial" w:cs="Arial"/>
              </w:rPr>
            </w:pPr>
            <w:r w:rsidRPr="007E092B">
              <w:rPr>
                <w:rFonts w:ascii="Arial" w:hAnsi="Arial" w:cs="Arial"/>
              </w:rPr>
              <w:t>5</w:t>
            </w:r>
          </w:p>
        </w:tc>
      </w:tr>
      <w:tr w:rsidR="00847714" w:rsidRPr="00E300CF" w14:paraId="56D0D78A" w14:textId="77777777" w:rsidTr="007E092B">
        <w:tc>
          <w:tcPr>
            <w:tcW w:w="1249" w:type="pct"/>
            <w:vAlign w:val="center"/>
          </w:tcPr>
          <w:p w14:paraId="565D0DF1" w14:textId="4E0E1423" w:rsidR="00847714" w:rsidRPr="007E092B" w:rsidRDefault="00847714" w:rsidP="00F06DD9">
            <w:pPr>
              <w:jc w:val="center"/>
              <w:rPr>
                <w:rFonts w:ascii="Arial" w:hAnsi="Arial" w:cs="Arial"/>
              </w:rPr>
            </w:pPr>
            <w:r w:rsidRPr="007E092B">
              <w:rPr>
                <w:rFonts w:ascii="Arial" w:hAnsi="Arial" w:cs="Arial"/>
              </w:rPr>
              <w:t>11</w:t>
            </w:r>
          </w:p>
        </w:tc>
        <w:tc>
          <w:tcPr>
            <w:tcW w:w="1249" w:type="pct"/>
            <w:vAlign w:val="center"/>
          </w:tcPr>
          <w:p w14:paraId="4AECAC6B" w14:textId="0D276E8A" w:rsidR="00847714" w:rsidRPr="007E092B" w:rsidRDefault="00847714" w:rsidP="00F06DD9">
            <w:pPr>
              <w:jc w:val="center"/>
              <w:rPr>
                <w:rFonts w:ascii="Arial" w:hAnsi="Arial" w:cs="Arial"/>
              </w:rPr>
            </w:pPr>
            <w:r w:rsidRPr="007E092B">
              <w:rPr>
                <w:rFonts w:ascii="Arial" w:hAnsi="Arial" w:cs="Arial"/>
              </w:rPr>
              <w:t>1</w:t>
            </w:r>
          </w:p>
        </w:tc>
        <w:tc>
          <w:tcPr>
            <w:tcW w:w="1251" w:type="pct"/>
            <w:vAlign w:val="center"/>
          </w:tcPr>
          <w:p w14:paraId="749F64DA" w14:textId="4DA22E2D" w:rsidR="00847714" w:rsidRPr="007E092B" w:rsidRDefault="00847714" w:rsidP="00F06DD9">
            <w:pPr>
              <w:jc w:val="center"/>
              <w:rPr>
                <w:rFonts w:ascii="Arial" w:hAnsi="Arial" w:cs="Arial"/>
              </w:rPr>
            </w:pPr>
            <w:r w:rsidRPr="007E092B">
              <w:rPr>
                <w:rFonts w:ascii="Arial" w:hAnsi="Arial" w:cs="Arial"/>
              </w:rPr>
              <w:t>0.92</w:t>
            </w:r>
          </w:p>
        </w:tc>
        <w:tc>
          <w:tcPr>
            <w:tcW w:w="1251" w:type="pct"/>
            <w:vAlign w:val="center"/>
          </w:tcPr>
          <w:p w14:paraId="1A3A32CF" w14:textId="60D62B09" w:rsidR="00847714" w:rsidRPr="007E092B" w:rsidRDefault="00847714" w:rsidP="00F06DD9">
            <w:pPr>
              <w:jc w:val="center"/>
              <w:rPr>
                <w:rFonts w:ascii="Arial" w:hAnsi="Arial" w:cs="Arial"/>
              </w:rPr>
            </w:pPr>
            <w:r w:rsidRPr="007E092B">
              <w:rPr>
                <w:rFonts w:ascii="Arial" w:hAnsi="Arial" w:cs="Arial"/>
              </w:rPr>
              <w:t>0</w:t>
            </w:r>
          </w:p>
        </w:tc>
      </w:tr>
      <w:tr w:rsidR="00847714" w:rsidRPr="00E300CF" w14:paraId="0051B8B0" w14:textId="77777777" w:rsidTr="007E092B">
        <w:trPr>
          <w:gridAfter w:val="3"/>
          <w:wAfter w:w="3751" w:type="pct"/>
        </w:trPr>
        <w:tc>
          <w:tcPr>
            <w:tcW w:w="1249" w:type="pct"/>
            <w:vAlign w:val="center"/>
          </w:tcPr>
          <w:p w14:paraId="5C754FDE" w14:textId="05A3EF99" w:rsidR="00847714" w:rsidRPr="007E092B" w:rsidRDefault="00847714" w:rsidP="00F06DD9">
            <w:pPr>
              <w:jc w:val="center"/>
              <w:rPr>
                <w:rFonts w:ascii="Arial" w:hAnsi="Arial" w:cs="Arial"/>
              </w:rPr>
            </w:pPr>
            <w:r w:rsidRPr="007E092B">
              <w:rPr>
                <w:rFonts w:ascii="Arial" w:hAnsi="Arial" w:cs="Arial"/>
              </w:rPr>
              <w:t>12+</w:t>
            </w:r>
          </w:p>
        </w:tc>
      </w:tr>
    </w:tbl>
    <w:p w14:paraId="1F2B88C6" w14:textId="69830988" w:rsidR="006A649C" w:rsidRPr="007E092B" w:rsidRDefault="006A649C" w:rsidP="009C2C21">
      <w:pPr>
        <w:pStyle w:val="Heading3"/>
        <w:rPr>
          <w:rFonts w:ascii="Arial" w:hAnsi="Arial" w:cs="Arial"/>
        </w:rPr>
      </w:pPr>
      <w:bookmarkStart w:id="33" w:name="_Toc487466682"/>
      <w:r w:rsidRPr="007E092B">
        <w:rPr>
          <w:rFonts w:ascii="Arial" w:hAnsi="Arial" w:cs="Arial"/>
        </w:rPr>
        <w:t>Example II</w:t>
      </w:r>
      <w:bookmarkEnd w:id="33"/>
    </w:p>
    <w:p w14:paraId="63118DBB" w14:textId="0D72295E" w:rsidR="006A649C" w:rsidRPr="007E092B" w:rsidRDefault="006A649C" w:rsidP="006A649C">
      <w:pPr>
        <w:rPr>
          <w:rFonts w:ascii="Arial" w:hAnsi="Arial" w:cs="Arial"/>
        </w:rPr>
      </w:pPr>
      <w:r w:rsidRPr="007E092B">
        <w:rPr>
          <w:rFonts w:ascii="Arial" w:hAnsi="Arial" w:cs="Arial"/>
        </w:rPr>
        <w:t>Consider a longer series of sensitivities</w:t>
      </w:r>
      <w:r w:rsidR="006F3D46" w:rsidRPr="007E092B">
        <w:rPr>
          <w:rFonts w:ascii="Arial" w:hAnsi="Arial" w:cs="Arial"/>
        </w:rPr>
        <w:t xml:space="preserve"> using the standard </w:t>
      </w:r>
      <w:proofErr w:type="spellStart"/>
      <w:r w:rsidR="006F3D46" w:rsidRPr="007E092B">
        <w:rPr>
          <w:rFonts w:ascii="Arial" w:hAnsi="Arial" w:cs="Arial"/>
        </w:rPr>
        <w:t>PFaroe</w:t>
      </w:r>
      <w:proofErr w:type="spellEnd"/>
      <w:r w:rsidR="006F3D46" w:rsidRPr="007E092B">
        <w:rPr>
          <w:rFonts w:ascii="Arial" w:hAnsi="Arial" w:cs="Arial"/>
        </w:rPr>
        <w:t xml:space="preserve"> bucketing scheme:</w:t>
      </w:r>
    </w:p>
    <w:tbl>
      <w:tblPr>
        <w:tblStyle w:val="TableGrid"/>
        <w:tblW w:w="0" w:type="auto"/>
        <w:tblLook w:val="04A0" w:firstRow="1" w:lastRow="0" w:firstColumn="1" w:lastColumn="0" w:noHBand="0" w:noVBand="1"/>
      </w:tblPr>
      <w:tblGrid>
        <w:gridCol w:w="1271"/>
        <w:gridCol w:w="779"/>
        <w:gridCol w:w="780"/>
        <w:gridCol w:w="780"/>
        <w:gridCol w:w="780"/>
        <w:gridCol w:w="780"/>
        <w:gridCol w:w="780"/>
        <w:gridCol w:w="780"/>
        <w:gridCol w:w="780"/>
        <w:gridCol w:w="780"/>
      </w:tblGrid>
      <w:tr w:rsidR="00205713" w:rsidRPr="00E300CF" w14:paraId="2A0A46F1" w14:textId="77777777" w:rsidTr="00205713">
        <w:tc>
          <w:tcPr>
            <w:tcW w:w="1271" w:type="dxa"/>
            <w:shd w:val="clear" w:color="auto" w:fill="E7E7E7" w:themeFill="text1" w:themeFillTint="1A"/>
          </w:tcPr>
          <w:p w14:paraId="664A2473" w14:textId="682F6CE7" w:rsidR="00205713" w:rsidRPr="007E092B" w:rsidRDefault="00205713" w:rsidP="006A649C">
            <w:pPr>
              <w:rPr>
                <w:rFonts w:ascii="Arial" w:hAnsi="Arial" w:cs="Arial"/>
              </w:rPr>
            </w:pPr>
            <w:r w:rsidRPr="007E092B">
              <w:rPr>
                <w:rFonts w:ascii="Arial" w:hAnsi="Arial" w:cs="Arial"/>
              </w:rPr>
              <w:t>Tenor left edge</w:t>
            </w:r>
          </w:p>
        </w:tc>
        <w:tc>
          <w:tcPr>
            <w:tcW w:w="779" w:type="dxa"/>
            <w:shd w:val="clear" w:color="auto" w:fill="E7E7E7" w:themeFill="text1" w:themeFillTint="1A"/>
          </w:tcPr>
          <w:p w14:paraId="45654C4F" w14:textId="4CAB927E" w:rsidR="00205713" w:rsidRPr="007E092B" w:rsidRDefault="00205713" w:rsidP="006A649C">
            <w:pPr>
              <w:rPr>
                <w:rFonts w:ascii="Arial" w:hAnsi="Arial" w:cs="Arial"/>
              </w:rPr>
            </w:pPr>
            <w:r w:rsidRPr="007E092B">
              <w:rPr>
                <w:rFonts w:ascii="Arial" w:hAnsi="Arial" w:cs="Arial"/>
              </w:rPr>
              <w:t>0</w:t>
            </w:r>
          </w:p>
        </w:tc>
        <w:tc>
          <w:tcPr>
            <w:tcW w:w="780" w:type="dxa"/>
            <w:shd w:val="clear" w:color="auto" w:fill="E7E7E7" w:themeFill="text1" w:themeFillTint="1A"/>
          </w:tcPr>
          <w:p w14:paraId="5A2D4831" w14:textId="24FDE369" w:rsidR="00205713" w:rsidRPr="007E092B" w:rsidRDefault="00205713" w:rsidP="006A649C">
            <w:pPr>
              <w:rPr>
                <w:rFonts w:ascii="Arial" w:hAnsi="Arial" w:cs="Arial"/>
              </w:rPr>
            </w:pPr>
            <w:r w:rsidRPr="007E092B">
              <w:rPr>
                <w:rFonts w:ascii="Arial" w:hAnsi="Arial" w:cs="Arial"/>
              </w:rPr>
              <w:t>3</w:t>
            </w:r>
          </w:p>
        </w:tc>
        <w:tc>
          <w:tcPr>
            <w:tcW w:w="780" w:type="dxa"/>
            <w:shd w:val="clear" w:color="auto" w:fill="E7E7E7" w:themeFill="text1" w:themeFillTint="1A"/>
          </w:tcPr>
          <w:p w14:paraId="1637634F" w14:textId="0BC1A2A6" w:rsidR="00205713" w:rsidRPr="007E092B" w:rsidRDefault="00205713" w:rsidP="006A649C">
            <w:pPr>
              <w:rPr>
                <w:rFonts w:ascii="Arial" w:hAnsi="Arial" w:cs="Arial"/>
              </w:rPr>
            </w:pPr>
            <w:r w:rsidRPr="007E092B">
              <w:rPr>
                <w:rFonts w:ascii="Arial" w:hAnsi="Arial" w:cs="Arial"/>
              </w:rPr>
              <w:t>6</w:t>
            </w:r>
          </w:p>
        </w:tc>
        <w:tc>
          <w:tcPr>
            <w:tcW w:w="780" w:type="dxa"/>
            <w:shd w:val="clear" w:color="auto" w:fill="E7E7E7" w:themeFill="text1" w:themeFillTint="1A"/>
          </w:tcPr>
          <w:p w14:paraId="65E98991" w14:textId="09BAE4AF" w:rsidR="00205713" w:rsidRPr="007E092B" w:rsidRDefault="00205713" w:rsidP="006A649C">
            <w:pPr>
              <w:rPr>
                <w:rFonts w:ascii="Arial" w:hAnsi="Arial" w:cs="Arial"/>
              </w:rPr>
            </w:pPr>
            <w:r w:rsidRPr="007E092B">
              <w:rPr>
                <w:rFonts w:ascii="Arial" w:hAnsi="Arial" w:cs="Arial"/>
              </w:rPr>
              <w:t>11</w:t>
            </w:r>
          </w:p>
        </w:tc>
        <w:tc>
          <w:tcPr>
            <w:tcW w:w="780" w:type="dxa"/>
            <w:shd w:val="clear" w:color="auto" w:fill="E7E7E7" w:themeFill="text1" w:themeFillTint="1A"/>
          </w:tcPr>
          <w:p w14:paraId="4B4F5E89" w14:textId="0E51496C" w:rsidR="00205713" w:rsidRPr="007E092B" w:rsidRDefault="00205713" w:rsidP="006A649C">
            <w:pPr>
              <w:rPr>
                <w:rFonts w:ascii="Arial" w:hAnsi="Arial" w:cs="Arial"/>
              </w:rPr>
            </w:pPr>
            <w:r w:rsidRPr="007E092B">
              <w:rPr>
                <w:rFonts w:ascii="Arial" w:hAnsi="Arial" w:cs="Arial"/>
              </w:rPr>
              <w:t>16</w:t>
            </w:r>
          </w:p>
        </w:tc>
        <w:tc>
          <w:tcPr>
            <w:tcW w:w="780" w:type="dxa"/>
            <w:shd w:val="clear" w:color="auto" w:fill="E7E7E7" w:themeFill="text1" w:themeFillTint="1A"/>
          </w:tcPr>
          <w:p w14:paraId="3EEA85F6" w14:textId="39934C25" w:rsidR="00205713" w:rsidRPr="007E092B" w:rsidRDefault="00205713" w:rsidP="006A649C">
            <w:pPr>
              <w:rPr>
                <w:rFonts w:ascii="Arial" w:hAnsi="Arial" w:cs="Arial"/>
              </w:rPr>
            </w:pPr>
            <w:r w:rsidRPr="007E092B">
              <w:rPr>
                <w:rFonts w:ascii="Arial" w:hAnsi="Arial" w:cs="Arial"/>
              </w:rPr>
              <w:t>21</w:t>
            </w:r>
          </w:p>
        </w:tc>
        <w:tc>
          <w:tcPr>
            <w:tcW w:w="780" w:type="dxa"/>
            <w:shd w:val="clear" w:color="auto" w:fill="E7E7E7" w:themeFill="text1" w:themeFillTint="1A"/>
          </w:tcPr>
          <w:p w14:paraId="46220030" w14:textId="756528BA" w:rsidR="00205713" w:rsidRPr="007E092B" w:rsidRDefault="00205713" w:rsidP="006A649C">
            <w:pPr>
              <w:rPr>
                <w:rFonts w:ascii="Arial" w:hAnsi="Arial" w:cs="Arial"/>
              </w:rPr>
            </w:pPr>
            <w:r w:rsidRPr="007E092B">
              <w:rPr>
                <w:rFonts w:ascii="Arial" w:hAnsi="Arial" w:cs="Arial"/>
              </w:rPr>
              <w:t>31</w:t>
            </w:r>
          </w:p>
        </w:tc>
        <w:tc>
          <w:tcPr>
            <w:tcW w:w="780" w:type="dxa"/>
            <w:shd w:val="clear" w:color="auto" w:fill="E7E7E7" w:themeFill="text1" w:themeFillTint="1A"/>
          </w:tcPr>
          <w:p w14:paraId="216E18C4" w14:textId="565CA734" w:rsidR="00205713" w:rsidRPr="007E092B" w:rsidRDefault="00205713" w:rsidP="006A649C">
            <w:pPr>
              <w:rPr>
                <w:rFonts w:ascii="Arial" w:hAnsi="Arial" w:cs="Arial"/>
              </w:rPr>
            </w:pPr>
            <w:r w:rsidRPr="007E092B">
              <w:rPr>
                <w:rFonts w:ascii="Arial" w:hAnsi="Arial" w:cs="Arial"/>
              </w:rPr>
              <w:t>41</w:t>
            </w:r>
          </w:p>
        </w:tc>
        <w:tc>
          <w:tcPr>
            <w:tcW w:w="780" w:type="dxa"/>
            <w:shd w:val="clear" w:color="auto" w:fill="E7E7E7" w:themeFill="text1" w:themeFillTint="1A"/>
          </w:tcPr>
          <w:p w14:paraId="17B8DD30" w14:textId="36DC4EC9" w:rsidR="00205713" w:rsidRPr="007E092B" w:rsidRDefault="00205713" w:rsidP="006A649C">
            <w:pPr>
              <w:rPr>
                <w:rFonts w:ascii="Arial" w:hAnsi="Arial" w:cs="Arial"/>
              </w:rPr>
            </w:pPr>
            <w:r w:rsidRPr="007E092B">
              <w:rPr>
                <w:rFonts w:ascii="Arial" w:hAnsi="Arial" w:cs="Arial"/>
              </w:rPr>
              <w:t>51</w:t>
            </w:r>
          </w:p>
        </w:tc>
      </w:tr>
      <w:tr w:rsidR="00205713" w:rsidRPr="00E300CF" w14:paraId="09DD6C8C" w14:textId="77777777" w:rsidTr="00205713">
        <w:tc>
          <w:tcPr>
            <w:tcW w:w="1271" w:type="dxa"/>
            <w:shd w:val="clear" w:color="auto" w:fill="E7E7E7" w:themeFill="text1" w:themeFillTint="1A"/>
          </w:tcPr>
          <w:p w14:paraId="6750507C" w14:textId="42B4E6A1" w:rsidR="00205713" w:rsidRPr="007E092B" w:rsidRDefault="00205713" w:rsidP="006A649C">
            <w:pPr>
              <w:rPr>
                <w:rFonts w:ascii="Arial" w:hAnsi="Arial" w:cs="Arial"/>
              </w:rPr>
            </w:pPr>
            <w:r w:rsidRPr="007E092B">
              <w:rPr>
                <w:rFonts w:ascii="Arial" w:hAnsi="Arial" w:cs="Arial"/>
              </w:rPr>
              <w:lastRenderedPageBreak/>
              <w:t>PV01</w:t>
            </w:r>
          </w:p>
        </w:tc>
        <w:tc>
          <w:tcPr>
            <w:tcW w:w="779" w:type="dxa"/>
          </w:tcPr>
          <w:p w14:paraId="0F2C8316" w14:textId="2A2EF06F" w:rsidR="00205713" w:rsidRPr="007E092B" w:rsidRDefault="00205713" w:rsidP="006A649C">
            <w:pPr>
              <w:rPr>
                <w:rFonts w:ascii="Arial" w:hAnsi="Arial" w:cs="Arial"/>
              </w:rPr>
            </w:pPr>
            <w:r w:rsidRPr="007E092B">
              <w:rPr>
                <w:rFonts w:ascii="Arial" w:hAnsi="Arial" w:cs="Arial"/>
              </w:rPr>
              <w:t>-3</w:t>
            </w:r>
          </w:p>
        </w:tc>
        <w:tc>
          <w:tcPr>
            <w:tcW w:w="780" w:type="dxa"/>
          </w:tcPr>
          <w:p w14:paraId="39AD94E5" w14:textId="4D7CBC4D" w:rsidR="00205713" w:rsidRPr="007E092B" w:rsidRDefault="00205713" w:rsidP="006A649C">
            <w:pPr>
              <w:rPr>
                <w:rFonts w:ascii="Arial" w:hAnsi="Arial" w:cs="Arial"/>
              </w:rPr>
            </w:pPr>
            <w:r w:rsidRPr="007E092B">
              <w:rPr>
                <w:rFonts w:ascii="Arial" w:hAnsi="Arial" w:cs="Arial"/>
              </w:rPr>
              <w:t>-5</w:t>
            </w:r>
          </w:p>
        </w:tc>
        <w:tc>
          <w:tcPr>
            <w:tcW w:w="780" w:type="dxa"/>
          </w:tcPr>
          <w:p w14:paraId="5335EDFB" w14:textId="613220DD" w:rsidR="00205713" w:rsidRPr="007E092B" w:rsidRDefault="00205713" w:rsidP="006A649C">
            <w:pPr>
              <w:rPr>
                <w:rFonts w:ascii="Arial" w:hAnsi="Arial" w:cs="Arial"/>
              </w:rPr>
            </w:pPr>
            <w:r w:rsidRPr="007E092B">
              <w:rPr>
                <w:rFonts w:ascii="Arial" w:hAnsi="Arial" w:cs="Arial"/>
              </w:rPr>
              <w:t>-2</w:t>
            </w:r>
          </w:p>
        </w:tc>
        <w:tc>
          <w:tcPr>
            <w:tcW w:w="780" w:type="dxa"/>
          </w:tcPr>
          <w:p w14:paraId="56F79963" w14:textId="446357F4" w:rsidR="00205713" w:rsidRPr="007E092B" w:rsidRDefault="00205713" w:rsidP="006A649C">
            <w:pPr>
              <w:rPr>
                <w:rFonts w:ascii="Arial" w:hAnsi="Arial" w:cs="Arial"/>
              </w:rPr>
            </w:pPr>
            <w:r w:rsidRPr="007E092B">
              <w:rPr>
                <w:rFonts w:ascii="Arial" w:hAnsi="Arial" w:cs="Arial"/>
              </w:rPr>
              <w:t>-11</w:t>
            </w:r>
          </w:p>
        </w:tc>
        <w:tc>
          <w:tcPr>
            <w:tcW w:w="780" w:type="dxa"/>
          </w:tcPr>
          <w:p w14:paraId="73C457AF" w14:textId="29D0C175" w:rsidR="00205713" w:rsidRPr="007E092B" w:rsidRDefault="00205713" w:rsidP="006A649C">
            <w:pPr>
              <w:rPr>
                <w:rFonts w:ascii="Arial" w:hAnsi="Arial" w:cs="Arial"/>
              </w:rPr>
            </w:pPr>
            <w:r w:rsidRPr="007E092B">
              <w:rPr>
                <w:rFonts w:ascii="Arial" w:hAnsi="Arial" w:cs="Arial"/>
              </w:rPr>
              <w:t>-14</w:t>
            </w:r>
          </w:p>
        </w:tc>
        <w:tc>
          <w:tcPr>
            <w:tcW w:w="780" w:type="dxa"/>
          </w:tcPr>
          <w:p w14:paraId="4E64C3EB" w14:textId="25E9D7DC" w:rsidR="00205713" w:rsidRPr="007E092B" w:rsidRDefault="00205713" w:rsidP="006A649C">
            <w:pPr>
              <w:rPr>
                <w:rFonts w:ascii="Arial" w:hAnsi="Arial" w:cs="Arial"/>
              </w:rPr>
            </w:pPr>
            <w:r w:rsidRPr="007E092B">
              <w:rPr>
                <w:rFonts w:ascii="Arial" w:hAnsi="Arial" w:cs="Arial"/>
              </w:rPr>
              <w:t>-11</w:t>
            </w:r>
          </w:p>
        </w:tc>
        <w:tc>
          <w:tcPr>
            <w:tcW w:w="780" w:type="dxa"/>
          </w:tcPr>
          <w:p w14:paraId="0ABCE537" w14:textId="6043DDBC" w:rsidR="00205713" w:rsidRPr="007E092B" w:rsidRDefault="00205713" w:rsidP="006A649C">
            <w:pPr>
              <w:rPr>
                <w:rFonts w:ascii="Arial" w:hAnsi="Arial" w:cs="Arial"/>
              </w:rPr>
            </w:pPr>
            <w:r w:rsidRPr="007E092B">
              <w:rPr>
                <w:rFonts w:ascii="Arial" w:hAnsi="Arial" w:cs="Arial"/>
              </w:rPr>
              <w:t>-5</w:t>
            </w:r>
          </w:p>
        </w:tc>
        <w:tc>
          <w:tcPr>
            <w:tcW w:w="780" w:type="dxa"/>
          </w:tcPr>
          <w:p w14:paraId="0BB23677" w14:textId="03844B65" w:rsidR="00205713" w:rsidRPr="007E092B" w:rsidRDefault="00205713" w:rsidP="006A649C">
            <w:pPr>
              <w:rPr>
                <w:rFonts w:ascii="Arial" w:hAnsi="Arial" w:cs="Arial"/>
              </w:rPr>
            </w:pPr>
            <w:r w:rsidRPr="007E092B">
              <w:rPr>
                <w:rFonts w:ascii="Arial" w:hAnsi="Arial" w:cs="Arial"/>
              </w:rPr>
              <w:t>0</w:t>
            </w:r>
          </w:p>
        </w:tc>
        <w:tc>
          <w:tcPr>
            <w:tcW w:w="780" w:type="dxa"/>
          </w:tcPr>
          <w:p w14:paraId="4EE031A5" w14:textId="38303700" w:rsidR="00205713" w:rsidRPr="007E092B" w:rsidRDefault="00205713" w:rsidP="006A649C">
            <w:pPr>
              <w:rPr>
                <w:rFonts w:ascii="Arial" w:hAnsi="Arial" w:cs="Arial"/>
              </w:rPr>
            </w:pPr>
            <w:r w:rsidRPr="007E092B">
              <w:rPr>
                <w:rFonts w:ascii="Arial" w:hAnsi="Arial" w:cs="Arial"/>
              </w:rPr>
              <w:t>0</w:t>
            </w:r>
          </w:p>
        </w:tc>
      </w:tr>
    </w:tbl>
    <w:p w14:paraId="7F9CC508" w14:textId="77777777" w:rsidR="00B05297" w:rsidRPr="007E092B" w:rsidRDefault="00B05297" w:rsidP="006A649C">
      <w:pPr>
        <w:rPr>
          <w:rFonts w:ascii="Arial" w:hAnsi="Arial" w:cs="Arial"/>
        </w:rPr>
      </w:pPr>
    </w:p>
    <w:p w14:paraId="27CE1250" w14:textId="43C34F31" w:rsidR="00EF2385" w:rsidRPr="007E092B" w:rsidRDefault="00EF2385" w:rsidP="006A649C">
      <w:pPr>
        <w:rPr>
          <w:rFonts w:ascii="Arial" w:hAnsi="Arial" w:cs="Arial"/>
        </w:rPr>
      </w:pPr>
    </w:p>
    <w:p w14:paraId="38E948FC" w14:textId="2C0DFFBB" w:rsidR="009C2C21" w:rsidRPr="007E092B" w:rsidRDefault="009C2C21" w:rsidP="009C2C21">
      <w:pPr>
        <w:pStyle w:val="Heading3"/>
        <w:rPr>
          <w:rFonts w:ascii="Arial" w:hAnsi="Arial" w:cs="Arial"/>
        </w:rPr>
      </w:pPr>
      <w:bookmarkStart w:id="34" w:name="_Toc487466683"/>
      <w:r w:rsidRPr="007E092B">
        <w:rPr>
          <w:rFonts w:ascii="Arial" w:hAnsi="Arial" w:cs="Arial"/>
        </w:rPr>
        <w:t>Inference of cashflows from non-square wave stresses</w:t>
      </w:r>
      <w:bookmarkEnd w:id="34"/>
    </w:p>
    <w:p w14:paraId="45C3133B" w14:textId="688B150C" w:rsidR="009C2C21" w:rsidRPr="007E092B" w:rsidRDefault="009C2C21" w:rsidP="009C2C21">
      <w:pPr>
        <w:rPr>
          <w:rFonts w:ascii="Arial" w:hAnsi="Arial" w:cs="Arial"/>
        </w:rPr>
      </w:pPr>
      <w:r w:rsidRPr="007E092B">
        <w:rPr>
          <w:rFonts w:ascii="Arial" w:hAnsi="Arial" w:cs="Arial"/>
        </w:rPr>
        <w:t>At the time of writing, only sensitivities generated from square wave stresses are supported.</w:t>
      </w:r>
    </w:p>
    <w:p w14:paraId="3A8D9DEC" w14:textId="77777777" w:rsidR="009C2C21" w:rsidRPr="007E092B" w:rsidRDefault="009C2C21" w:rsidP="009C2C21">
      <w:pPr>
        <w:pStyle w:val="Heading2"/>
        <w:rPr>
          <w:rFonts w:ascii="Arial" w:hAnsi="Arial" w:cs="Arial"/>
        </w:rPr>
      </w:pPr>
      <w:bookmarkStart w:id="35" w:name="_Toc487466684"/>
      <w:r w:rsidRPr="007E092B">
        <w:rPr>
          <w:rFonts w:ascii="Arial" w:hAnsi="Arial" w:cs="Arial"/>
        </w:rPr>
        <w:t>Determination of cash and floating legs</w:t>
      </w:r>
      <w:bookmarkEnd w:id="35"/>
    </w:p>
    <w:p w14:paraId="65F02A18" w14:textId="76AC571A" w:rsidR="009C2C21" w:rsidRPr="007E092B" w:rsidRDefault="009C2C21" w:rsidP="009C2C21">
      <w:pPr>
        <w:rPr>
          <w:rFonts w:ascii="Arial" w:hAnsi="Arial" w:cs="Arial"/>
        </w:rPr>
      </w:pPr>
      <w:r w:rsidRPr="007E092B">
        <w:rPr>
          <w:rFonts w:ascii="Arial" w:hAnsi="Arial" w:cs="Arial"/>
        </w:rPr>
        <w:t>The value of the discounted</w:t>
      </w:r>
      <w:r w:rsidR="00424B2B" w:rsidRPr="007E092B">
        <w:rPr>
          <w:rFonts w:ascii="Arial" w:hAnsi="Arial" w:cs="Arial"/>
        </w:rPr>
        <w:t>,</w:t>
      </w:r>
      <w:r w:rsidRPr="007E092B">
        <w:rPr>
          <w:rFonts w:ascii="Arial" w:hAnsi="Arial" w:cs="Arial"/>
        </w:rPr>
        <w:t xml:space="preserve"> inferred </w:t>
      </w:r>
      <w:r w:rsidR="00335A1B">
        <w:rPr>
          <w:rFonts w:ascii="Arial" w:hAnsi="Arial" w:cs="Arial"/>
        </w:rPr>
        <w:t xml:space="preserve">visible </w:t>
      </w:r>
      <w:r w:rsidRPr="007E092B">
        <w:rPr>
          <w:rFonts w:ascii="Arial" w:hAnsi="Arial" w:cs="Arial"/>
        </w:rPr>
        <w:t xml:space="preserve">cashflows </w:t>
      </w:r>
      <w:r w:rsidR="00335A1B">
        <w:rPr>
          <w:rFonts w:ascii="Arial" w:hAnsi="Arial" w:cs="Arial"/>
        </w:rPr>
        <w:t xml:space="preserve">known as the Implied Market Value (IMV) </w:t>
      </w:r>
      <w:r w:rsidRPr="007E092B">
        <w:rPr>
          <w:rFonts w:ascii="Arial" w:hAnsi="Arial" w:cs="Arial"/>
        </w:rPr>
        <w:t>and the user's input market value f</w:t>
      </w:r>
      <w:r w:rsidR="006F3D46" w:rsidRPr="007E092B">
        <w:rPr>
          <w:rFonts w:ascii="Arial" w:hAnsi="Arial" w:cs="Arial"/>
        </w:rPr>
        <w:t>or the sensitivities may differ</w:t>
      </w:r>
      <w:r w:rsidRPr="007E092B">
        <w:rPr>
          <w:rFonts w:ascii="Arial" w:hAnsi="Arial" w:cs="Arial"/>
        </w:rPr>
        <w:t xml:space="preserve"> either due to technicalities or because a fundamental structure cannot be resolved on sensitivity information alone. For example, an interest rate swap and a bond may have the </w:t>
      </w:r>
      <w:r w:rsidR="00424B2B" w:rsidRPr="007E092B">
        <w:rPr>
          <w:rFonts w:ascii="Arial" w:hAnsi="Arial" w:cs="Arial"/>
        </w:rPr>
        <w:t xml:space="preserve">same </w:t>
      </w:r>
      <w:r w:rsidRPr="007E092B">
        <w:rPr>
          <w:rFonts w:ascii="Arial" w:hAnsi="Arial" w:cs="Arial"/>
        </w:rPr>
        <w:t>sensitivity</w:t>
      </w:r>
      <w:r w:rsidR="00424B2B" w:rsidRPr="007E092B">
        <w:rPr>
          <w:rFonts w:ascii="Arial" w:hAnsi="Arial" w:cs="Arial"/>
        </w:rPr>
        <w:t xml:space="preserve"> </w:t>
      </w:r>
      <w:proofErr w:type="gramStart"/>
      <w:r w:rsidR="00424B2B" w:rsidRPr="007E092B">
        <w:rPr>
          <w:rFonts w:ascii="Arial" w:hAnsi="Arial" w:cs="Arial"/>
        </w:rPr>
        <w:t>profile</w:t>
      </w:r>
      <w:r w:rsidRPr="007E092B">
        <w:rPr>
          <w:rFonts w:ascii="Arial" w:hAnsi="Arial" w:cs="Arial"/>
        </w:rPr>
        <w:t>, and</w:t>
      </w:r>
      <w:proofErr w:type="gramEnd"/>
      <w:r w:rsidRPr="007E092B">
        <w:rPr>
          <w:rFonts w:ascii="Arial" w:hAnsi="Arial" w:cs="Arial"/>
        </w:rPr>
        <w:t xml:space="preserve"> will therefore infer the same cashflows. Yet</w:t>
      </w:r>
      <w:r w:rsidR="00424B2B" w:rsidRPr="007E092B">
        <w:rPr>
          <w:rFonts w:ascii="Arial" w:hAnsi="Arial" w:cs="Arial"/>
        </w:rPr>
        <w:t>,</w:t>
      </w:r>
      <w:r w:rsidRPr="007E092B">
        <w:rPr>
          <w:rFonts w:ascii="Arial" w:hAnsi="Arial" w:cs="Arial"/>
        </w:rPr>
        <w:t xml:space="preserve"> the market value of the swap (being typically close to zero) is evidently very different from that of the bond. The sensitivities do not resolve the existence of the corresponding floating leg of the swap.</w:t>
      </w:r>
    </w:p>
    <w:p w14:paraId="7EC54FB2" w14:textId="77777777" w:rsidR="005974A1" w:rsidRPr="007E092B" w:rsidRDefault="005974A1" w:rsidP="005974A1">
      <w:pPr>
        <w:rPr>
          <w:rFonts w:ascii="Arial" w:hAnsi="Arial" w:cs="Arial"/>
        </w:rPr>
      </w:pPr>
      <w:r w:rsidRPr="007E092B">
        <w:rPr>
          <w:rFonts w:ascii="Arial" w:hAnsi="Arial" w:cs="Arial"/>
        </w:rPr>
        <w:t>The floating cashflows can therefore be specified by one of the following options:</w:t>
      </w:r>
    </w:p>
    <w:p w14:paraId="728F5D51" w14:textId="7A2B4BC0" w:rsidR="005974A1" w:rsidRPr="007E092B" w:rsidRDefault="00925838" w:rsidP="00F53FF2">
      <w:pPr>
        <w:pStyle w:val="ListParagraph"/>
        <w:numPr>
          <w:ilvl w:val="0"/>
          <w:numId w:val="19"/>
        </w:numPr>
        <w:rPr>
          <w:rFonts w:ascii="Arial" w:hAnsi="Arial" w:cs="Arial"/>
        </w:rPr>
      </w:pPr>
      <w:r w:rsidRPr="007E092B">
        <w:rPr>
          <w:rFonts w:ascii="Arial" w:hAnsi="Arial" w:cs="Arial"/>
          <w:b/>
        </w:rPr>
        <w:t xml:space="preserve">Inference of a </w:t>
      </w:r>
      <w:r w:rsidRPr="007E092B">
        <w:rPr>
          <w:rFonts w:ascii="Arial" w:hAnsi="Arial" w:cs="Arial"/>
          <w:b/>
          <w:i/>
        </w:rPr>
        <w:t>Cash on Account</w:t>
      </w:r>
      <w:r w:rsidR="005974A1" w:rsidRPr="007E092B">
        <w:rPr>
          <w:rFonts w:ascii="Arial" w:hAnsi="Arial" w:cs="Arial"/>
        </w:rPr>
        <w:t xml:space="preserve">: a single cash amount to correct the </w:t>
      </w:r>
      <w:r w:rsidR="00335A1B">
        <w:rPr>
          <w:rFonts w:ascii="Arial" w:hAnsi="Arial" w:cs="Arial"/>
        </w:rPr>
        <w:t>IMV</w:t>
      </w:r>
      <w:r w:rsidR="005974A1" w:rsidRPr="007E092B">
        <w:rPr>
          <w:rFonts w:ascii="Arial" w:hAnsi="Arial" w:cs="Arial"/>
        </w:rPr>
        <w:t xml:space="preserve"> to the market value input by the user. This amount accrues interest at LIBOR in projections and is never realised as a cashflow for investment in the ALM.</w:t>
      </w:r>
    </w:p>
    <w:p w14:paraId="00FBDDCC" w14:textId="2BDF0B4E" w:rsidR="005974A1" w:rsidRPr="007E092B" w:rsidRDefault="005974A1" w:rsidP="00F53FF2">
      <w:pPr>
        <w:pStyle w:val="ListParagraph"/>
        <w:numPr>
          <w:ilvl w:val="0"/>
          <w:numId w:val="19"/>
        </w:numPr>
        <w:rPr>
          <w:rFonts w:ascii="Arial" w:hAnsi="Arial" w:cs="Arial"/>
        </w:rPr>
      </w:pPr>
      <w:r w:rsidRPr="007E092B">
        <w:rPr>
          <w:rFonts w:ascii="Arial" w:hAnsi="Arial" w:cs="Arial"/>
          <w:b/>
        </w:rPr>
        <w:t>Inference of floating legs</w:t>
      </w:r>
      <w:r w:rsidRPr="007E092B">
        <w:rPr>
          <w:rFonts w:ascii="Arial" w:hAnsi="Arial" w:cs="Arial"/>
        </w:rPr>
        <w:t xml:space="preserve">: a set of floating cashflows is specified whose shape is the same of the aggregation of the visible cashflows (risk free, inflation, credit). The cashflows are scaled such that their discounted market value corrects the </w:t>
      </w:r>
      <w:r w:rsidR="00335A1B">
        <w:rPr>
          <w:rFonts w:ascii="Arial" w:hAnsi="Arial" w:cs="Arial"/>
        </w:rPr>
        <w:t>IMV</w:t>
      </w:r>
      <w:r w:rsidRPr="007E092B">
        <w:rPr>
          <w:rFonts w:ascii="Arial" w:hAnsi="Arial" w:cs="Arial"/>
        </w:rPr>
        <w:t xml:space="preserve"> to the market value input by the user. This method requires the sum of visible cashflows to be non-zero. These cashflows are realised in ALM projections, just as the other types of cashflow are realised (when the fund is in run-off mode only</w:t>
      </w:r>
      <w:r w:rsidR="00424B2B" w:rsidRPr="007E092B">
        <w:rPr>
          <w:rFonts w:ascii="Arial" w:hAnsi="Arial" w:cs="Arial"/>
        </w:rPr>
        <w:t xml:space="preserve">, or, “Buy &amp; Hold” </w:t>
      </w:r>
      <w:r w:rsidR="00B23950" w:rsidRPr="007E092B">
        <w:rPr>
          <w:rFonts w:ascii="Arial" w:hAnsi="Arial" w:cs="Arial"/>
        </w:rPr>
        <w:t xml:space="preserve">in the </w:t>
      </w:r>
      <w:proofErr w:type="spellStart"/>
      <w:r w:rsidR="00B23950" w:rsidRPr="007E092B">
        <w:rPr>
          <w:rFonts w:ascii="Arial" w:hAnsi="Arial" w:cs="Arial"/>
        </w:rPr>
        <w:t>PFaroe</w:t>
      </w:r>
      <w:proofErr w:type="spellEnd"/>
      <w:r w:rsidR="00B23950" w:rsidRPr="007E092B">
        <w:rPr>
          <w:rFonts w:ascii="Arial" w:hAnsi="Arial" w:cs="Arial"/>
        </w:rPr>
        <w:t xml:space="preserve"> ALM terminology</w:t>
      </w:r>
      <w:r w:rsidRPr="007E092B">
        <w:rPr>
          <w:rFonts w:ascii="Arial" w:hAnsi="Arial" w:cs="Arial"/>
        </w:rPr>
        <w:t>).</w:t>
      </w:r>
    </w:p>
    <w:p w14:paraId="60B93B27" w14:textId="712DC192" w:rsidR="009C2C21" w:rsidRPr="007E092B" w:rsidRDefault="009C2C21" w:rsidP="009C2C21">
      <w:pPr>
        <w:pStyle w:val="Heading2"/>
        <w:rPr>
          <w:rFonts w:ascii="Arial" w:hAnsi="Arial" w:cs="Arial"/>
        </w:rPr>
      </w:pPr>
      <w:bookmarkStart w:id="36" w:name="_Toc487466685"/>
      <w:r w:rsidRPr="007E092B">
        <w:rPr>
          <w:rFonts w:ascii="Arial" w:hAnsi="Arial" w:cs="Arial"/>
        </w:rPr>
        <w:t>Pricing</w:t>
      </w:r>
      <w:bookmarkEnd w:id="36"/>
    </w:p>
    <w:p w14:paraId="296DEE78" w14:textId="07DC049E" w:rsidR="009C2C21" w:rsidRDefault="009C2C21" w:rsidP="009C2C21">
      <w:pPr>
        <w:rPr>
          <w:rFonts w:ascii="Arial" w:hAnsi="Arial" w:cs="Arial"/>
        </w:rPr>
      </w:pPr>
      <w:r w:rsidRPr="007E092B">
        <w:rPr>
          <w:rFonts w:ascii="Arial" w:hAnsi="Arial" w:cs="Arial"/>
        </w:rPr>
        <w:t>The cashflows are discounted using the respective discount rates to recover the hypothetical market value. For the fixed and real cashflows</w:t>
      </w:r>
      <w:r w:rsidR="00B23950" w:rsidRPr="007E092B">
        <w:rPr>
          <w:rFonts w:ascii="Arial" w:hAnsi="Arial" w:cs="Arial"/>
        </w:rPr>
        <w:t>,</w:t>
      </w:r>
      <w:r w:rsidRPr="007E092B">
        <w:rPr>
          <w:rFonts w:ascii="Arial" w:hAnsi="Arial" w:cs="Arial"/>
        </w:rPr>
        <w:t xml:space="preserve"> the discount rate is the risk-free rate.</w:t>
      </w:r>
      <w:r w:rsidR="006F3D46" w:rsidRPr="007E092B">
        <w:rPr>
          <w:rFonts w:ascii="Arial" w:hAnsi="Arial" w:cs="Arial"/>
        </w:rPr>
        <w:t xml:space="preserve"> The discount rate is the risky rate for the credit-risky cashflows. F</w:t>
      </w:r>
      <w:r w:rsidRPr="007E092B">
        <w:rPr>
          <w:rFonts w:ascii="Arial" w:hAnsi="Arial" w:cs="Arial"/>
        </w:rPr>
        <w:t xml:space="preserve">loating cashflows </w:t>
      </w:r>
      <w:r w:rsidR="006F3D46" w:rsidRPr="007E092B">
        <w:rPr>
          <w:rFonts w:ascii="Arial" w:hAnsi="Arial" w:cs="Arial"/>
        </w:rPr>
        <w:t xml:space="preserve">are included in the price if they </w:t>
      </w:r>
      <w:r w:rsidRPr="007E092B">
        <w:rPr>
          <w:rFonts w:ascii="Arial" w:hAnsi="Arial" w:cs="Arial"/>
        </w:rPr>
        <w:t>have been specified (through automatic inference or otherwise).</w:t>
      </w:r>
    </w:p>
    <w:p w14:paraId="1EA9D63A" w14:textId="217ED988" w:rsidR="00194902" w:rsidRDefault="00194902">
      <w:pPr>
        <w:spacing w:after="0"/>
        <w:rPr>
          <w:rFonts w:ascii="Arial" w:hAnsi="Arial" w:cs="Arial"/>
        </w:rPr>
      </w:pPr>
      <w:r>
        <w:rPr>
          <w:rFonts w:ascii="Arial" w:hAnsi="Arial" w:cs="Arial"/>
        </w:rPr>
        <w:br w:type="page"/>
      </w:r>
    </w:p>
    <w:p w14:paraId="1A6BEB29" w14:textId="77777777" w:rsidR="00FA5D9B" w:rsidRDefault="00FA5D9B" w:rsidP="009C2C21">
      <w:pPr>
        <w:rPr>
          <w:rFonts w:ascii="Arial" w:hAnsi="Arial" w:cs="Arial"/>
        </w:rPr>
      </w:pPr>
    </w:p>
    <w:p w14:paraId="3FE65CDE" w14:textId="77777777" w:rsidR="00FA5D9B" w:rsidRDefault="00FA5D9B" w:rsidP="00926D2E">
      <w:pPr>
        <w:pStyle w:val="Heading2"/>
        <w:rPr>
          <w:rFonts w:ascii="Arial" w:hAnsi="Arial" w:cs="Arial"/>
        </w:rPr>
      </w:pPr>
      <w:r>
        <w:rPr>
          <w:rFonts w:ascii="Arial" w:hAnsi="Arial" w:cs="Arial"/>
        </w:rPr>
        <w:t>Additional metrics</w:t>
      </w:r>
    </w:p>
    <w:p w14:paraId="56EA961F" w14:textId="1F0EAC82" w:rsidR="00FA5D9B" w:rsidRDefault="003627DA" w:rsidP="00926D2E">
      <w:pPr>
        <w:pStyle w:val="Heading2"/>
        <w:rPr>
          <w:rFonts w:ascii="Arial" w:hAnsi="Arial" w:cs="Arial"/>
        </w:rPr>
      </w:pPr>
      <w:proofErr w:type="gramStart"/>
      <w:r>
        <w:rPr>
          <w:rFonts w:ascii="Arial" w:eastAsiaTheme="minorEastAsia" w:hAnsi="Arial" w:cs="Arial"/>
          <w:bCs w:val="0"/>
          <w:color w:val="4E4E4E" w:themeColor="text1" w:themeTint="BF"/>
          <w:sz w:val="20"/>
          <w:szCs w:val="24"/>
        </w:rPr>
        <w:t>T</w:t>
      </w:r>
      <w:r w:rsidR="00FA5D9B">
        <w:rPr>
          <w:rFonts w:ascii="Arial" w:eastAsiaTheme="minorEastAsia" w:hAnsi="Arial" w:cs="Arial"/>
          <w:bCs w:val="0"/>
          <w:color w:val="4E4E4E" w:themeColor="text1" w:themeTint="BF"/>
          <w:sz w:val="20"/>
          <w:szCs w:val="24"/>
        </w:rPr>
        <w:t>he yield,</w:t>
      </w:r>
      <w:proofErr w:type="gramEnd"/>
      <w:r w:rsidR="00FA5D9B">
        <w:rPr>
          <w:rFonts w:ascii="Arial" w:eastAsiaTheme="minorEastAsia" w:hAnsi="Arial" w:cs="Arial"/>
          <w:bCs w:val="0"/>
          <w:color w:val="4E4E4E" w:themeColor="text1" w:themeTint="BF"/>
          <w:sz w:val="20"/>
          <w:szCs w:val="24"/>
        </w:rPr>
        <w:t xml:space="preserve"> spread</w:t>
      </w:r>
      <w:ins w:id="37" w:author="Adrian Yeung" w:date="2019-05-14T16:24:00Z">
        <w:r w:rsidR="007B1926">
          <w:rPr>
            <w:rFonts w:ascii="Arial" w:eastAsiaTheme="minorEastAsia" w:hAnsi="Arial" w:cs="Arial"/>
            <w:bCs w:val="0"/>
            <w:color w:val="4E4E4E" w:themeColor="text1" w:themeTint="BF"/>
            <w:sz w:val="20"/>
            <w:szCs w:val="24"/>
          </w:rPr>
          <w:t xml:space="preserve"> and</w:t>
        </w:r>
      </w:ins>
      <w:del w:id="38" w:author="Adrian Yeung" w:date="2019-05-14T16:24:00Z">
        <w:r w:rsidR="00FA5D9B" w:rsidDel="007B1926">
          <w:rPr>
            <w:rFonts w:ascii="Arial" w:eastAsiaTheme="minorEastAsia" w:hAnsi="Arial" w:cs="Arial"/>
            <w:bCs w:val="0"/>
            <w:color w:val="4E4E4E" w:themeColor="text1" w:themeTint="BF"/>
            <w:sz w:val="20"/>
            <w:szCs w:val="24"/>
          </w:rPr>
          <w:delText>,</w:delText>
        </w:r>
      </w:del>
      <w:del w:id="39" w:author="Adrian Yeung" w:date="2019-05-14T16:17:00Z">
        <w:r w:rsidR="00FA5D9B" w:rsidDel="00DA003E">
          <w:rPr>
            <w:rFonts w:ascii="Arial" w:eastAsiaTheme="minorEastAsia" w:hAnsi="Arial" w:cs="Arial"/>
            <w:bCs w:val="0"/>
            <w:color w:val="4E4E4E" w:themeColor="text1" w:themeTint="BF"/>
            <w:sz w:val="20"/>
            <w:szCs w:val="24"/>
          </w:rPr>
          <w:delText xml:space="preserve"> and</w:delText>
        </w:r>
      </w:del>
      <w:r w:rsidR="00FA5D9B">
        <w:rPr>
          <w:rFonts w:ascii="Arial" w:eastAsiaTheme="minorEastAsia" w:hAnsi="Arial" w:cs="Arial"/>
          <w:bCs w:val="0"/>
          <w:color w:val="4E4E4E" w:themeColor="text1" w:themeTint="BF"/>
          <w:sz w:val="20"/>
          <w:szCs w:val="24"/>
        </w:rPr>
        <w:t xml:space="preserve"> duration of </w:t>
      </w:r>
      <w:r>
        <w:rPr>
          <w:rFonts w:ascii="Arial" w:eastAsiaTheme="minorEastAsia" w:hAnsi="Arial" w:cs="Arial"/>
          <w:bCs w:val="0"/>
          <w:color w:val="4E4E4E" w:themeColor="text1" w:themeTint="BF"/>
          <w:sz w:val="20"/>
          <w:szCs w:val="24"/>
        </w:rPr>
        <w:t xml:space="preserve">a fund </w:t>
      </w:r>
      <w:r w:rsidR="00FA5D9B">
        <w:rPr>
          <w:rFonts w:ascii="Arial" w:eastAsiaTheme="minorEastAsia" w:hAnsi="Arial" w:cs="Arial"/>
          <w:bCs w:val="0"/>
          <w:color w:val="4E4E4E" w:themeColor="text1" w:themeTint="BF"/>
          <w:sz w:val="20"/>
          <w:szCs w:val="24"/>
        </w:rPr>
        <w:t>are calculated</w:t>
      </w:r>
      <w:r>
        <w:rPr>
          <w:rFonts w:ascii="Arial" w:eastAsiaTheme="minorEastAsia" w:hAnsi="Arial" w:cs="Arial"/>
          <w:bCs w:val="0"/>
          <w:color w:val="4E4E4E" w:themeColor="text1" w:themeTint="BF"/>
          <w:sz w:val="20"/>
          <w:szCs w:val="24"/>
        </w:rPr>
        <w:t xml:space="preserve"> based on the inferred cash flows</w:t>
      </w:r>
      <w:r w:rsidR="00FA5D9B">
        <w:rPr>
          <w:rFonts w:ascii="Arial" w:eastAsiaTheme="minorEastAsia" w:hAnsi="Arial" w:cs="Arial"/>
          <w:bCs w:val="0"/>
          <w:color w:val="4E4E4E" w:themeColor="text1" w:themeTint="BF"/>
          <w:sz w:val="20"/>
          <w:szCs w:val="24"/>
        </w:rPr>
        <w:t>.</w:t>
      </w:r>
    </w:p>
    <w:p w14:paraId="0F3A7443" w14:textId="73B25807" w:rsidR="003627DA" w:rsidRDefault="003627DA">
      <w:pPr>
        <w:rPr>
          <w:rFonts w:ascii="Arial" w:eastAsiaTheme="majorEastAsia" w:hAnsi="Arial" w:cs="Arial"/>
          <w:b/>
          <w:bCs/>
          <w:color w:val="4E6EA5" w:themeColor="accent4"/>
          <w:sz w:val="22"/>
        </w:rPr>
      </w:pPr>
      <w:r w:rsidRPr="00926D2E">
        <w:rPr>
          <w:rFonts w:ascii="Arial" w:eastAsiaTheme="majorEastAsia" w:hAnsi="Arial" w:cs="Arial"/>
          <w:b/>
          <w:bCs/>
          <w:color w:val="4E6EA5" w:themeColor="accent4"/>
          <w:sz w:val="22"/>
        </w:rPr>
        <w:t>Yield</w:t>
      </w:r>
    </w:p>
    <w:p w14:paraId="1BE7FB15" w14:textId="4D78383F" w:rsidR="003627DA" w:rsidRDefault="003627DA">
      <w:pPr>
        <w:rPr>
          <w:rFonts w:ascii="Arial" w:hAnsi="Arial" w:cs="Arial"/>
          <w:bCs/>
        </w:rPr>
      </w:pPr>
      <w:r>
        <w:rPr>
          <w:rFonts w:ascii="Arial" w:hAnsi="Arial" w:cs="Arial"/>
          <w:bCs/>
        </w:rPr>
        <w:t xml:space="preserve">The yield of a fund is </w:t>
      </w:r>
      <w:r w:rsidR="00194902">
        <w:rPr>
          <w:rFonts w:ascii="Arial" w:hAnsi="Arial" w:cs="Arial"/>
          <w:bCs/>
        </w:rPr>
        <w:t>the value that discounts the</w:t>
      </w:r>
      <w:r>
        <w:rPr>
          <w:rFonts w:ascii="Arial" w:hAnsi="Arial" w:cs="Arial"/>
          <w:bCs/>
        </w:rPr>
        <w:t xml:space="preserve"> visible cash flows to </w:t>
      </w:r>
      <w:r w:rsidR="00335A1B">
        <w:rPr>
          <w:rFonts w:ascii="Arial" w:hAnsi="Arial" w:cs="Arial"/>
          <w:bCs/>
        </w:rPr>
        <w:t>the</w:t>
      </w:r>
      <w:r w:rsidR="00A857BA">
        <w:rPr>
          <w:rFonts w:ascii="Arial" w:hAnsi="Arial" w:cs="Arial"/>
          <w:bCs/>
        </w:rPr>
        <w:t xml:space="preserve"> implied</w:t>
      </w:r>
      <w:r w:rsidR="00BD50D2">
        <w:rPr>
          <w:rFonts w:ascii="Arial" w:hAnsi="Arial" w:cs="Arial"/>
          <w:bCs/>
        </w:rPr>
        <w:t xml:space="preserve"> market value</w:t>
      </w:r>
      <w:r w:rsidR="00A857BA">
        <w:rPr>
          <w:rFonts w:ascii="Arial" w:hAnsi="Arial" w:cs="Arial"/>
          <w:bCs/>
        </w:rPr>
        <w:t xml:space="preserve"> (</w:t>
      </w:r>
      <m:oMath>
        <m:r>
          <w:rPr>
            <w:rFonts w:ascii="Cambria Math" w:hAnsi="Cambria Math" w:cs="Arial"/>
          </w:rPr>
          <m:t>IMV</m:t>
        </m:r>
      </m:oMath>
      <w:r w:rsidR="00E07E4A">
        <w:rPr>
          <w:rFonts w:ascii="Arial" w:hAnsi="Arial" w:cs="Arial"/>
          <w:bCs/>
        </w:rPr>
        <w:t>)</w:t>
      </w:r>
      <w:r w:rsidR="00BD50D2">
        <w:rPr>
          <w:rFonts w:ascii="Arial" w:hAnsi="Arial" w:cs="Arial"/>
          <w:bCs/>
        </w:rPr>
        <w:t>.</w:t>
      </w:r>
      <w:r w:rsidR="00E07E4A">
        <w:rPr>
          <w:rFonts w:ascii="Arial" w:hAnsi="Arial" w:cs="Arial"/>
          <w:bCs/>
        </w:rPr>
        <w:t xml:space="preserve"> In other </w:t>
      </w:r>
      <w:proofErr w:type="gramStart"/>
      <w:r w:rsidR="00E07E4A">
        <w:rPr>
          <w:rFonts w:ascii="Arial" w:hAnsi="Arial" w:cs="Arial"/>
          <w:bCs/>
        </w:rPr>
        <w:t>words</w:t>
      </w:r>
      <w:proofErr w:type="gramEnd"/>
      <w:r w:rsidR="00E07E4A">
        <w:rPr>
          <w:rFonts w:ascii="Arial" w:hAnsi="Arial" w:cs="Arial"/>
          <w:bCs/>
        </w:rPr>
        <w:t xml:space="preserve"> </w:t>
      </w:r>
      <w:r w:rsidR="00A857BA">
        <w:rPr>
          <w:rFonts w:ascii="Arial" w:hAnsi="Arial" w:cs="Arial"/>
          <w:bCs/>
        </w:rPr>
        <w:t>the yield</w:t>
      </w:r>
      <w:r w:rsidR="00E07E4A">
        <w:rPr>
          <w:rFonts w:ascii="Arial" w:hAnsi="Arial" w:cs="Arial"/>
          <w:bCs/>
        </w:rPr>
        <w:t xml:space="preserve"> </w:t>
      </w:r>
      <m:oMath>
        <m:r>
          <w:rPr>
            <w:rFonts w:ascii="Cambria Math" w:hAnsi="Cambria Math" w:cs="Arial"/>
          </w:rPr>
          <m:t>r</m:t>
        </m:r>
      </m:oMath>
      <w:r w:rsidR="00E07E4A">
        <w:rPr>
          <w:rFonts w:ascii="Arial" w:hAnsi="Arial" w:cs="Arial"/>
          <w:bCs/>
        </w:rPr>
        <w:t xml:space="preserve"> balances the equation:</w:t>
      </w:r>
    </w:p>
    <w:p w14:paraId="32B83E30" w14:textId="30465E1D" w:rsidR="00E07E4A" w:rsidRDefault="00E07E4A">
      <w:pPr>
        <w:rPr>
          <w:rFonts w:ascii="Arial" w:eastAsiaTheme="majorEastAsia" w:hAnsi="Arial" w:cs="Arial"/>
          <w:b/>
          <w:bCs/>
          <w:color w:val="4E6EA5" w:themeColor="accent4"/>
          <w:sz w:val="22"/>
        </w:rPr>
      </w:pPr>
      <m:oMathPara>
        <m:oMath>
          <m:r>
            <m:rPr>
              <m:sty m:val="p"/>
            </m:rPr>
            <w:rPr>
              <w:rFonts w:ascii="Cambria Math" w:hAnsi="Cambria Math" w:cs="Arial"/>
            </w:rPr>
            <m:t>IMV</m:t>
          </m:r>
          <m:r>
            <w:rPr>
              <w:rFonts w:ascii="Cambria Math" w:eastAsia="Cambria Math" w:hAnsi="Cambria Math" w:cs="Cambria Math"/>
            </w:rPr>
            <m:t>-</m:t>
          </m:r>
          <m:nary>
            <m:naryPr>
              <m:chr m:val="∑"/>
              <m:grow m:val="1"/>
              <m:ctrlPr>
                <w:rPr>
                  <w:rFonts w:ascii="Cambria Math" w:hAnsi="Cambria Math" w:cs="Arial"/>
                  <w:bCs/>
                </w:rPr>
              </m:ctrlPr>
            </m:naryPr>
            <m:sub>
              <m:r>
                <w:rPr>
                  <w:rFonts w:ascii="Cambria Math" w:eastAsia="Cambria Math" w:hAnsi="Cambria Math" w:cs="Cambria Math"/>
                </w:rPr>
                <m:t>i=1</m:t>
              </m:r>
            </m:sub>
            <m:sup>
              <m:r>
                <w:rPr>
                  <w:rFonts w:ascii="Cambria Math" w:eastAsia="Cambria Math" w:hAnsi="Cambria Math" w:cs="Cambria Math"/>
                </w:rPr>
                <m:t>n</m:t>
              </m:r>
            </m:sup>
            <m:e>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CF</m:t>
                      </m:r>
                    </m:e>
                    <m:sub>
                      <m:r>
                        <w:rPr>
                          <w:rFonts w:ascii="Cambria Math" w:hAnsi="Cambria Math" w:cs="Arial"/>
                        </w:rPr>
                        <m:t>i</m:t>
                      </m:r>
                    </m:sub>
                  </m:sSub>
                </m:num>
                <m:den>
                  <m:sSup>
                    <m:sSupPr>
                      <m:ctrlPr>
                        <w:rPr>
                          <w:rFonts w:ascii="Cambria Math" w:hAnsi="Cambria Math" w:cs="Arial"/>
                          <w:bCs/>
                          <w:i/>
                        </w:rPr>
                      </m:ctrlPr>
                    </m:sSupPr>
                    <m:e>
                      <m:d>
                        <m:dPr>
                          <m:ctrlPr>
                            <w:rPr>
                              <w:rFonts w:ascii="Cambria Math" w:hAnsi="Cambria Math" w:cs="Arial"/>
                              <w:bCs/>
                              <w:i/>
                            </w:rPr>
                          </m:ctrlPr>
                        </m:dPr>
                        <m:e>
                          <m:r>
                            <w:rPr>
                              <w:rFonts w:ascii="Cambria Math" w:hAnsi="Cambria Math" w:cs="Arial"/>
                            </w:rPr>
                            <m:t>1+y</m:t>
                          </m:r>
                        </m:e>
                      </m:d>
                    </m:e>
                    <m:sup>
                      <m:r>
                        <w:rPr>
                          <w:rFonts w:ascii="Cambria Math" w:hAnsi="Cambria Math" w:cs="Arial"/>
                        </w:rPr>
                        <m:t>i</m:t>
                      </m:r>
                    </m:sup>
                  </m:sSup>
                </m:den>
              </m:f>
            </m:e>
          </m:nary>
          <m:r>
            <w:rPr>
              <w:rFonts w:ascii="Cambria Math" w:hAnsi="Cambria Math" w:cs="Arial"/>
            </w:rPr>
            <m:t>=0</m:t>
          </m:r>
        </m:oMath>
      </m:oMathPara>
    </w:p>
    <w:p w14:paraId="356859ED" w14:textId="56E15129" w:rsidR="003627DA" w:rsidRDefault="003627DA">
      <w:pPr>
        <w:rPr>
          <w:rFonts w:ascii="Arial" w:eastAsiaTheme="majorEastAsia" w:hAnsi="Arial" w:cs="Arial"/>
          <w:b/>
          <w:bCs/>
          <w:color w:val="4E6EA5" w:themeColor="accent4"/>
          <w:sz w:val="22"/>
        </w:rPr>
      </w:pPr>
      <w:r>
        <w:rPr>
          <w:rFonts w:ascii="Arial" w:eastAsiaTheme="majorEastAsia" w:hAnsi="Arial" w:cs="Arial"/>
          <w:b/>
          <w:bCs/>
          <w:color w:val="4E6EA5" w:themeColor="accent4"/>
          <w:sz w:val="22"/>
        </w:rPr>
        <w:t>Spread</w:t>
      </w:r>
    </w:p>
    <w:p w14:paraId="1CF37B9F" w14:textId="073D0D2D" w:rsidR="00BD50D2" w:rsidRDefault="00BD50D2">
      <w:pPr>
        <w:rPr>
          <w:rFonts w:ascii="Arial" w:hAnsi="Arial" w:cs="Arial"/>
          <w:bCs/>
        </w:rPr>
      </w:pPr>
      <w:r>
        <w:rPr>
          <w:rFonts w:ascii="Arial" w:hAnsi="Arial" w:cs="Arial"/>
          <w:bCs/>
        </w:rPr>
        <w:t xml:space="preserve">The spread in turn corresponds to the z-spread to the </w:t>
      </w:r>
      <w:proofErr w:type="gramStart"/>
      <w:r>
        <w:rPr>
          <w:rFonts w:ascii="Arial" w:hAnsi="Arial" w:cs="Arial"/>
          <w:bCs/>
        </w:rPr>
        <w:t>risk free</w:t>
      </w:r>
      <w:proofErr w:type="gramEnd"/>
      <w:r>
        <w:rPr>
          <w:rFonts w:ascii="Arial" w:hAnsi="Arial" w:cs="Arial"/>
          <w:bCs/>
        </w:rPr>
        <w:t xml:space="preserve"> </w:t>
      </w:r>
      <w:r w:rsidR="00A857BA">
        <w:rPr>
          <w:rFonts w:ascii="Arial" w:hAnsi="Arial" w:cs="Arial"/>
          <w:bCs/>
        </w:rPr>
        <w:t>spot curve</w:t>
      </w:r>
      <w:r>
        <w:rPr>
          <w:rFonts w:ascii="Arial" w:hAnsi="Arial" w:cs="Arial"/>
          <w:bCs/>
        </w:rPr>
        <w:t xml:space="preserve"> that discount </w:t>
      </w:r>
      <w:r w:rsidR="00194902">
        <w:rPr>
          <w:rFonts w:ascii="Arial" w:hAnsi="Arial" w:cs="Arial"/>
          <w:bCs/>
        </w:rPr>
        <w:t>the</w:t>
      </w:r>
      <w:r w:rsidR="00335A1B">
        <w:rPr>
          <w:rFonts w:ascii="Arial" w:hAnsi="Arial" w:cs="Arial"/>
          <w:bCs/>
        </w:rPr>
        <w:t xml:space="preserve"> visible cash</w:t>
      </w:r>
      <w:r>
        <w:rPr>
          <w:rFonts w:ascii="Arial" w:hAnsi="Arial" w:cs="Arial"/>
          <w:bCs/>
        </w:rPr>
        <w:t>flows to the</w:t>
      </w:r>
      <w:r w:rsidR="00194902">
        <w:rPr>
          <w:rFonts w:ascii="Arial" w:hAnsi="Arial" w:cs="Arial"/>
          <w:bCs/>
        </w:rPr>
        <w:t xml:space="preserve"> implied</w:t>
      </w:r>
      <w:r>
        <w:rPr>
          <w:rFonts w:ascii="Arial" w:hAnsi="Arial" w:cs="Arial"/>
          <w:bCs/>
        </w:rPr>
        <w:t xml:space="preserve"> market value. </w:t>
      </w:r>
      <w:r w:rsidR="00E07E4A">
        <w:rPr>
          <w:rFonts w:ascii="Arial" w:hAnsi="Arial" w:cs="Arial"/>
          <w:bCs/>
        </w:rPr>
        <w:t xml:space="preserve">The relevant equation </w:t>
      </w:r>
      <w:r w:rsidR="00194902">
        <w:rPr>
          <w:rFonts w:ascii="Arial" w:hAnsi="Arial" w:cs="Arial"/>
          <w:bCs/>
        </w:rPr>
        <w:t xml:space="preserve">in this case </w:t>
      </w:r>
      <w:r w:rsidR="00E07E4A">
        <w:rPr>
          <w:rFonts w:ascii="Arial" w:hAnsi="Arial" w:cs="Arial"/>
          <w:bCs/>
        </w:rPr>
        <w:t>is:</w:t>
      </w:r>
    </w:p>
    <w:p w14:paraId="5219BB0E" w14:textId="15079A02" w:rsidR="00E07E4A" w:rsidRDefault="00E07E4A" w:rsidP="00E07E4A">
      <w:pPr>
        <w:rPr>
          <w:rFonts w:ascii="Arial" w:eastAsiaTheme="majorEastAsia" w:hAnsi="Arial" w:cs="Arial"/>
          <w:b/>
          <w:bCs/>
          <w:color w:val="4E6EA5" w:themeColor="accent4"/>
          <w:sz w:val="22"/>
        </w:rPr>
      </w:pPr>
      <m:oMathPara>
        <m:oMath>
          <m:r>
            <m:rPr>
              <m:sty m:val="p"/>
            </m:rPr>
            <w:rPr>
              <w:rFonts w:ascii="Cambria Math" w:hAnsi="Cambria Math" w:cs="Arial"/>
            </w:rPr>
            <m:t>IMV</m:t>
          </m:r>
          <m:r>
            <w:rPr>
              <w:rFonts w:ascii="Cambria Math" w:eastAsia="Cambria Math" w:hAnsi="Cambria Math" w:cs="Cambria Math"/>
            </w:rPr>
            <m:t>-</m:t>
          </m:r>
          <m:nary>
            <m:naryPr>
              <m:chr m:val="∑"/>
              <m:grow m:val="1"/>
              <m:ctrlPr>
                <w:rPr>
                  <w:rFonts w:ascii="Cambria Math" w:hAnsi="Cambria Math" w:cs="Arial"/>
                  <w:bCs/>
                </w:rPr>
              </m:ctrlPr>
            </m:naryPr>
            <m:sub>
              <m:r>
                <w:rPr>
                  <w:rFonts w:ascii="Cambria Math" w:eastAsia="Cambria Math" w:hAnsi="Cambria Math" w:cs="Cambria Math"/>
                </w:rPr>
                <m:t>i=1</m:t>
              </m:r>
            </m:sub>
            <m:sup>
              <m:r>
                <w:rPr>
                  <w:rFonts w:ascii="Cambria Math" w:eastAsia="Cambria Math" w:hAnsi="Cambria Math" w:cs="Cambria Math"/>
                </w:rPr>
                <m:t>n</m:t>
              </m:r>
            </m:sup>
            <m:e>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CF</m:t>
                      </m:r>
                    </m:e>
                    <m:sub>
                      <m:r>
                        <w:rPr>
                          <w:rFonts w:ascii="Cambria Math" w:hAnsi="Cambria Math" w:cs="Arial"/>
                        </w:rPr>
                        <m:t>i</m:t>
                      </m:r>
                    </m:sub>
                  </m:sSub>
                </m:num>
                <m:den>
                  <m:sSup>
                    <m:sSupPr>
                      <m:ctrlPr>
                        <w:rPr>
                          <w:rFonts w:ascii="Cambria Math" w:hAnsi="Cambria Math" w:cs="Arial"/>
                          <w:bCs/>
                          <w:i/>
                        </w:rPr>
                      </m:ctrlPr>
                    </m:sSupPr>
                    <m:e>
                      <m:d>
                        <m:dPr>
                          <m:ctrlPr>
                            <w:rPr>
                              <w:rFonts w:ascii="Cambria Math" w:hAnsi="Cambria Math" w:cs="Arial"/>
                              <w:bCs/>
                              <w:i/>
                            </w:rPr>
                          </m:ctrlPr>
                        </m:dPr>
                        <m:e>
                          <m:r>
                            <w:rPr>
                              <w:rFonts w:ascii="Cambria Math" w:hAnsi="Cambria Math" w:cs="Arial"/>
                            </w:rPr>
                            <m:t>1+</m:t>
                          </m:r>
                          <m:sSub>
                            <m:sSubPr>
                              <m:ctrlPr>
                                <w:rPr>
                                  <w:rFonts w:ascii="Cambria Math" w:hAnsi="Cambria Math" w:cs="Arial"/>
                                  <w:bCs/>
                                  <w:i/>
                                </w:rPr>
                              </m:ctrlPr>
                            </m:sSubPr>
                            <m:e>
                              <m:r>
                                <w:rPr>
                                  <w:rFonts w:ascii="Cambria Math" w:hAnsi="Cambria Math" w:cs="Arial"/>
                                </w:rPr>
                                <m:t>r</m:t>
                              </m:r>
                            </m:e>
                            <m:sub>
                              <m:r>
                                <w:rPr>
                                  <w:rFonts w:ascii="Cambria Math" w:hAnsi="Cambria Math" w:cs="Arial"/>
                                </w:rPr>
                                <m:t>i</m:t>
                              </m:r>
                            </m:sub>
                          </m:sSub>
                          <m:r>
                            <w:rPr>
                              <w:rFonts w:ascii="Cambria Math" w:hAnsi="Cambria Math" w:cs="Arial"/>
                            </w:rPr>
                            <m:t>+z</m:t>
                          </m:r>
                        </m:e>
                      </m:d>
                    </m:e>
                    <m:sup>
                      <m:r>
                        <w:rPr>
                          <w:rFonts w:ascii="Cambria Math" w:hAnsi="Cambria Math" w:cs="Arial"/>
                        </w:rPr>
                        <m:t>i</m:t>
                      </m:r>
                    </m:sup>
                  </m:sSup>
                </m:den>
              </m:f>
            </m:e>
          </m:nary>
          <m:r>
            <w:rPr>
              <w:rFonts w:ascii="Cambria Math" w:hAnsi="Cambria Math" w:cs="Arial"/>
            </w:rPr>
            <m:t>=0</m:t>
          </m:r>
        </m:oMath>
      </m:oMathPara>
    </w:p>
    <w:p w14:paraId="24AA56AE" w14:textId="5003AC8A" w:rsidR="00E07E4A" w:rsidRDefault="00E07E4A" w:rsidP="00E07E4A">
      <w:pPr>
        <w:rPr>
          <w:rFonts w:ascii="Arial" w:eastAsiaTheme="majorEastAsia" w:hAnsi="Arial" w:cs="Arial"/>
          <w:b/>
          <w:bCs/>
          <w:color w:val="4E6EA5" w:themeColor="accent4"/>
          <w:sz w:val="22"/>
        </w:rPr>
      </w:pPr>
      <w:r>
        <w:rPr>
          <w:rFonts w:ascii="Arial" w:hAnsi="Arial" w:cs="Arial"/>
          <w:bCs/>
        </w:rPr>
        <w:t>A single rating credit bond will therefore have a calculated spread that matches the user input spread</w:t>
      </w:r>
      <w:r w:rsidR="002D2701">
        <w:rPr>
          <w:rFonts w:ascii="Arial" w:hAnsi="Arial" w:cs="Arial"/>
          <w:bCs/>
        </w:rPr>
        <w:t xml:space="preserve"> for the</w:t>
      </w:r>
      <w:r>
        <w:rPr>
          <w:rFonts w:ascii="Arial" w:hAnsi="Arial" w:cs="Arial"/>
          <w:bCs/>
        </w:rPr>
        <w:t xml:space="preserve"> CR01s.</w:t>
      </w:r>
    </w:p>
    <w:p w14:paraId="203650D1" w14:textId="48B34684" w:rsidR="003627DA" w:rsidRDefault="003627DA" w:rsidP="00A857BA">
      <w:pPr>
        <w:rPr>
          <w:rFonts w:ascii="Arial" w:eastAsiaTheme="majorEastAsia" w:hAnsi="Arial" w:cs="Arial"/>
          <w:b/>
          <w:bCs/>
          <w:color w:val="4E6EA5" w:themeColor="accent4"/>
          <w:sz w:val="22"/>
        </w:rPr>
      </w:pPr>
      <w:r>
        <w:rPr>
          <w:rFonts w:ascii="Arial" w:eastAsiaTheme="majorEastAsia" w:hAnsi="Arial" w:cs="Arial"/>
          <w:b/>
          <w:bCs/>
          <w:color w:val="4E6EA5" w:themeColor="accent4"/>
          <w:sz w:val="22"/>
        </w:rPr>
        <w:t>Duration</w:t>
      </w:r>
    </w:p>
    <w:p w14:paraId="0DF4E4AB" w14:textId="3D81FFB2" w:rsidR="00FB318B" w:rsidRDefault="00F53822" w:rsidP="00A857BA">
      <w:pPr>
        <w:rPr>
          <w:rFonts w:ascii="Arial" w:hAnsi="Arial" w:cs="Arial"/>
          <w:bCs/>
        </w:rPr>
      </w:pPr>
      <w:r>
        <w:rPr>
          <w:rFonts w:ascii="Arial" w:hAnsi="Arial" w:cs="Arial"/>
          <w:bCs/>
        </w:rPr>
        <w:t>Several duration measures are calculated for funds</w:t>
      </w:r>
      <w:r w:rsidR="006F5A27">
        <w:rPr>
          <w:rFonts w:ascii="Arial" w:hAnsi="Arial" w:cs="Arial"/>
          <w:bCs/>
        </w:rPr>
        <w:t xml:space="preserve">. </w:t>
      </w:r>
      <w:r w:rsidR="002623DF">
        <w:rPr>
          <w:rFonts w:ascii="Arial" w:hAnsi="Arial" w:cs="Arial"/>
          <w:bCs/>
        </w:rPr>
        <w:t>The m</w:t>
      </w:r>
      <w:r w:rsidR="00BD50D2">
        <w:rPr>
          <w:rFonts w:ascii="Arial" w:hAnsi="Arial" w:cs="Arial"/>
          <w:bCs/>
        </w:rPr>
        <w:t>odified duration is based on the</w:t>
      </w:r>
      <w:r w:rsidR="00FB318B">
        <w:rPr>
          <w:rFonts w:ascii="Arial" w:hAnsi="Arial" w:cs="Arial"/>
          <w:bCs/>
        </w:rPr>
        <w:t xml:space="preserve"> </w:t>
      </w:r>
      <w:r>
        <w:rPr>
          <w:rFonts w:ascii="Arial" w:hAnsi="Arial" w:cs="Arial"/>
          <w:bCs/>
        </w:rPr>
        <w:t>Macaulay duration and the yield of the fund with the following calculation:</w:t>
      </w:r>
      <w:r w:rsidR="00BD50D2">
        <w:rPr>
          <w:rFonts w:ascii="Arial" w:hAnsi="Arial" w:cs="Arial"/>
          <w:bCs/>
        </w:rPr>
        <w:t xml:space="preserve"> </w:t>
      </w:r>
    </w:p>
    <w:p w14:paraId="0CB468E7" w14:textId="77777777" w:rsidR="00FB318B" w:rsidRPr="00DA003E" w:rsidRDefault="00DE4C3F" w:rsidP="00A857BA">
      <w:pPr>
        <w:rPr>
          <w:rFonts w:ascii="Cambria Math" w:hAnsi="Cambria Math" w:cs="Arial"/>
          <w:bCs/>
          <w:i/>
          <w:rPrChange w:id="40" w:author="Adrian Yeung" w:date="2019-05-14T16:16:00Z">
            <w:rPr>
              <w:rFonts w:ascii="Arial" w:hAnsi="Arial" w:cs="Arial"/>
              <w:bCs/>
            </w:rPr>
          </w:rPrChange>
        </w:rPr>
      </w:pPr>
      <m:oMathPara>
        <m:oMath>
          <m:sSub>
            <m:sSubPr>
              <m:ctrlPr>
                <w:rPr>
                  <w:rFonts w:ascii="Cambria Math" w:hAnsi="Cambria Math" w:cs="Cambria Math"/>
                  <w:bCs/>
                  <w:i/>
                </w:rPr>
              </m:ctrlPr>
            </m:sSubPr>
            <m:e>
              <m:r>
                <w:rPr>
                  <w:rFonts w:ascii="Cambria Math" w:hAnsi="Cambria Math" w:cs="Cambria Math"/>
                  <w:rPrChange w:id="41" w:author="Adrian Yeung" w:date="2019-05-14T16:16:00Z">
                    <w:rPr>
                      <w:rFonts w:ascii="Cambria Math" w:eastAsiaTheme="majorEastAsia" w:hAnsi="Cambria Math" w:cs="Cambria Math"/>
                      <w:color w:val="4E6EA5" w:themeColor="accent4"/>
                      <w:sz w:val="22"/>
                    </w:rPr>
                  </w:rPrChange>
                </w:rPr>
                <m:t>DCF</m:t>
              </m:r>
            </m:e>
            <m:sub>
              <m:r>
                <w:rPr>
                  <w:rFonts w:ascii="Cambria Math" w:hAnsi="Cambria Math" w:cs="Cambria Math"/>
                  <w:rPrChange w:id="42" w:author="Adrian Yeung" w:date="2019-05-14T16:16:00Z">
                    <w:rPr>
                      <w:rFonts w:ascii="Cambria Math" w:eastAsiaTheme="majorEastAsia" w:hAnsi="Cambria Math" w:cs="Cambria Math"/>
                      <w:color w:val="4E6EA5" w:themeColor="accent4"/>
                      <w:sz w:val="22"/>
                    </w:rPr>
                  </w:rPrChange>
                </w:rPr>
                <m:t>i</m:t>
              </m:r>
            </m:sub>
          </m:sSub>
          <m:r>
            <w:rPr>
              <w:rFonts w:ascii="Cambria Math" w:hAnsi="Cambria Math" w:cs="Cambria Math"/>
              <w:rPrChange w:id="43" w:author="Adrian Yeung" w:date="2019-05-14T16:16:00Z">
                <w:rPr>
                  <w:rFonts w:ascii="Cambria Math" w:eastAsiaTheme="majorEastAsia" w:hAnsi="Cambria Math" w:cs="Cambria Math"/>
                  <w:color w:val="4E6EA5" w:themeColor="accent4"/>
                  <w:sz w:val="22"/>
                </w:rPr>
              </w:rPrChange>
            </w:rPr>
            <m:t>=</m:t>
          </m:r>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Change w:id="44" w:author="Adrian Yeung" w:date="2019-05-14T16:16:00Z">
                        <w:rPr>
                          <w:rFonts w:ascii="Cambria Math" w:hAnsi="Cambria Math" w:cs="Arial"/>
                        </w:rPr>
                      </w:rPrChange>
                    </w:rPr>
                    <m:t>CF</m:t>
                  </m:r>
                </m:e>
                <m:sub>
                  <m:r>
                    <w:rPr>
                      <w:rFonts w:ascii="Cambria Math" w:hAnsi="Cambria Math" w:cs="Arial"/>
                      <w:rPrChange w:id="45" w:author="Adrian Yeung" w:date="2019-05-14T16:16:00Z">
                        <w:rPr>
                          <w:rFonts w:ascii="Cambria Math" w:hAnsi="Cambria Math" w:cs="Arial"/>
                        </w:rPr>
                      </w:rPrChange>
                    </w:rPr>
                    <m:t>i</m:t>
                  </m:r>
                </m:sub>
              </m:sSub>
            </m:num>
            <m:den>
              <m:sSup>
                <m:sSupPr>
                  <m:ctrlPr>
                    <w:rPr>
                      <w:rFonts w:ascii="Cambria Math" w:hAnsi="Cambria Math" w:cs="Arial"/>
                      <w:bCs/>
                      <w:i/>
                    </w:rPr>
                  </m:ctrlPr>
                </m:sSupPr>
                <m:e>
                  <m:d>
                    <m:dPr>
                      <m:ctrlPr>
                        <w:rPr>
                          <w:rFonts w:ascii="Cambria Math" w:hAnsi="Cambria Math" w:cs="Arial"/>
                          <w:bCs/>
                          <w:i/>
                        </w:rPr>
                      </m:ctrlPr>
                    </m:dPr>
                    <m:e>
                      <m:r>
                        <w:rPr>
                          <w:rFonts w:ascii="Cambria Math" w:hAnsi="Cambria Math" w:cs="Arial"/>
                          <w:rPrChange w:id="46" w:author="Adrian Yeung" w:date="2019-05-14T16:16:00Z">
                            <w:rPr>
                              <w:rFonts w:ascii="Cambria Math" w:hAnsi="Cambria Math" w:cs="Arial"/>
                            </w:rPr>
                          </w:rPrChange>
                        </w:rPr>
                        <m:t>1+</m:t>
                      </m:r>
                      <m:sSub>
                        <m:sSubPr>
                          <m:ctrlPr>
                            <w:rPr>
                              <w:rFonts w:ascii="Cambria Math" w:hAnsi="Cambria Math" w:cs="Arial"/>
                              <w:bCs/>
                              <w:i/>
                            </w:rPr>
                          </m:ctrlPr>
                        </m:sSubPr>
                        <m:e>
                          <m:r>
                            <w:rPr>
                              <w:rFonts w:ascii="Cambria Math" w:hAnsi="Cambria Math" w:cs="Arial"/>
                              <w:rPrChange w:id="47" w:author="Adrian Yeung" w:date="2019-05-14T16:16:00Z">
                                <w:rPr>
                                  <w:rFonts w:ascii="Cambria Math" w:hAnsi="Cambria Math" w:cs="Arial"/>
                                </w:rPr>
                              </w:rPrChange>
                            </w:rPr>
                            <m:t>R</m:t>
                          </m:r>
                        </m:e>
                        <m:sub>
                          <m:r>
                            <w:rPr>
                              <w:rFonts w:ascii="Cambria Math" w:hAnsi="Cambria Math" w:cs="Arial"/>
                              <w:rPrChange w:id="48" w:author="Adrian Yeung" w:date="2019-05-14T16:16:00Z">
                                <w:rPr>
                                  <w:rFonts w:ascii="Cambria Math" w:hAnsi="Cambria Math" w:cs="Arial"/>
                                </w:rPr>
                              </w:rPrChange>
                            </w:rPr>
                            <m:t>i</m:t>
                          </m:r>
                        </m:sub>
                      </m:sSub>
                      <m:r>
                        <w:rPr>
                          <w:rFonts w:ascii="Cambria Math" w:hAnsi="Cambria Math" w:cs="Arial"/>
                          <w:rPrChange w:id="49" w:author="Adrian Yeung" w:date="2019-05-14T16:16:00Z">
                            <w:rPr>
                              <w:rFonts w:ascii="Cambria Math" w:hAnsi="Cambria Math" w:cs="Arial"/>
                            </w:rPr>
                          </w:rPrChange>
                        </w:rPr>
                        <m:t>+z</m:t>
                      </m:r>
                    </m:e>
                  </m:d>
                </m:e>
                <m:sup>
                  <m:r>
                    <w:rPr>
                      <w:rFonts w:ascii="Cambria Math" w:hAnsi="Cambria Math" w:cs="Arial"/>
                      <w:rPrChange w:id="50" w:author="Adrian Yeung" w:date="2019-05-14T16:16:00Z">
                        <w:rPr>
                          <w:rFonts w:ascii="Cambria Math" w:hAnsi="Cambria Math" w:cs="Arial"/>
                        </w:rPr>
                      </w:rPrChange>
                    </w:rPr>
                    <m:t>i</m:t>
                  </m:r>
                </m:sup>
              </m:sSup>
            </m:den>
          </m:f>
        </m:oMath>
      </m:oMathPara>
    </w:p>
    <w:p w14:paraId="0482A0DD" w14:textId="303DEC2C" w:rsidR="00FB318B" w:rsidRPr="00F53822" w:rsidRDefault="00FB318B" w:rsidP="00A857BA">
      <w:pPr>
        <w:rPr>
          <w:rFonts w:ascii="Arial" w:hAnsi="Arial" w:cs="Arial"/>
          <w:bCs/>
        </w:rPr>
      </w:pPr>
      <m:oMathPara>
        <m:oMath>
          <m:r>
            <m:rPr>
              <m:sty m:val="p"/>
            </m:rPr>
            <w:rPr>
              <w:rFonts w:ascii="Cambria Math" w:hAnsi="Cambria Math" w:cs="Arial"/>
            </w:rPr>
            <w:br/>
          </m:r>
        </m:oMath>
        <m:oMath>
          <m:sSub>
            <m:sSubPr>
              <m:ctrlPr>
                <w:rPr>
                  <w:rFonts w:ascii="Cambria Math" w:hAnsi="Cambria Math" w:cs="Arial"/>
                  <w:bCs/>
                  <w:i/>
                </w:rPr>
              </m:ctrlPr>
            </m:sSubPr>
            <m:e>
              <m:r>
                <w:rPr>
                  <w:rFonts w:ascii="Cambria Math" w:hAnsi="Cambria Math" w:cs="Arial"/>
                </w:rPr>
                <m:t>D</m:t>
              </m:r>
            </m:e>
            <m:sub>
              <m:r>
                <w:rPr>
                  <w:rFonts w:ascii="Cambria Math" w:hAnsi="Cambria Math" w:cs="Arial"/>
                </w:rPr>
                <m:t>Mac</m:t>
              </m:r>
            </m:sub>
          </m:sSub>
          <m:r>
            <w:rPr>
              <w:rFonts w:ascii="Cambria Math" w:hAnsi="Cambria Math" w:cs="Arial"/>
            </w:rPr>
            <m:t xml:space="preserve">= </m:t>
          </m:r>
          <m:f>
            <m:fPr>
              <m:ctrlPr>
                <w:rPr>
                  <w:rFonts w:ascii="Cambria Math" w:hAnsi="Cambria Math" w:cs="Arial"/>
                  <w:bCs/>
                  <w:i/>
                </w:rPr>
              </m:ctrlPr>
            </m:fPr>
            <m:num>
              <m:nary>
                <m:naryPr>
                  <m:chr m:val="∑"/>
                  <m:limLoc m:val="undOvr"/>
                  <m:ctrlPr>
                    <w:rPr>
                      <w:rFonts w:ascii="Cambria Math" w:hAnsi="Cambria Math" w:cs="Arial"/>
                      <w:bCs/>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bCs/>
                          <w:i/>
                        </w:rPr>
                      </m:ctrlPr>
                    </m:sSubPr>
                    <m:e>
                      <m:r>
                        <w:rPr>
                          <w:rFonts w:ascii="Cambria Math" w:hAnsi="Cambria Math" w:cs="Arial"/>
                        </w:rPr>
                        <m:t>DCF</m:t>
                      </m:r>
                    </m:e>
                    <m:sub>
                      <m:r>
                        <w:rPr>
                          <w:rFonts w:ascii="Cambria Math" w:hAnsi="Cambria Math" w:cs="Arial"/>
                        </w:rPr>
                        <m:t>i</m:t>
                      </m:r>
                    </m:sub>
                  </m:sSub>
                  <m:r>
                    <w:rPr>
                      <w:rFonts w:ascii="Cambria Math" w:hAnsi="Cambria Math" w:cs="Arial"/>
                    </w:rPr>
                    <m:t>×i</m:t>
                  </m:r>
                </m:e>
              </m:nary>
            </m:num>
            <m:den>
              <m:nary>
                <m:naryPr>
                  <m:chr m:val="∑"/>
                  <m:limLoc m:val="undOvr"/>
                  <m:ctrlPr>
                    <w:rPr>
                      <w:rFonts w:ascii="Cambria Math" w:hAnsi="Cambria Math" w:cs="Arial"/>
                      <w:bCs/>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bCs/>
                          <w:i/>
                        </w:rPr>
                      </m:ctrlPr>
                    </m:sSubPr>
                    <m:e>
                      <m:r>
                        <w:rPr>
                          <w:rFonts w:ascii="Cambria Math" w:hAnsi="Cambria Math" w:cs="Arial"/>
                        </w:rPr>
                        <m:t>DCF</m:t>
                      </m:r>
                    </m:e>
                    <m:sub>
                      <m:r>
                        <w:rPr>
                          <w:rFonts w:ascii="Cambria Math" w:hAnsi="Cambria Math" w:cs="Arial"/>
                        </w:rPr>
                        <m:t>i</m:t>
                      </m:r>
                    </m:sub>
                  </m:sSub>
                </m:e>
              </m:nary>
            </m:den>
          </m:f>
        </m:oMath>
      </m:oMathPara>
    </w:p>
    <w:p w14:paraId="529A3145" w14:textId="57E5582A" w:rsidR="00F53822" w:rsidRDefault="00DE4C3F" w:rsidP="00A857BA">
      <w:pPr>
        <w:rPr>
          <w:rFonts w:ascii="Arial" w:hAnsi="Arial" w:cs="Arial"/>
          <w:bCs/>
        </w:rPr>
      </w:pPr>
      <m:oMathPara>
        <m:oMath>
          <m:sSub>
            <m:sSubPr>
              <m:ctrlPr>
                <w:rPr>
                  <w:rFonts w:ascii="Cambria Math" w:hAnsi="Cambria Math" w:cs="Arial"/>
                  <w:bCs/>
                  <w:i/>
                </w:rPr>
              </m:ctrlPr>
            </m:sSubPr>
            <m:e>
              <m:r>
                <w:rPr>
                  <w:rFonts w:ascii="Cambria Math" w:hAnsi="Cambria Math" w:cs="Arial"/>
                </w:rPr>
                <m:t>D</m:t>
              </m:r>
            </m:e>
            <m:sub>
              <m:r>
                <w:rPr>
                  <w:rFonts w:ascii="Cambria Math" w:hAnsi="Cambria Math" w:cs="Arial"/>
                </w:rPr>
                <m:t>Mod</m:t>
              </m:r>
            </m:sub>
          </m:sSub>
          <m:r>
            <w:rPr>
              <w:rFonts w:ascii="Cambria Math" w:hAnsi="Cambria Math" w:cs="Arial"/>
            </w:rPr>
            <m:t xml:space="preserve">= </m:t>
          </m:r>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D</m:t>
                  </m:r>
                </m:e>
                <m:sub>
                  <m:r>
                    <w:rPr>
                      <w:rFonts w:ascii="Cambria Math" w:hAnsi="Cambria Math" w:cs="Arial"/>
                    </w:rPr>
                    <m:t>Mac</m:t>
                  </m:r>
                </m:sub>
              </m:sSub>
            </m:num>
            <m:den>
              <m:r>
                <w:rPr>
                  <w:rFonts w:ascii="Cambria Math" w:hAnsi="Cambria Math" w:cs="Arial"/>
                </w:rPr>
                <m:t>1+y</m:t>
              </m:r>
            </m:den>
          </m:f>
        </m:oMath>
      </m:oMathPara>
    </w:p>
    <w:p w14:paraId="20A51590" w14:textId="0480F360" w:rsidR="00BD50D2" w:rsidRDefault="00BD50D2" w:rsidP="00A857BA">
      <w:pPr>
        <w:rPr>
          <w:rFonts w:ascii="Arial" w:hAnsi="Arial" w:cs="Arial"/>
          <w:bCs/>
        </w:rPr>
      </w:pPr>
      <w:r>
        <w:rPr>
          <w:rFonts w:ascii="Arial" w:hAnsi="Arial" w:cs="Arial"/>
          <w:bCs/>
        </w:rPr>
        <w:t xml:space="preserve">Effective duration </w:t>
      </w:r>
      <w:r w:rsidR="00194902">
        <w:rPr>
          <w:rFonts w:ascii="Arial" w:hAnsi="Arial" w:cs="Arial"/>
          <w:bCs/>
        </w:rPr>
        <w:t xml:space="preserve">in turn </w:t>
      </w:r>
      <w:r>
        <w:rPr>
          <w:rFonts w:ascii="Arial" w:hAnsi="Arial" w:cs="Arial"/>
          <w:bCs/>
        </w:rPr>
        <w:t>is calculated</w:t>
      </w:r>
      <w:r w:rsidR="006F5A27">
        <w:rPr>
          <w:rFonts w:ascii="Arial" w:hAnsi="Arial" w:cs="Arial"/>
          <w:bCs/>
        </w:rPr>
        <w:t xml:space="preserve"> as:</w:t>
      </w:r>
    </w:p>
    <w:p w14:paraId="56D5E1FC" w14:textId="13F5EEFD" w:rsidR="00BD50D2" w:rsidRPr="00DA003E" w:rsidRDefault="00DE4C3F" w:rsidP="00262A70">
      <w:pPr>
        <w:rPr>
          <w:rFonts w:ascii="Cambria Math" w:hAnsi="Cambria Math" w:cs="Arial"/>
          <w:bCs/>
          <w:i/>
          <w:rPrChange w:id="51" w:author="Adrian Yeung" w:date="2019-05-14T16:17:00Z">
            <w:rPr>
              <w:rFonts w:ascii="Arial" w:eastAsiaTheme="majorEastAsia" w:hAnsi="Arial" w:cs="Arial"/>
              <w:bCs/>
              <w:color w:val="4E6EA5" w:themeColor="accent4"/>
              <w:sz w:val="22"/>
            </w:rPr>
          </w:rPrChange>
        </w:rPr>
      </w:pPr>
      <m:oMathPara>
        <m:oMath>
          <m:sSub>
            <m:sSubPr>
              <m:ctrlPr>
                <w:rPr>
                  <w:rFonts w:ascii="Cambria Math" w:hAnsi="Cambria Math" w:cs="Cambria Math"/>
                  <w:bCs/>
                  <w:i/>
                </w:rPr>
              </m:ctrlPr>
            </m:sSubPr>
            <m:e>
              <m:r>
                <w:rPr>
                  <w:rFonts w:ascii="Cambria Math" w:hAnsi="Cambria Math" w:cs="Cambria Math"/>
                  <w:rPrChange w:id="52" w:author="Adrian Yeung" w:date="2019-05-14T16:17:00Z">
                    <w:rPr>
                      <w:rFonts w:ascii="Cambria Math" w:eastAsiaTheme="majorEastAsia" w:hAnsi="Cambria Math" w:cs="Cambria Math"/>
                      <w:color w:val="4E6EA5" w:themeColor="accent4"/>
                      <w:sz w:val="22"/>
                    </w:rPr>
                  </w:rPrChange>
                </w:rPr>
                <m:t>D</m:t>
              </m:r>
            </m:e>
            <m:sub>
              <m:r>
                <w:rPr>
                  <w:rFonts w:ascii="Cambria Math" w:hAnsi="Cambria Math" w:cs="Cambria Math"/>
                  <w:rPrChange w:id="53" w:author="Adrian Yeung" w:date="2019-05-14T16:17:00Z">
                    <w:rPr>
                      <w:rFonts w:ascii="Cambria Math" w:eastAsiaTheme="majorEastAsia" w:hAnsi="Cambria Math" w:cs="Cambria Math"/>
                      <w:color w:val="4E6EA5" w:themeColor="accent4"/>
                      <w:sz w:val="22"/>
                    </w:rPr>
                  </w:rPrChange>
                </w:rPr>
                <m:t>Eff</m:t>
              </m:r>
            </m:sub>
          </m:sSub>
          <m:r>
            <w:rPr>
              <w:rFonts w:ascii="Cambria Math" w:hAnsi="Cambria Math" w:cs="Cambria Math"/>
              <w:rPrChange w:id="54" w:author="Adrian Yeung" w:date="2019-05-14T16:17:00Z">
                <w:rPr>
                  <w:rFonts w:ascii="Cambria Math" w:eastAsiaTheme="majorEastAsia" w:hAnsi="Cambria Math" w:cs="Cambria Math"/>
                  <w:color w:val="4E6EA5" w:themeColor="accent4"/>
                  <w:sz w:val="22"/>
                </w:rPr>
              </w:rPrChange>
            </w:rPr>
            <m:t>=</m:t>
          </m:r>
          <m:f>
            <m:fPr>
              <m:ctrlPr>
                <w:rPr>
                  <w:rFonts w:ascii="Cambria Math" w:hAnsi="Cambria Math" w:cs="Arial"/>
                  <w:bCs/>
                  <w:i/>
                </w:rPr>
              </m:ctrlPr>
            </m:fPr>
            <m:num>
              <m:sSub>
                <m:sSubPr>
                  <m:ctrlPr>
                    <w:rPr>
                      <w:rFonts w:ascii="Cambria Math" w:hAnsi="Cambria Math" w:cs="Cambria Math"/>
                      <w:bCs/>
                      <w:i/>
                    </w:rPr>
                  </m:ctrlPr>
                </m:sSubPr>
                <m:e>
                  <m:r>
                    <w:rPr>
                      <w:rFonts w:ascii="Cambria Math" w:hAnsi="Cambria Math" w:cs="Cambria Math"/>
                      <w:rPrChange w:id="55" w:author="Adrian Yeung" w:date="2019-05-14T16:17:00Z">
                        <w:rPr>
                          <w:rFonts w:ascii="Cambria Math" w:eastAsiaTheme="majorEastAsia" w:hAnsi="Cambria Math" w:cs="Cambria Math"/>
                          <w:color w:val="4E6EA5" w:themeColor="accent4"/>
                          <w:sz w:val="22"/>
                        </w:rPr>
                      </w:rPrChange>
                    </w:rPr>
                    <m:t>MV</m:t>
                  </m:r>
                </m:e>
                <m:sub>
                  <m:r>
                    <w:rPr>
                      <w:rFonts w:ascii="Cambria Math" w:hAnsi="Cambria Math" w:cs="Cambria Math"/>
                      <w:rPrChange w:id="56" w:author="Adrian Yeung" w:date="2019-05-14T16:17:00Z">
                        <w:rPr>
                          <w:rFonts w:ascii="Cambria Math" w:eastAsiaTheme="majorEastAsia" w:hAnsi="Cambria Math" w:cs="Cambria Math"/>
                          <w:color w:val="4E6EA5" w:themeColor="accent4"/>
                          <w:sz w:val="22"/>
                        </w:rPr>
                      </w:rPrChange>
                    </w:rPr>
                    <m:t>-</m:t>
                  </m:r>
                </m:sub>
              </m:sSub>
              <m:r>
                <w:rPr>
                  <w:rFonts w:ascii="Cambria Math" w:hAnsi="Cambria Math" w:cs="Cambria Math"/>
                  <w:rPrChange w:id="57" w:author="Adrian Yeung" w:date="2019-05-14T16:17:00Z">
                    <w:rPr>
                      <w:rFonts w:ascii="Cambria Math" w:eastAsiaTheme="majorEastAsia" w:hAnsi="Cambria Math" w:cs="Cambria Math"/>
                      <w:color w:val="4E6EA5" w:themeColor="accent4"/>
                      <w:sz w:val="22"/>
                    </w:rPr>
                  </w:rPrChange>
                </w:rPr>
                <m:t>-</m:t>
              </m:r>
              <m:sSub>
                <m:sSubPr>
                  <m:ctrlPr>
                    <w:rPr>
                      <w:rFonts w:ascii="Cambria Math" w:hAnsi="Cambria Math" w:cs="Cambria Math"/>
                      <w:bCs/>
                      <w:i/>
                    </w:rPr>
                  </m:ctrlPr>
                </m:sSubPr>
                <m:e>
                  <m:r>
                    <w:rPr>
                      <w:rFonts w:ascii="Cambria Math" w:hAnsi="Cambria Math" w:cs="Cambria Math"/>
                      <w:rPrChange w:id="58" w:author="Adrian Yeung" w:date="2019-05-14T16:17:00Z">
                        <w:rPr>
                          <w:rFonts w:ascii="Cambria Math" w:eastAsiaTheme="majorEastAsia" w:hAnsi="Cambria Math" w:cs="Cambria Math"/>
                          <w:color w:val="4E6EA5" w:themeColor="accent4"/>
                          <w:sz w:val="22"/>
                        </w:rPr>
                      </w:rPrChange>
                    </w:rPr>
                    <m:t>MV</m:t>
                  </m:r>
                </m:e>
                <m:sub>
                  <m:r>
                    <w:rPr>
                      <w:rFonts w:ascii="Cambria Math" w:hAnsi="Cambria Math" w:cs="Cambria Math"/>
                      <w:rPrChange w:id="59" w:author="Adrian Yeung" w:date="2019-05-14T16:17:00Z">
                        <w:rPr>
                          <w:rFonts w:ascii="Cambria Math" w:eastAsiaTheme="majorEastAsia" w:hAnsi="Cambria Math" w:cs="Cambria Math"/>
                          <w:color w:val="4E6EA5" w:themeColor="accent4"/>
                          <w:sz w:val="22"/>
                        </w:rPr>
                      </w:rPrChange>
                    </w:rPr>
                    <m:t>+</m:t>
                  </m:r>
                </m:sub>
              </m:sSub>
            </m:num>
            <m:den>
              <m:r>
                <w:rPr>
                  <w:rFonts w:ascii="Cambria Math" w:hAnsi="Cambria Math" w:cs="Cambria Math"/>
                  <w:rPrChange w:id="60" w:author="Adrian Yeung" w:date="2019-05-14T16:17:00Z">
                    <w:rPr>
                      <w:rFonts w:ascii="Cambria Math" w:eastAsiaTheme="majorEastAsia" w:hAnsi="Cambria Math" w:cs="Cambria Math"/>
                      <w:color w:val="4E6EA5" w:themeColor="accent4"/>
                      <w:sz w:val="22"/>
                    </w:rPr>
                  </w:rPrChange>
                </w:rPr>
                <m:t>2</m:t>
              </m:r>
              <m:sSub>
                <m:sSubPr>
                  <m:ctrlPr>
                    <w:rPr>
                      <w:rFonts w:ascii="Cambria Math" w:hAnsi="Cambria Math" w:cs="Cambria Math"/>
                      <w:bCs/>
                      <w:i/>
                    </w:rPr>
                  </m:ctrlPr>
                </m:sSubPr>
                <m:e>
                  <m:r>
                    <w:rPr>
                      <w:rFonts w:ascii="Cambria Math" w:hAnsi="Cambria Math" w:cs="Cambria Math"/>
                      <w:rPrChange w:id="61" w:author="Adrian Yeung" w:date="2019-05-14T16:17:00Z">
                        <w:rPr>
                          <w:rFonts w:ascii="Cambria Math" w:eastAsiaTheme="majorEastAsia" w:hAnsi="Cambria Math" w:cs="Cambria Math"/>
                          <w:color w:val="4E6EA5" w:themeColor="accent4"/>
                          <w:sz w:val="22"/>
                        </w:rPr>
                      </w:rPrChange>
                    </w:rPr>
                    <m:t>×MV</m:t>
                  </m:r>
                </m:e>
                <m:sub>
                  <m:r>
                    <w:rPr>
                      <w:rFonts w:ascii="Cambria Math" w:hAnsi="Cambria Math" w:cs="Cambria Math"/>
                      <w:rPrChange w:id="62" w:author="Adrian Yeung" w:date="2019-05-14T16:17:00Z">
                        <w:rPr>
                          <w:rFonts w:ascii="Cambria Math" w:eastAsiaTheme="majorEastAsia" w:hAnsi="Cambria Math" w:cs="Cambria Math"/>
                          <w:color w:val="4E6EA5" w:themeColor="accent4"/>
                          <w:sz w:val="22"/>
                        </w:rPr>
                      </w:rPrChange>
                    </w:rPr>
                    <m:t>0</m:t>
                  </m:r>
                </m:sub>
              </m:sSub>
              <m:r>
                <w:rPr>
                  <w:rFonts w:ascii="Cambria Math" w:hAnsi="Cambria Math" w:cs="Cambria Math"/>
                  <w:rPrChange w:id="63" w:author="Adrian Yeung" w:date="2019-05-14T16:17:00Z">
                    <w:rPr>
                      <w:rFonts w:ascii="Cambria Math" w:eastAsiaTheme="majorEastAsia" w:hAnsi="Cambria Math" w:cs="Cambria Math"/>
                      <w:color w:val="4E6EA5" w:themeColor="accent4"/>
                      <w:sz w:val="22"/>
                    </w:rPr>
                  </w:rPrChange>
                </w:rPr>
                <m:t>×0.0001</m:t>
              </m:r>
            </m:den>
          </m:f>
        </m:oMath>
      </m:oMathPara>
    </w:p>
    <w:p w14:paraId="433EF6A6" w14:textId="4CFF5438" w:rsidR="00D27F3D" w:rsidRDefault="00F53822" w:rsidP="00262A70">
      <w:pPr>
        <w:rPr>
          <w:ins w:id="64" w:author="Adrian Yeung" w:date="2019-05-14T16:17:00Z"/>
          <w:rFonts w:ascii="Arial" w:hAnsi="Arial" w:cs="Arial"/>
        </w:rPr>
      </w:pPr>
      <w:r w:rsidRPr="00DA003E">
        <w:rPr>
          <w:rFonts w:ascii="Arial" w:hAnsi="Arial" w:cs="Arial"/>
          <w:rPrChange w:id="65" w:author="Adrian Yeung" w:date="2019-05-14T16:17:00Z">
            <w:rPr>
              <w:rFonts w:ascii="Arial" w:hAnsi="Arial" w:cs="Arial"/>
              <w:bCs/>
              <w:szCs w:val="20"/>
            </w:rPr>
          </w:rPrChange>
        </w:rPr>
        <w:t>where</w:t>
      </w:r>
      <w:r w:rsidR="006F5A27" w:rsidRPr="00DA003E">
        <w:rPr>
          <w:rFonts w:ascii="Arial" w:hAnsi="Arial" w:cs="Arial"/>
          <w:rPrChange w:id="66" w:author="Adrian Yeung" w:date="2019-05-14T16:17:00Z">
            <w:rPr>
              <w:rFonts w:ascii="Arial" w:hAnsi="Arial" w:cs="Arial"/>
              <w:bCs/>
              <w:szCs w:val="20"/>
            </w:rPr>
          </w:rPrChange>
        </w:rPr>
        <w:t xml:space="preserve"> </w:t>
      </w:r>
      <m:oMath>
        <m:sSub>
          <m:sSubPr>
            <m:ctrlPr>
              <w:rPr>
                <w:rFonts w:ascii="Cambria Math" w:hAnsi="Cambria Math" w:cs="Cambria Math"/>
              </w:rPr>
            </m:ctrlPr>
          </m:sSubPr>
          <m:e>
            <m:r>
              <m:rPr>
                <m:sty m:val="p"/>
              </m:rPr>
              <w:rPr>
                <w:rFonts w:ascii="Cambria Math" w:hAnsi="Cambria Math" w:cs="Cambria Math"/>
                <w:rPrChange w:id="67" w:author="Adrian Yeung" w:date="2019-05-14T16:17:00Z">
                  <w:rPr>
                    <w:rFonts w:ascii="Cambria Math" w:eastAsiaTheme="majorEastAsia" w:hAnsi="Cambria Math" w:cs="Cambria Math"/>
                    <w:color w:val="4E6EA5" w:themeColor="accent4"/>
                    <w:szCs w:val="20"/>
                  </w:rPr>
                </w:rPrChange>
              </w:rPr>
              <m:t>MV</m:t>
            </m:r>
          </m:e>
          <m:sub>
            <m:r>
              <m:rPr>
                <m:sty m:val="p"/>
              </m:rPr>
              <w:rPr>
                <w:rFonts w:ascii="Cambria Math" w:hAnsi="Cambria Math" w:cs="Cambria Math"/>
                <w:rPrChange w:id="68" w:author="Adrian Yeung" w:date="2019-05-14T16:17:00Z">
                  <w:rPr>
                    <w:rFonts w:ascii="Cambria Math" w:eastAsiaTheme="majorEastAsia" w:hAnsi="Cambria Math" w:cs="Cambria Math"/>
                    <w:color w:val="4E6EA5" w:themeColor="accent4"/>
                    <w:szCs w:val="20"/>
                  </w:rPr>
                </w:rPrChange>
              </w:rPr>
              <m:t>0</m:t>
            </m:r>
          </m:sub>
        </m:sSub>
      </m:oMath>
      <w:r w:rsidR="006F5A27" w:rsidRPr="00DA003E">
        <w:rPr>
          <w:rFonts w:ascii="Arial" w:hAnsi="Arial" w:cs="Arial"/>
          <w:rPrChange w:id="69" w:author="Adrian Yeung" w:date="2019-05-14T16:17:00Z">
            <w:rPr>
              <w:rFonts w:ascii="Arial" w:hAnsi="Arial" w:cs="Arial"/>
              <w:bCs/>
              <w:szCs w:val="20"/>
            </w:rPr>
          </w:rPrChange>
        </w:rPr>
        <w:t xml:space="preserve">, </w:t>
      </w:r>
      <m:oMath>
        <m:sSub>
          <m:sSubPr>
            <m:ctrlPr>
              <w:rPr>
                <w:rFonts w:ascii="Cambria Math" w:hAnsi="Cambria Math" w:cs="Cambria Math"/>
              </w:rPr>
            </m:ctrlPr>
          </m:sSubPr>
          <m:e>
            <m:r>
              <m:rPr>
                <m:sty m:val="p"/>
              </m:rPr>
              <w:rPr>
                <w:rFonts w:ascii="Cambria Math" w:hAnsi="Cambria Math" w:cs="Cambria Math"/>
                <w:rPrChange w:id="70" w:author="Adrian Yeung" w:date="2019-05-14T16:17:00Z">
                  <w:rPr>
                    <w:rFonts w:ascii="Cambria Math" w:eastAsiaTheme="majorEastAsia" w:hAnsi="Cambria Math" w:cs="Cambria Math"/>
                    <w:color w:val="4E6EA5" w:themeColor="accent4"/>
                    <w:szCs w:val="20"/>
                  </w:rPr>
                </w:rPrChange>
              </w:rPr>
              <m:t>MV</m:t>
            </m:r>
          </m:e>
          <m:sub>
            <m:r>
              <m:rPr>
                <m:sty m:val="p"/>
              </m:rPr>
              <w:rPr>
                <w:rFonts w:ascii="Cambria Math" w:hAnsi="Cambria Math" w:cs="Cambria Math"/>
                <w:rPrChange w:id="71" w:author="Adrian Yeung" w:date="2019-05-14T16:17:00Z">
                  <w:rPr>
                    <w:rFonts w:ascii="Cambria Math" w:eastAsiaTheme="majorEastAsia" w:hAnsi="Cambria Math" w:cs="Cambria Math"/>
                    <w:color w:val="4E6EA5" w:themeColor="accent4"/>
                    <w:szCs w:val="20"/>
                  </w:rPr>
                </w:rPrChange>
              </w:rPr>
              <m:t>-</m:t>
            </m:r>
          </m:sub>
        </m:sSub>
      </m:oMath>
      <w:r w:rsidR="006F5A27" w:rsidRPr="00DA003E">
        <w:rPr>
          <w:rFonts w:ascii="Arial" w:hAnsi="Arial" w:cs="Arial"/>
          <w:rPrChange w:id="72" w:author="Adrian Yeung" w:date="2019-05-14T16:17:00Z">
            <w:rPr>
              <w:rFonts w:ascii="Arial" w:hAnsi="Arial" w:cs="Arial"/>
              <w:bCs/>
              <w:color w:val="4E6EA5" w:themeColor="accent4"/>
              <w:szCs w:val="20"/>
            </w:rPr>
          </w:rPrChange>
        </w:rPr>
        <w:t xml:space="preserve">, and </w:t>
      </w:r>
      <m:oMath>
        <m:sSub>
          <m:sSubPr>
            <m:ctrlPr>
              <w:rPr>
                <w:rFonts w:ascii="Cambria Math" w:hAnsi="Cambria Math" w:cs="Cambria Math"/>
              </w:rPr>
            </m:ctrlPr>
          </m:sSubPr>
          <m:e>
            <m:r>
              <m:rPr>
                <m:sty m:val="p"/>
              </m:rPr>
              <w:rPr>
                <w:rFonts w:ascii="Cambria Math" w:hAnsi="Cambria Math" w:cs="Cambria Math"/>
                <w:rPrChange w:id="73" w:author="Adrian Yeung" w:date="2019-05-14T16:17:00Z">
                  <w:rPr>
                    <w:rFonts w:ascii="Cambria Math" w:eastAsiaTheme="majorEastAsia" w:hAnsi="Cambria Math" w:cs="Cambria Math"/>
                    <w:color w:val="4E6EA5" w:themeColor="accent4"/>
                    <w:szCs w:val="20"/>
                  </w:rPr>
                </w:rPrChange>
              </w:rPr>
              <m:t>MV</m:t>
            </m:r>
          </m:e>
          <m:sub>
            <m:r>
              <m:rPr>
                <m:sty m:val="p"/>
              </m:rPr>
              <w:rPr>
                <w:rFonts w:ascii="Cambria Math" w:hAnsi="Cambria Math" w:cs="Cambria Math"/>
                <w:rPrChange w:id="74" w:author="Adrian Yeung" w:date="2019-05-14T16:17:00Z">
                  <w:rPr>
                    <w:rFonts w:ascii="Cambria Math" w:eastAsiaTheme="majorEastAsia" w:hAnsi="Cambria Math" w:cs="Cambria Math"/>
                    <w:color w:val="4E6EA5" w:themeColor="accent4"/>
                    <w:szCs w:val="20"/>
                  </w:rPr>
                </w:rPrChange>
              </w:rPr>
              <m:t>+</m:t>
            </m:r>
          </m:sub>
        </m:sSub>
      </m:oMath>
      <w:r w:rsidR="006F5A27" w:rsidRPr="00DA003E">
        <w:rPr>
          <w:rFonts w:ascii="Arial" w:hAnsi="Arial" w:cs="Arial"/>
          <w:rPrChange w:id="75" w:author="Adrian Yeung" w:date="2019-05-14T16:17:00Z">
            <w:rPr>
              <w:rFonts w:ascii="Arial" w:hAnsi="Arial" w:cs="Arial"/>
              <w:bCs/>
              <w:color w:val="4E6EA5" w:themeColor="accent4"/>
              <w:szCs w:val="20"/>
            </w:rPr>
          </w:rPrChange>
        </w:rPr>
        <w:t xml:space="preserve"> </w:t>
      </w:r>
      <w:r w:rsidRPr="00DA003E">
        <w:rPr>
          <w:rFonts w:ascii="Arial" w:hAnsi="Arial" w:cs="Arial"/>
          <w:rPrChange w:id="76" w:author="Adrian Yeung" w:date="2019-05-14T16:17:00Z">
            <w:rPr>
              <w:rFonts w:ascii="Arial" w:hAnsi="Arial" w:cs="Arial"/>
              <w:bCs/>
              <w:color w:val="4E6EA5" w:themeColor="accent4"/>
              <w:szCs w:val="20"/>
            </w:rPr>
          </w:rPrChange>
        </w:rPr>
        <w:t>are</w:t>
      </w:r>
      <w:r w:rsidR="006F5A27" w:rsidRPr="00DA003E">
        <w:rPr>
          <w:rFonts w:ascii="Arial" w:hAnsi="Arial" w:cs="Arial"/>
          <w:rPrChange w:id="77" w:author="Adrian Yeung" w:date="2019-05-14T16:17:00Z">
            <w:rPr>
              <w:rFonts w:ascii="Arial" w:hAnsi="Arial" w:cs="Arial"/>
              <w:bCs/>
              <w:color w:val="4E6EA5" w:themeColor="accent4"/>
              <w:szCs w:val="20"/>
            </w:rPr>
          </w:rPrChange>
        </w:rPr>
        <w:t xml:space="preserve"> the fund market value, and the market values when the </w:t>
      </w:r>
      <w:proofErr w:type="gramStart"/>
      <w:r w:rsidR="006F5A27" w:rsidRPr="00DA003E">
        <w:rPr>
          <w:rFonts w:ascii="Arial" w:hAnsi="Arial" w:cs="Arial"/>
          <w:rPrChange w:id="78" w:author="Adrian Yeung" w:date="2019-05-14T16:17:00Z">
            <w:rPr>
              <w:rFonts w:ascii="Arial" w:hAnsi="Arial" w:cs="Arial"/>
              <w:bCs/>
              <w:color w:val="4E6EA5" w:themeColor="accent4"/>
              <w:szCs w:val="20"/>
            </w:rPr>
          </w:rPrChange>
        </w:rPr>
        <w:t>risk free</w:t>
      </w:r>
      <w:proofErr w:type="gramEnd"/>
      <w:r w:rsidR="006F5A27" w:rsidRPr="00DA003E">
        <w:rPr>
          <w:rFonts w:ascii="Arial" w:hAnsi="Arial" w:cs="Arial"/>
          <w:rPrChange w:id="79" w:author="Adrian Yeung" w:date="2019-05-14T16:17:00Z">
            <w:rPr>
              <w:rFonts w:ascii="Arial" w:hAnsi="Arial" w:cs="Arial"/>
              <w:bCs/>
              <w:color w:val="4E6EA5" w:themeColor="accent4"/>
              <w:szCs w:val="20"/>
            </w:rPr>
          </w:rPrChange>
        </w:rPr>
        <w:t xml:space="preserve"> rate is stressed down or up by 1bps</w:t>
      </w:r>
      <w:r w:rsidR="00E07E4A" w:rsidRPr="00DA003E">
        <w:rPr>
          <w:rFonts w:ascii="Arial" w:hAnsi="Arial" w:cs="Arial"/>
          <w:rPrChange w:id="80" w:author="Adrian Yeung" w:date="2019-05-14T16:17:00Z">
            <w:rPr>
              <w:rFonts w:ascii="Arial" w:hAnsi="Arial" w:cs="Arial"/>
              <w:bCs/>
              <w:color w:val="4E6EA5" w:themeColor="accent4"/>
              <w:szCs w:val="20"/>
            </w:rPr>
          </w:rPrChange>
        </w:rPr>
        <w:t xml:space="preserve"> respectively</w:t>
      </w:r>
      <w:r w:rsidR="006F5A27" w:rsidRPr="00DA003E">
        <w:rPr>
          <w:rFonts w:ascii="Arial" w:hAnsi="Arial" w:cs="Arial"/>
          <w:rPrChange w:id="81" w:author="Adrian Yeung" w:date="2019-05-14T16:17:00Z">
            <w:rPr>
              <w:rFonts w:ascii="Arial" w:hAnsi="Arial" w:cs="Arial"/>
              <w:bCs/>
              <w:szCs w:val="20"/>
            </w:rPr>
          </w:rPrChange>
        </w:rPr>
        <w:t>. Effective credit duration is derived in a similar way but in turn stressing only the credit sensitive cash flows.</w:t>
      </w:r>
    </w:p>
    <w:p w14:paraId="62A11DF2" w14:textId="784CF5A1" w:rsidR="00DA003E" w:rsidRDefault="00DA003E" w:rsidP="00DA003E">
      <w:pPr>
        <w:rPr>
          <w:ins w:id="82" w:author="Adrian Yeung" w:date="2019-05-14T16:17:00Z"/>
          <w:rFonts w:ascii="Arial" w:eastAsiaTheme="majorEastAsia" w:hAnsi="Arial" w:cs="Arial"/>
          <w:b/>
          <w:bCs/>
          <w:color w:val="4E6EA5" w:themeColor="accent4"/>
          <w:sz w:val="22"/>
        </w:rPr>
      </w:pPr>
      <w:ins w:id="83" w:author="Adrian Yeung" w:date="2019-05-14T16:17:00Z">
        <w:r>
          <w:rPr>
            <w:rFonts w:ascii="Arial" w:eastAsiaTheme="majorEastAsia" w:hAnsi="Arial" w:cs="Arial"/>
            <w:b/>
            <w:bCs/>
            <w:color w:val="4E6EA5" w:themeColor="accent4"/>
            <w:sz w:val="22"/>
          </w:rPr>
          <w:t>Convexity</w:t>
        </w:r>
      </w:ins>
    </w:p>
    <w:p w14:paraId="5A06B06B" w14:textId="7575FDCB" w:rsidR="00DA003E" w:rsidRDefault="00C77CD9" w:rsidP="00DA003E">
      <w:pPr>
        <w:rPr>
          <w:ins w:id="84" w:author="Adrian Yeung" w:date="2019-05-14T16:19:00Z"/>
          <w:rFonts w:ascii="Arial" w:hAnsi="Arial" w:cs="Arial"/>
          <w:bCs/>
        </w:rPr>
      </w:pPr>
      <w:ins w:id="85" w:author="Adrian Yeung" w:date="2019-05-14T16:23:00Z">
        <w:r>
          <w:rPr>
            <w:rFonts w:ascii="Arial" w:hAnsi="Arial" w:cs="Arial"/>
            <w:bCs/>
          </w:rPr>
          <w:t xml:space="preserve">Convexity of an asset demonstrates how the duration </w:t>
        </w:r>
        <w:r w:rsidR="007D4E10">
          <w:rPr>
            <w:rFonts w:ascii="Arial" w:hAnsi="Arial" w:cs="Arial"/>
            <w:bCs/>
          </w:rPr>
          <w:t>changes as the interest rates change.</w:t>
        </w:r>
      </w:ins>
      <w:ins w:id="86" w:author="Adrian Yeung" w:date="2019-05-14T16:18:00Z">
        <w:r w:rsidR="00653EE4">
          <w:rPr>
            <w:rFonts w:ascii="Arial" w:hAnsi="Arial" w:cs="Arial"/>
            <w:bCs/>
          </w:rPr>
          <w:t xml:space="preserve"> </w:t>
        </w:r>
      </w:ins>
      <w:ins w:id="87" w:author="Adrian Yeung" w:date="2019-05-14T16:21:00Z">
        <w:r w:rsidR="00456078">
          <w:rPr>
            <w:rFonts w:ascii="Arial" w:hAnsi="Arial" w:cs="Arial"/>
            <w:bCs/>
          </w:rPr>
          <w:t>Convexity is calculated as:</w:t>
        </w:r>
      </w:ins>
    </w:p>
    <w:p w14:paraId="011B20BF" w14:textId="6250ED5A" w:rsidR="00731C84" w:rsidRPr="006762D0" w:rsidRDefault="00731C84" w:rsidP="00DA003E">
      <w:pPr>
        <w:rPr>
          <w:ins w:id="88" w:author="Adrian Yeung" w:date="2019-05-14T16:17:00Z"/>
          <w:rFonts w:ascii="Cambria Math" w:hAnsi="Cambria Math" w:cs="Cambria Math"/>
          <w:bCs/>
          <w:i/>
          <w:rPrChange w:id="89" w:author="Adrian Yeung" w:date="2019-05-14T16:21:00Z">
            <w:rPr>
              <w:ins w:id="90" w:author="Adrian Yeung" w:date="2019-05-14T16:17:00Z"/>
              <w:rFonts w:ascii="Arial" w:hAnsi="Arial" w:cs="Arial"/>
              <w:bCs/>
            </w:rPr>
          </w:rPrChange>
        </w:rPr>
      </w:pPr>
      <m:oMathPara>
        <m:oMath>
          <m:r>
            <w:ins w:id="91" w:author="Adrian Yeung" w:date="2019-05-14T16:19:00Z">
              <w:rPr>
                <w:rFonts w:ascii="Cambria Math" w:hAnsi="Cambria Math" w:cs="Cambria Math"/>
              </w:rPr>
              <w:lastRenderedPageBreak/>
              <m:t>Convexity=</m:t>
            </w:ins>
          </m:r>
          <m:f>
            <m:fPr>
              <m:ctrlPr>
                <w:ins w:id="92" w:author="Adrian Yeung" w:date="2019-05-14T16:19:00Z">
                  <w:rPr>
                    <w:rFonts w:ascii="Cambria Math" w:hAnsi="Cambria Math" w:cs="Cambria Math"/>
                    <w:bCs/>
                    <w:i/>
                  </w:rPr>
                </w:ins>
              </m:ctrlPr>
            </m:fPr>
            <m:num>
              <m:sSub>
                <m:sSubPr>
                  <m:ctrlPr>
                    <w:ins w:id="93" w:author="Adrian Yeung" w:date="2019-05-14T16:19:00Z">
                      <w:rPr>
                        <w:rFonts w:ascii="Cambria Math" w:hAnsi="Cambria Math" w:cs="Cambria Math"/>
                        <w:bCs/>
                        <w:i/>
                      </w:rPr>
                    </w:ins>
                  </m:ctrlPr>
                </m:sSubPr>
                <m:e>
                  <m:r>
                    <w:ins w:id="94" w:author="Adrian Yeung" w:date="2019-05-14T16:19:00Z">
                      <w:rPr>
                        <w:rFonts w:ascii="Cambria Math" w:hAnsi="Cambria Math" w:cs="Cambria Math"/>
                      </w:rPr>
                      <m:t>MV</m:t>
                    </w:ins>
                  </m:r>
                </m:e>
                <m:sub>
                  <m:r>
                    <w:ins w:id="95" w:author="Adrian Yeung" w:date="2019-05-14T16:19:00Z">
                      <w:rPr>
                        <w:rFonts w:ascii="Cambria Math" w:hAnsi="Cambria Math" w:cs="Cambria Math"/>
                      </w:rPr>
                      <m:t>-</m:t>
                    </w:ins>
                  </m:r>
                </m:sub>
              </m:sSub>
              <m:r>
                <w:ins w:id="96" w:author="Adrian Yeung" w:date="2019-05-14T16:20:00Z">
                  <w:rPr>
                    <w:rFonts w:ascii="Cambria Math" w:hAnsi="Cambria Math" w:cs="Cambria Math"/>
                  </w:rPr>
                  <m:t>+</m:t>
                </w:ins>
              </m:r>
              <m:sSub>
                <m:sSubPr>
                  <m:ctrlPr>
                    <w:ins w:id="97" w:author="Adrian Yeung" w:date="2019-05-14T16:19:00Z">
                      <w:rPr>
                        <w:rFonts w:ascii="Cambria Math" w:hAnsi="Cambria Math" w:cs="Cambria Math"/>
                        <w:bCs/>
                        <w:i/>
                      </w:rPr>
                    </w:ins>
                  </m:ctrlPr>
                </m:sSubPr>
                <m:e>
                  <m:r>
                    <w:ins w:id="98" w:author="Adrian Yeung" w:date="2019-05-14T16:19:00Z">
                      <w:rPr>
                        <w:rFonts w:ascii="Cambria Math" w:hAnsi="Cambria Math" w:cs="Cambria Math"/>
                      </w:rPr>
                      <m:t>MV</m:t>
                    </w:ins>
                  </m:r>
                </m:e>
                <m:sub>
                  <m:r>
                    <w:ins w:id="99" w:author="Adrian Yeung" w:date="2019-05-14T16:19:00Z">
                      <w:rPr>
                        <w:rFonts w:ascii="Cambria Math" w:hAnsi="Cambria Math" w:cs="Cambria Math"/>
                      </w:rPr>
                      <m:t>+</m:t>
                    </w:ins>
                  </m:r>
                </m:sub>
              </m:sSub>
              <m:r>
                <w:ins w:id="100" w:author="Adrian Yeung" w:date="2019-05-14T16:20:00Z">
                  <w:rPr>
                    <w:rFonts w:ascii="Cambria Math" w:hAnsi="Cambria Math" w:cs="Cambria Math"/>
                  </w:rPr>
                  <m:t>-2MV</m:t>
                </w:ins>
              </m:r>
            </m:num>
            <m:den>
              <m:r>
                <w:ins w:id="101" w:author="Adrian Yeung" w:date="2019-05-14T16:19:00Z">
                  <w:rPr>
                    <w:rFonts w:ascii="Cambria Math" w:hAnsi="Cambria Math" w:cs="Cambria Math"/>
                  </w:rPr>
                  <m:t>2</m:t>
                </w:ins>
              </m:r>
              <m:sSub>
                <m:sSubPr>
                  <m:ctrlPr>
                    <w:ins w:id="102" w:author="Adrian Yeung" w:date="2019-05-14T16:19:00Z">
                      <w:rPr>
                        <w:rFonts w:ascii="Cambria Math" w:hAnsi="Cambria Math" w:cs="Cambria Math"/>
                        <w:bCs/>
                        <w:i/>
                      </w:rPr>
                    </w:ins>
                  </m:ctrlPr>
                </m:sSubPr>
                <m:e>
                  <m:r>
                    <w:ins w:id="103" w:author="Adrian Yeung" w:date="2019-05-14T16:19:00Z">
                      <w:rPr>
                        <w:rFonts w:ascii="Cambria Math" w:hAnsi="Cambria Math" w:cs="Cambria Math"/>
                      </w:rPr>
                      <m:t>×MV</m:t>
                    </w:ins>
                  </m:r>
                </m:e>
                <m:sub>
                  <m:r>
                    <w:ins w:id="104" w:author="Adrian Yeung" w:date="2019-05-14T16:19:00Z">
                      <w:rPr>
                        <w:rFonts w:ascii="Cambria Math" w:hAnsi="Cambria Math" w:cs="Cambria Math"/>
                      </w:rPr>
                      <m:t>0</m:t>
                    </w:ins>
                  </m:r>
                </m:sub>
              </m:sSub>
              <m:r>
                <w:ins w:id="105" w:author="Adrian Yeung" w:date="2019-05-14T16:19:00Z">
                  <w:rPr>
                    <w:rFonts w:ascii="Cambria Math" w:hAnsi="Cambria Math" w:cs="Cambria Math"/>
                  </w:rPr>
                  <m:t>×</m:t>
                </w:ins>
              </m:r>
              <m:sSup>
                <m:sSupPr>
                  <m:ctrlPr>
                    <w:ins w:id="106" w:author="Adrian Yeung" w:date="2019-05-14T16:21:00Z">
                      <w:rPr>
                        <w:rFonts w:ascii="Cambria Math" w:hAnsi="Cambria Math" w:cs="Cambria Math"/>
                        <w:bCs/>
                        <w:i/>
                      </w:rPr>
                    </w:ins>
                  </m:ctrlPr>
                </m:sSupPr>
                <m:e>
                  <m:r>
                    <w:ins w:id="107" w:author="Adrian Yeung" w:date="2019-05-14T16:21:00Z">
                      <w:rPr>
                        <w:rFonts w:ascii="Cambria Math" w:hAnsi="Cambria Math" w:cs="Cambria Math"/>
                      </w:rPr>
                      <m:t>0.0001</m:t>
                    </w:ins>
                  </m:r>
                </m:e>
                <m:sup>
                  <m:r>
                    <w:ins w:id="108" w:author="Adrian Yeung" w:date="2019-05-14T16:21:00Z">
                      <w:rPr>
                        <w:rFonts w:ascii="Cambria Math" w:hAnsi="Cambria Math" w:cs="Cambria Math"/>
                      </w:rPr>
                      <m:t>2</m:t>
                    </w:ins>
                  </m:r>
                </m:sup>
              </m:sSup>
            </m:den>
          </m:f>
        </m:oMath>
      </m:oMathPara>
    </w:p>
    <w:p w14:paraId="7A4EC0FB" w14:textId="77777777" w:rsidR="00DA003E" w:rsidRPr="00DA003E" w:rsidRDefault="00DA003E" w:rsidP="00262A70">
      <w:pPr>
        <w:rPr>
          <w:rFonts w:ascii="Arial" w:hAnsi="Arial" w:cs="Arial"/>
          <w:rPrChange w:id="109" w:author="Adrian Yeung" w:date="2019-05-14T16:17:00Z">
            <w:rPr>
              <w:rFonts w:ascii="Arial" w:hAnsi="Arial" w:cs="Arial"/>
              <w:bCs/>
              <w:szCs w:val="20"/>
            </w:rPr>
          </w:rPrChange>
        </w:rPr>
      </w:pPr>
    </w:p>
    <w:p w14:paraId="11EF7ED8" w14:textId="29996B00" w:rsidR="00D27F3D" w:rsidRPr="00926D2E" w:rsidRDefault="00D27F3D" w:rsidP="00262A70">
      <w:pPr>
        <w:rPr>
          <w:rFonts w:ascii="Arial" w:hAnsi="Arial" w:cs="Arial"/>
          <w:bCs/>
          <w:szCs w:val="20"/>
        </w:rPr>
      </w:pPr>
      <w:r>
        <w:rPr>
          <w:rFonts w:ascii="Arial" w:hAnsi="Arial" w:cs="Arial"/>
          <w:b/>
          <w:bCs/>
          <w:sz w:val="22"/>
          <w:szCs w:val="22"/>
        </w:rPr>
        <w:t>L</w:t>
      </w:r>
      <w:r w:rsidRPr="00926D2E">
        <w:rPr>
          <w:rFonts w:ascii="Arial" w:eastAsiaTheme="majorEastAsia" w:hAnsi="Arial" w:cs="Arial"/>
          <w:b/>
          <w:bCs/>
          <w:color w:val="4E6EA5" w:themeColor="accent4"/>
          <w:sz w:val="22"/>
        </w:rPr>
        <w:t>imitations</w:t>
      </w:r>
      <w:r>
        <w:rPr>
          <w:rFonts w:ascii="Arial" w:eastAsiaTheme="majorEastAsia" w:hAnsi="Arial" w:cs="Arial"/>
          <w:b/>
          <w:bCs/>
          <w:color w:val="4E6EA5" w:themeColor="accent4"/>
          <w:sz w:val="22"/>
        </w:rPr>
        <w:t xml:space="preserve"> to the metrics calculations</w:t>
      </w:r>
    </w:p>
    <w:p w14:paraId="3F9EE144" w14:textId="46529663" w:rsidR="006E40F2" w:rsidRPr="00926D2E" w:rsidRDefault="00D27F3D" w:rsidP="00926D2E">
      <w:pPr>
        <w:pStyle w:val="ListParagraph"/>
        <w:numPr>
          <w:ilvl w:val="0"/>
          <w:numId w:val="29"/>
        </w:numPr>
        <w:rPr>
          <w:rFonts w:ascii="Arial" w:hAnsi="Arial" w:cs="Arial"/>
        </w:rPr>
      </w:pPr>
      <w:r w:rsidRPr="00926D2E">
        <w:rPr>
          <w:rFonts w:ascii="Arial" w:hAnsi="Arial" w:cs="Arial"/>
        </w:rPr>
        <w:t>Only effective</w:t>
      </w:r>
      <w:ins w:id="110" w:author="Adrian Yeung" w:date="2019-05-14T16:32:00Z">
        <w:r w:rsidR="00CC7D6F">
          <w:rPr>
            <w:rFonts w:ascii="Arial" w:hAnsi="Arial" w:cs="Arial"/>
          </w:rPr>
          <w:t xml:space="preserve"> duration</w:t>
        </w:r>
      </w:ins>
      <w:r w:rsidRPr="00926D2E">
        <w:rPr>
          <w:rFonts w:ascii="Arial" w:hAnsi="Arial" w:cs="Arial"/>
        </w:rPr>
        <w:t>,</w:t>
      </w:r>
      <w:del w:id="111" w:author="Adrian Yeung" w:date="2019-05-14T16:32:00Z">
        <w:r w:rsidRPr="00926D2E" w:rsidDel="00CC7D6F">
          <w:rPr>
            <w:rFonts w:ascii="Arial" w:hAnsi="Arial" w:cs="Arial"/>
          </w:rPr>
          <w:delText xml:space="preserve"> and</w:delText>
        </w:r>
      </w:del>
      <w:r w:rsidRPr="00926D2E">
        <w:rPr>
          <w:rFonts w:ascii="Arial" w:hAnsi="Arial" w:cs="Arial"/>
        </w:rPr>
        <w:t xml:space="preserve"> effective credit duration</w:t>
      </w:r>
      <w:ins w:id="112" w:author="Adrian Yeung" w:date="2019-05-14T16:32:00Z">
        <w:r w:rsidR="00CC7D6F">
          <w:rPr>
            <w:rFonts w:ascii="Arial" w:hAnsi="Arial" w:cs="Arial"/>
          </w:rPr>
          <w:t xml:space="preserve"> and </w:t>
        </w:r>
        <w:r w:rsidR="00746F01">
          <w:rPr>
            <w:rFonts w:ascii="Arial" w:hAnsi="Arial" w:cs="Arial"/>
          </w:rPr>
          <w:t>convexity</w:t>
        </w:r>
      </w:ins>
      <w:r w:rsidRPr="00926D2E">
        <w:rPr>
          <w:rFonts w:ascii="Arial" w:hAnsi="Arial" w:cs="Arial"/>
        </w:rPr>
        <w:t xml:space="preserve"> calculations are currently supported for notional assets.</w:t>
      </w:r>
      <w:r w:rsidR="006E40F2" w:rsidRPr="00926D2E">
        <w:rPr>
          <w:rFonts w:ascii="Arial" w:hAnsi="Arial" w:cs="Arial"/>
        </w:rPr>
        <w:br w:type="page"/>
      </w:r>
      <w:bookmarkStart w:id="113" w:name="_GoBack"/>
      <w:bookmarkEnd w:id="113"/>
      <w:ins w:id="114" w:author="Yeung, Adrian" w:date="2021-06-30T13:35:00Z">
        <w:r w:rsidR="00A06307">
          <w:rPr>
            <w:rFonts w:ascii="Arial" w:hAnsi="Arial" w:cs="Arial"/>
          </w:rPr>
          <w:lastRenderedPageBreak/>
          <w:fldChar w:fldCharType="begin"/>
        </w:r>
        <w:r w:rsidR="00A06307">
          <w:rPr>
            <w:rFonts w:ascii="Arial" w:hAnsi="Arial" w:cs="Arial"/>
          </w:rPr>
          <w:instrText xml:space="preserve"> HYPERLINK "http://docs.pfaroe.com/umbraco/umbraco.aspx" </w:instrText>
        </w:r>
        <w:r w:rsidR="00A06307">
          <w:rPr>
            <w:rFonts w:ascii="Arial" w:hAnsi="Arial" w:cs="Arial"/>
          </w:rPr>
        </w:r>
        <w:r w:rsidR="00A06307">
          <w:rPr>
            <w:rFonts w:ascii="Arial" w:hAnsi="Arial" w:cs="Arial"/>
          </w:rPr>
          <w:fldChar w:fldCharType="separate"/>
        </w:r>
        <w:r w:rsidR="00A06307" w:rsidRPr="00A06307">
          <w:rPr>
            <w:rStyle w:val="Hyperlink"/>
          </w:rPr>
          <w:t>http://docs.pfaroe.com/umbraco/umbraco.aspx</w:t>
        </w:r>
        <w:r w:rsidR="00A06307">
          <w:rPr>
            <w:rFonts w:ascii="Arial" w:hAnsi="Arial" w:cs="Arial"/>
          </w:rPr>
          <w:fldChar w:fldCharType="end"/>
        </w:r>
      </w:ins>
    </w:p>
    <w:p w14:paraId="779992B0" w14:textId="1EADE447" w:rsidR="000D547F" w:rsidRPr="007E092B" w:rsidRDefault="00545F64" w:rsidP="000D547F">
      <w:pPr>
        <w:pStyle w:val="Heading2"/>
        <w:rPr>
          <w:rFonts w:ascii="Arial" w:hAnsi="Arial" w:cs="Arial"/>
        </w:rPr>
      </w:pPr>
      <w:bookmarkStart w:id="115" w:name="_Toc487466686"/>
      <w:r w:rsidRPr="007E092B">
        <w:rPr>
          <w:rFonts w:ascii="Arial" w:hAnsi="Arial" w:cs="Arial"/>
        </w:rPr>
        <w:t>Typical f</w:t>
      </w:r>
      <w:r w:rsidR="000D547F" w:rsidRPr="007E092B">
        <w:rPr>
          <w:rFonts w:ascii="Arial" w:hAnsi="Arial" w:cs="Arial"/>
        </w:rPr>
        <w:t xml:space="preserve">ixed income </w:t>
      </w:r>
      <w:r w:rsidRPr="007E092B">
        <w:rPr>
          <w:rFonts w:ascii="Arial" w:hAnsi="Arial" w:cs="Arial"/>
        </w:rPr>
        <w:t xml:space="preserve">modelling </w:t>
      </w:r>
      <w:r w:rsidR="000D547F" w:rsidRPr="007E092B">
        <w:rPr>
          <w:rFonts w:ascii="Arial" w:hAnsi="Arial" w:cs="Arial"/>
        </w:rPr>
        <w:t>(including derivatives)</w:t>
      </w:r>
      <w:bookmarkEnd w:id="115"/>
    </w:p>
    <w:p w14:paraId="599D71B5" w14:textId="77777777" w:rsidR="000D547F" w:rsidRPr="007E092B" w:rsidRDefault="000D547F" w:rsidP="000D547F">
      <w:pPr>
        <w:rPr>
          <w:rFonts w:ascii="Arial" w:hAnsi="Arial" w:cs="Arial"/>
        </w:rPr>
      </w:pPr>
      <w:r w:rsidRPr="007E092B">
        <w:rPr>
          <w:rFonts w:ascii="Arial" w:hAnsi="Arial" w:cs="Arial"/>
        </w:rPr>
        <w:t xml:space="preserve">The table below summarises how typical fixed income asset classes would be effectively described by the </w:t>
      </w:r>
      <w:proofErr w:type="spellStart"/>
      <w:r w:rsidRPr="007E092B">
        <w:rPr>
          <w:rFonts w:ascii="Arial" w:hAnsi="Arial" w:cs="Arial"/>
        </w:rPr>
        <w:t>PFaroe</w:t>
      </w:r>
      <w:proofErr w:type="spellEnd"/>
      <w:r w:rsidRPr="007E092B">
        <w:rPr>
          <w:rFonts w:ascii="Arial" w:hAnsi="Arial" w:cs="Arial"/>
        </w:rPr>
        <w:t xml:space="preserve"> Asset Modelling Framework.</w:t>
      </w:r>
    </w:p>
    <w:p w14:paraId="08200BB1" w14:textId="77777777" w:rsidR="000D547F" w:rsidRPr="007E092B" w:rsidRDefault="000D547F" w:rsidP="000D547F">
      <w:pPr>
        <w:rPr>
          <w:rFonts w:ascii="Arial" w:hAnsi="Arial" w:cs="Arial"/>
        </w:rPr>
      </w:pPr>
      <w:r w:rsidRPr="007E092B">
        <w:rPr>
          <w:rFonts w:ascii="Arial" w:hAnsi="Arial" w:cs="Arial"/>
        </w:rPr>
        <w:t>The input sensitivities (</w:t>
      </w:r>
      <w:r w:rsidRPr="007E092B">
        <w:rPr>
          <w:rFonts w:ascii="Arial" w:hAnsi="Arial" w:cs="Arial"/>
          <w:i/>
        </w:rPr>
        <w:t>x, y, z</w:t>
      </w:r>
      <w:r w:rsidRPr="007E092B">
        <w:rPr>
          <w:rFonts w:ascii="Arial" w:hAnsi="Arial" w:cs="Arial"/>
        </w:rPr>
        <w:t>) infer cashflows (</w:t>
      </w:r>
      <w:r w:rsidRPr="007E092B">
        <w:rPr>
          <w:rFonts w:ascii="Arial" w:hAnsi="Arial" w:cs="Arial"/>
          <w:i/>
        </w:rPr>
        <w:t>X, Y, Z</w:t>
      </w:r>
      <w:r w:rsidRPr="007E092B">
        <w:rPr>
          <w:rFonts w:ascii="Arial" w:hAnsi="Arial" w:cs="Arial"/>
        </w:rPr>
        <w:t xml:space="preserve">) </w:t>
      </w:r>
      <w:r w:rsidRPr="007E092B">
        <w:rPr>
          <w:rFonts w:ascii="Arial" w:hAnsi="Arial" w:cs="Arial"/>
          <w:b/>
        </w:rPr>
        <w:t>without explicit knowledge of the asset class</w:t>
      </w:r>
      <w:r w:rsidRPr="007E092B">
        <w:rPr>
          <w:rFonts w:ascii="Arial" w:hAnsi="Arial" w:cs="Arial"/>
        </w:rPr>
        <w:t>. Reuse of the same symbol for a given row in the table indicates the sensitivity or cashflows are of similar magnitude (e.g. a credit risky bond where CR01 = PV01).</w:t>
      </w:r>
    </w:p>
    <w:p w14:paraId="506D3E19" w14:textId="504CDBFB" w:rsidR="00B23950" w:rsidRPr="007E092B" w:rsidRDefault="000D547F" w:rsidP="000D547F">
      <w:pPr>
        <w:rPr>
          <w:rFonts w:ascii="Arial" w:hAnsi="Arial" w:cs="Arial"/>
        </w:rPr>
      </w:pPr>
      <w:r w:rsidRPr="007E092B">
        <w:rPr>
          <w:rFonts w:ascii="Arial" w:hAnsi="Arial" w:cs="Arial"/>
        </w:rPr>
        <w:t xml:space="preserve">The choice of </w:t>
      </w:r>
      <w:r w:rsidRPr="007E092B">
        <w:rPr>
          <w:rFonts w:ascii="Arial" w:hAnsi="Arial" w:cs="Arial"/>
          <w:i/>
        </w:rPr>
        <w:t>Cash on Account</w:t>
      </w:r>
      <w:r w:rsidRPr="007E092B">
        <w:rPr>
          <w:rFonts w:ascii="Arial" w:hAnsi="Arial" w:cs="Arial"/>
        </w:rPr>
        <w:t xml:space="preserve"> or </w:t>
      </w:r>
      <w:r w:rsidRPr="007E092B">
        <w:rPr>
          <w:rFonts w:ascii="Arial" w:hAnsi="Arial" w:cs="Arial"/>
          <w:i/>
        </w:rPr>
        <w:t>Floating Leg</w:t>
      </w:r>
      <w:r w:rsidRPr="007E092B">
        <w:rPr>
          <w:rFonts w:ascii="Arial" w:hAnsi="Arial" w:cs="Arial"/>
        </w:rPr>
        <w:t xml:space="preserve"> affects (a) the display of cashflows in the asset analytics and (b) generation of cashflows in ALM projections. The choice of </w:t>
      </w:r>
      <w:r w:rsidRPr="007E092B">
        <w:rPr>
          <w:rFonts w:ascii="Arial" w:hAnsi="Arial" w:cs="Arial"/>
          <w:i/>
        </w:rPr>
        <w:t>Transport method</w:t>
      </w:r>
      <w:r w:rsidRPr="007E092B">
        <w:rPr>
          <w:rFonts w:ascii="Arial" w:hAnsi="Arial" w:cs="Arial"/>
        </w:rPr>
        <w:t xml:space="preserve"> affects how the cashflows change in time in ALM projections. </w:t>
      </w:r>
    </w:p>
    <w:p w14:paraId="6B58FF73" w14:textId="77777777" w:rsidR="000D547F" w:rsidRPr="007E092B" w:rsidRDefault="000D547F" w:rsidP="00926D2E">
      <w:pPr>
        <w:spacing w:after="0"/>
        <w:rPr>
          <w:rFonts w:ascii="Arial" w:hAnsi="Arial" w:cs="Arial"/>
        </w:rPr>
      </w:pPr>
    </w:p>
    <w:tbl>
      <w:tblPr>
        <w:tblStyle w:val="TableGrid"/>
        <w:tblpPr w:leftFromText="180" w:rightFromText="180" w:vertAnchor="text" w:tblpY="1"/>
        <w:tblOverlap w:val="never"/>
        <w:tblW w:w="8290" w:type="dxa"/>
        <w:tblLayout w:type="fixed"/>
        <w:tblCellMar>
          <w:left w:w="28" w:type="dxa"/>
          <w:right w:w="28" w:type="dxa"/>
        </w:tblCellMar>
        <w:tblLook w:val="04A0" w:firstRow="1" w:lastRow="0" w:firstColumn="1" w:lastColumn="0" w:noHBand="0" w:noVBand="1"/>
      </w:tblPr>
      <w:tblGrid>
        <w:gridCol w:w="1585"/>
        <w:gridCol w:w="581"/>
        <w:gridCol w:w="581"/>
        <w:gridCol w:w="581"/>
        <w:gridCol w:w="581"/>
        <w:gridCol w:w="581"/>
        <w:gridCol w:w="582"/>
        <w:gridCol w:w="1586"/>
        <w:gridCol w:w="615"/>
        <w:gridCol w:w="1017"/>
      </w:tblGrid>
      <w:tr w:rsidR="0074233D" w:rsidRPr="00E300CF" w14:paraId="6909F889" w14:textId="77777777" w:rsidTr="003D4583">
        <w:tc>
          <w:tcPr>
            <w:tcW w:w="1585" w:type="dxa"/>
            <w:vMerge w:val="restart"/>
            <w:shd w:val="clear" w:color="auto" w:fill="D9D9D9" w:themeFill="background1" w:themeFillShade="D9"/>
          </w:tcPr>
          <w:p w14:paraId="09F412C9" w14:textId="77777777" w:rsidR="0074233D" w:rsidRPr="007E092B" w:rsidRDefault="0074233D" w:rsidP="0074233D">
            <w:pPr>
              <w:rPr>
                <w:rFonts w:ascii="Arial" w:hAnsi="Arial" w:cs="Arial"/>
                <w:b/>
              </w:rPr>
            </w:pPr>
            <w:r w:rsidRPr="007E092B">
              <w:rPr>
                <w:rFonts w:ascii="Arial" w:hAnsi="Arial" w:cs="Arial"/>
                <w:b/>
              </w:rPr>
              <w:t>Asset class</w:t>
            </w:r>
          </w:p>
        </w:tc>
        <w:tc>
          <w:tcPr>
            <w:tcW w:w="1743" w:type="dxa"/>
            <w:gridSpan w:val="3"/>
            <w:shd w:val="clear" w:color="auto" w:fill="D9D9D9" w:themeFill="background1" w:themeFillShade="D9"/>
          </w:tcPr>
          <w:p w14:paraId="5AB5891B" w14:textId="77777777" w:rsidR="0074233D" w:rsidRPr="007E092B" w:rsidRDefault="0074233D" w:rsidP="0074233D">
            <w:pPr>
              <w:jc w:val="center"/>
              <w:rPr>
                <w:rFonts w:ascii="Arial" w:hAnsi="Arial" w:cs="Arial"/>
                <w:b/>
              </w:rPr>
            </w:pPr>
            <w:r w:rsidRPr="007E092B">
              <w:rPr>
                <w:rFonts w:ascii="Arial" w:hAnsi="Arial" w:cs="Arial"/>
                <w:b/>
              </w:rPr>
              <w:t>Sensitivities</w:t>
            </w:r>
          </w:p>
        </w:tc>
        <w:tc>
          <w:tcPr>
            <w:tcW w:w="1744" w:type="dxa"/>
            <w:gridSpan w:val="3"/>
            <w:shd w:val="clear" w:color="auto" w:fill="D9D9D9" w:themeFill="background1" w:themeFillShade="D9"/>
          </w:tcPr>
          <w:p w14:paraId="46DA0DE2" w14:textId="6A481D59" w:rsidR="0074233D" w:rsidRPr="007E092B" w:rsidRDefault="0074233D" w:rsidP="0074233D">
            <w:pPr>
              <w:jc w:val="center"/>
              <w:rPr>
                <w:rFonts w:ascii="Arial" w:hAnsi="Arial" w:cs="Arial"/>
                <w:b/>
              </w:rPr>
            </w:pPr>
            <w:r w:rsidRPr="007E092B">
              <w:rPr>
                <w:rFonts w:ascii="Arial" w:hAnsi="Arial" w:cs="Arial"/>
                <w:b/>
              </w:rPr>
              <w:t>Cashflows</w:t>
            </w:r>
          </w:p>
        </w:tc>
        <w:tc>
          <w:tcPr>
            <w:tcW w:w="1586" w:type="dxa"/>
            <w:vMerge w:val="restart"/>
            <w:shd w:val="clear" w:color="auto" w:fill="D9D9D9" w:themeFill="background1" w:themeFillShade="D9"/>
          </w:tcPr>
          <w:p w14:paraId="36537570" w14:textId="77777777" w:rsidR="0074233D" w:rsidRPr="007E092B" w:rsidRDefault="0074233D" w:rsidP="0074233D">
            <w:pPr>
              <w:jc w:val="center"/>
              <w:rPr>
                <w:rFonts w:ascii="Arial" w:hAnsi="Arial" w:cs="Arial"/>
                <w:b/>
              </w:rPr>
            </w:pPr>
            <w:r w:rsidRPr="007E092B">
              <w:rPr>
                <w:rFonts w:ascii="Arial" w:hAnsi="Arial" w:cs="Arial"/>
                <w:b/>
              </w:rPr>
              <w:t>Cash on Account or Floating Legs?</w:t>
            </w:r>
          </w:p>
        </w:tc>
        <w:tc>
          <w:tcPr>
            <w:tcW w:w="1632" w:type="dxa"/>
            <w:gridSpan w:val="2"/>
            <w:shd w:val="clear" w:color="auto" w:fill="D9D9D9" w:themeFill="background1" w:themeFillShade="D9"/>
          </w:tcPr>
          <w:p w14:paraId="3ACD1777" w14:textId="77777777" w:rsidR="0074233D" w:rsidRPr="007E092B" w:rsidRDefault="0074233D" w:rsidP="0074233D">
            <w:pPr>
              <w:jc w:val="center"/>
              <w:rPr>
                <w:rFonts w:ascii="Arial" w:hAnsi="Arial" w:cs="Arial"/>
                <w:b/>
              </w:rPr>
            </w:pPr>
            <w:r w:rsidRPr="007E092B">
              <w:rPr>
                <w:rFonts w:ascii="Arial" w:hAnsi="Arial" w:cs="Arial"/>
                <w:b/>
              </w:rPr>
              <w:t>Transport method</w:t>
            </w:r>
          </w:p>
        </w:tc>
      </w:tr>
      <w:tr w:rsidR="000D547F" w:rsidRPr="00E300CF" w14:paraId="1609A9B7" w14:textId="77777777" w:rsidTr="003D4583">
        <w:trPr>
          <w:trHeight w:val="80"/>
        </w:trPr>
        <w:tc>
          <w:tcPr>
            <w:tcW w:w="1585" w:type="dxa"/>
            <w:vMerge/>
          </w:tcPr>
          <w:p w14:paraId="3E908479" w14:textId="77777777" w:rsidR="000D547F" w:rsidRPr="007E092B" w:rsidRDefault="000D547F" w:rsidP="0074233D">
            <w:pPr>
              <w:rPr>
                <w:rFonts w:ascii="Arial" w:hAnsi="Arial" w:cs="Arial"/>
              </w:rPr>
            </w:pPr>
          </w:p>
        </w:tc>
        <w:tc>
          <w:tcPr>
            <w:tcW w:w="581" w:type="dxa"/>
            <w:shd w:val="clear" w:color="auto" w:fill="D9D9D9" w:themeFill="background1" w:themeFillShade="D9"/>
          </w:tcPr>
          <w:p w14:paraId="4936F497" w14:textId="5B7FEF4F" w:rsidR="000D547F" w:rsidRPr="007E092B" w:rsidRDefault="00925838" w:rsidP="0074233D">
            <w:pPr>
              <w:jc w:val="center"/>
              <w:rPr>
                <w:rFonts w:ascii="Arial" w:hAnsi="Arial" w:cs="Arial"/>
                <w:sz w:val="15"/>
              </w:rPr>
            </w:pPr>
            <w:r w:rsidRPr="007E092B">
              <w:rPr>
                <w:rFonts w:ascii="Arial" w:hAnsi="Arial" w:cs="Arial"/>
                <w:sz w:val="15"/>
              </w:rPr>
              <w:t>Risk free rates</w:t>
            </w:r>
          </w:p>
        </w:tc>
        <w:tc>
          <w:tcPr>
            <w:tcW w:w="581" w:type="dxa"/>
            <w:shd w:val="clear" w:color="auto" w:fill="D9D9D9" w:themeFill="background1" w:themeFillShade="D9"/>
          </w:tcPr>
          <w:p w14:paraId="5C522E81" w14:textId="3850201E" w:rsidR="000D547F" w:rsidRPr="007E092B" w:rsidRDefault="00925838" w:rsidP="0074233D">
            <w:pPr>
              <w:jc w:val="center"/>
              <w:rPr>
                <w:rFonts w:ascii="Arial" w:hAnsi="Arial" w:cs="Arial"/>
                <w:sz w:val="15"/>
              </w:rPr>
            </w:pPr>
            <w:r w:rsidRPr="007E092B">
              <w:rPr>
                <w:rFonts w:ascii="Arial" w:hAnsi="Arial" w:cs="Arial"/>
                <w:sz w:val="15"/>
              </w:rPr>
              <w:t>Inflation</w:t>
            </w:r>
          </w:p>
        </w:tc>
        <w:tc>
          <w:tcPr>
            <w:tcW w:w="581" w:type="dxa"/>
            <w:shd w:val="clear" w:color="auto" w:fill="D9D9D9" w:themeFill="background1" w:themeFillShade="D9"/>
          </w:tcPr>
          <w:p w14:paraId="57CEE90C" w14:textId="40770EB2" w:rsidR="000D547F" w:rsidRPr="007E092B" w:rsidRDefault="00925838" w:rsidP="0074233D">
            <w:pPr>
              <w:jc w:val="center"/>
              <w:rPr>
                <w:rFonts w:ascii="Arial" w:hAnsi="Arial" w:cs="Arial"/>
                <w:sz w:val="15"/>
              </w:rPr>
            </w:pPr>
            <w:r w:rsidRPr="007E092B">
              <w:rPr>
                <w:rFonts w:ascii="Arial" w:hAnsi="Arial" w:cs="Arial"/>
                <w:sz w:val="15"/>
              </w:rPr>
              <w:t>Credit</w:t>
            </w:r>
          </w:p>
        </w:tc>
        <w:tc>
          <w:tcPr>
            <w:tcW w:w="581" w:type="dxa"/>
            <w:shd w:val="clear" w:color="auto" w:fill="D9D9D9" w:themeFill="background1" w:themeFillShade="D9"/>
          </w:tcPr>
          <w:p w14:paraId="37CF5790" w14:textId="4C944280" w:rsidR="000D547F" w:rsidRPr="007E092B" w:rsidRDefault="00925838" w:rsidP="0074233D">
            <w:pPr>
              <w:jc w:val="center"/>
              <w:rPr>
                <w:rFonts w:ascii="Arial" w:hAnsi="Arial" w:cs="Arial"/>
                <w:sz w:val="15"/>
              </w:rPr>
            </w:pPr>
            <w:r w:rsidRPr="007E092B">
              <w:rPr>
                <w:rFonts w:ascii="Arial" w:hAnsi="Arial" w:cs="Arial"/>
                <w:sz w:val="15"/>
              </w:rPr>
              <w:t>Risk free</w:t>
            </w:r>
          </w:p>
        </w:tc>
        <w:tc>
          <w:tcPr>
            <w:tcW w:w="581" w:type="dxa"/>
            <w:shd w:val="clear" w:color="auto" w:fill="D9D9D9" w:themeFill="background1" w:themeFillShade="D9"/>
          </w:tcPr>
          <w:p w14:paraId="285EFFDD" w14:textId="0825EB44" w:rsidR="000D547F" w:rsidRPr="007E092B" w:rsidRDefault="00925838" w:rsidP="0074233D">
            <w:pPr>
              <w:jc w:val="center"/>
              <w:rPr>
                <w:rFonts w:ascii="Arial" w:hAnsi="Arial" w:cs="Arial"/>
                <w:sz w:val="15"/>
              </w:rPr>
            </w:pPr>
            <w:r w:rsidRPr="007E092B">
              <w:rPr>
                <w:rFonts w:ascii="Arial" w:hAnsi="Arial" w:cs="Arial"/>
                <w:sz w:val="15"/>
              </w:rPr>
              <w:t>Real</w:t>
            </w:r>
          </w:p>
        </w:tc>
        <w:tc>
          <w:tcPr>
            <w:tcW w:w="582" w:type="dxa"/>
            <w:shd w:val="clear" w:color="auto" w:fill="D9D9D9" w:themeFill="background1" w:themeFillShade="D9"/>
          </w:tcPr>
          <w:p w14:paraId="5F8A7EE0" w14:textId="12F0FCD5" w:rsidR="000D547F" w:rsidRPr="007E092B" w:rsidRDefault="00925838" w:rsidP="0074233D">
            <w:pPr>
              <w:jc w:val="center"/>
              <w:rPr>
                <w:rFonts w:ascii="Arial" w:hAnsi="Arial" w:cs="Arial"/>
                <w:sz w:val="15"/>
              </w:rPr>
            </w:pPr>
            <w:r w:rsidRPr="007E092B">
              <w:rPr>
                <w:rFonts w:ascii="Arial" w:hAnsi="Arial" w:cs="Arial"/>
                <w:sz w:val="15"/>
              </w:rPr>
              <w:t>Credit</w:t>
            </w:r>
          </w:p>
        </w:tc>
        <w:tc>
          <w:tcPr>
            <w:tcW w:w="1586" w:type="dxa"/>
            <w:vMerge/>
          </w:tcPr>
          <w:p w14:paraId="5F323D0D" w14:textId="77777777" w:rsidR="000D547F" w:rsidRPr="007E092B" w:rsidRDefault="000D547F" w:rsidP="0074233D">
            <w:pPr>
              <w:jc w:val="center"/>
              <w:rPr>
                <w:rFonts w:ascii="Arial" w:hAnsi="Arial" w:cs="Arial"/>
              </w:rPr>
            </w:pPr>
          </w:p>
        </w:tc>
        <w:tc>
          <w:tcPr>
            <w:tcW w:w="615" w:type="dxa"/>
            <w:shd w:val="clear" w:color="auto" w:fill="D9D9D9" w:themeFill="background1" w:themeFillShade="D9"/>
          </w:tcPr>
          <w:p w14:paraId="255D0839" w14:textId="77777777" w:rsidR="000D547F" w:rsidRPr="007E092B" w:rsidRDefault="000D547F" w:rsidP="0074233D">
            <w:pPr>
              <w:jc w:val="center"/>
              <w:rPr>
                <w:rFonts w:ascii="Arial" w:hAnsi="Arial" w:cs="Arial"/>
                <w:sz w:val="15"/>
              </w:rPr>
            </w:pPr>
            <w:r w:rsidRPr="007E092B">
              <w:rPr>
                <w:rFonts w:ascii="Arial" w:hAnsi="Arial" w:cs="Arial"/>
                <w:sz w:val="15"/>
              </w:rPr>
              <w:t>Buy and Hold</w:t>
            </w:r>
          </w:p>
        </w:tc>
        <w:tc>
          <w:tcPr>
            <w:tcW w:w="1017" w:type="dxa"/>
            <w:shd w:val="clear" w:color="auto" w:fill="D9D9D9" w:themeFill="background1" w:themeFillShade="D9"/>
          </w:tcPr>
          <w:p w14:paraId="7D1126C7" w14:textId="2EA02EC8" w:rsidR="000D547F" w:rsidRPr="007E092B" w:rsidRDefault="000D547F" w:rsidP="0074233D">
            <w:pPr>
              <w:jc w:val="center"/>
              <w:rPr>
                <w:rFonts w:ascii="Arial" w:hAnsi="Arial" w:cs="Arial"/>
                <w:sz w:val="15"/>
              </w:rPr>
            </w:pPr>
            <w:r w:rsidRPr="007E092B">
              <w:rPr>
                <w:rFonts w:ascii="Arial" w:hAnsi="Arial" w:cs="Arial"/>
                <w:sz w:val="15"/>
              </w:rPr>
              <w:t>Re</w:t>
            </w:r>
            <w:r w:rsidR="00E300CF">
              <w:rPr>
                <w:rFonts w:ascii="Arial" w:hAnsi="Arial" w:cs="Arial"/>
                <w:sz w:val="15"/>
              </w:rPr>
              <w:t>in</w:t>
            </w:r>
            <w:r w:rsidRPr="007E092B">
              <w:rPr>
                <w:rFonts w:ascii="Arial" w:hAnsi="Arial" w:cs="Arial"/>
                <w:sz w:val="15"/>
              </w:rPr>
              <w:t>vestment</w:t>
            </w:r>
          </w:p>
        </w:tc>
      </w:tr>
      <w:tr w:rsidR="000D547F" w:rsidRPr="00E300CF" w14:paraId="6DF8E4F9" w14:textId="77777777" w:rsidTr="003D4583">
        <w:tc>
          <w:tcPr>
            <w:tcW w:w="1585" w:type="dxa"/>
          </w:tcPr>
          <w:p w14:paraId="0BC08A0E" w14:textId="77777777" w:rsidR="000D547F" w:rsidRPr="007E092B" w:rsidRDefault="000D547F" w:rsidP="0074233D">
            <w:pPr>
              <w:rPr>
                <w:rFonts w:ascii="Arial" w:hAnsi="Arial" w:cs="Arial"/>
              </w:rPr>
            </w:pPr>
            <w:r w:rsidRPr="007E092B">
              <w:rPr>
                <w:rFonts w:ascii="Arial" w:hAnsi="Arial" w:cs="Arial"/>
              </w:rPr>
              <w:t>Fixed coupon bonds (risk free)</w:t>
            </w:r>
          </w:p>
        </w:tc>
        <w:tc>
          <w:tcPr>
            <w:tcW w:w="581" w:type="dxa"/>
          </w:tcPr>
          <w:p w14:paraId="747CF3E1"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78A4F2CD" w14:textId="77777777" w:rsidR="000D547F" w:rsidRPr="007E092B" w:rsidRDefault="000D547F" w:rsidP="0074233D">
            <w:pPr>
              <w:jc w:val="center"/>
              <w:rPr>
                <w:rFonts w:ascii="Arial" w:hAnsi="Arial" w:cs="Arial"/>
              </w:rPr>
            </w:pPr>
          </w:p>
        </w:tc>
        <w:tc>
          <w:tcPr>
            <w:tcW w:w="581" w:type="dxa"/>
          </w:tcPr>
          <w:p w14:paraId="6B038A3F"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01DB82C2"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5D34074B"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3008B8A4" w14:textId="77777777" w:rsidR="000D547F" w:rsidRPr="007E092B" w:rsidRDefault="000D547F" w:rsidP="0074233D">
            <w:pPr>
              <w:jc w:val="center"/>
              <w:rPr>
                <w:rFonts w:ascii="Arial" w:hAnsi="Arial" w:cs="Arial"/>
              </w:rPr>
            </w:pPr>
          </w:p>
        </w:tc>
        <w:tc>
          <w:tcPr>
            <w:tcW w:w="1586" w:type="dxa"/>
          </w:tcPr>
          <w:p w14:paraId="59A047BD"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74ED0788" w14:textId="026E2BD2"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4446DF7F" w14:textId="5B1E9B27"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6EB7A29C" w14:textId="77777777" w:rsidTr="003D4583">
        <w:tc>
          <w:tcPr>
            <w:tcW w:w="1585" w:type="dxa"/>
          </w:tcPr>
          <w:p w14:paraId="00751C7F" w14:textId="77777777" w:rsidR="000D547F" w:rsidRPr="007E092B" w:rsidRDefault="000D547F" w:rsidP="0074233D">
            <w:pPr>
              <w:rPr>
                <w:rFonts w:ascii="Arial" w:hAnsi="Arial" w:cs="Arial"/>
              </w:rPr>
            </w:pPr>
            <w:r w:rsidRPr="007E092B">
              <w:rPr>
                <w:rFonts w:ascii="Arial" w:hAnsi="Arial" w:cs="Arial"/>
              </w:rPr>
              <w:t>Fixed coupon bonds (credit risky, including government)</w:t>
            </w:r>
          </w:p>
        </w:tc>
        <w:tc>
          <w:tcPr>
            <w:tcW w:w="581" w:type="dxa"/>
          </w:tcPr>
          <w:p w14:paraId="27D2E751"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6100C439" w14:textId="77777777" w:rsidR="000D547F" w:rsidRPr="007E092B" w:rsidRDefault="000D547F" w:rsidP="0074233D">
            <w:pPr>
              <w:jc w:val="center"/>
              <w:rPr>
                <w:rFonts w:ascii="Arial" w:hAnsi="Arial" w:cs="Arial"/>
              </w:rPr>
            </w:pPr>
          </w:p>
        </w:tc>
        <w:tc>
          <w:tcPr>
            <w:tcW w:w="581" w:type="dxa"/>
          </w:tcPr>
          <w:p w14:paraId="7574B414"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192D650B"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7D8A218C"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3735EDCC"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2AF0815A"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679F3628" w14:textId="0263BCC1"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61ED7BEA" w14:textId="6A4210B2"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25E79177" w14:textId="77777777" w:rsidTr="003D4583">
        <w:tc>
          <w:tcPr>
            <w:tcW w:w="1585" w:type="dxa"/>
          </w:tcPr>
          <w:p w14:paraId="15E63C60" w14:textId="77777777" w:rsidR="000D547F" w:rsidRPr="007E092B" w:rsidRDefault="000D547F" w:rsidP="0074233D">
            <w:pPr>
              <w:rPr>
                <w:rFonts w:ascii="Arial" w:hAnsi="Arial" w:cs="Arial"/>
              </w:rPr>
            </w:pPr>
            <w:r w:rsidRPr="007E092B">
              <w:rPr>
                <w:rFonts w:ascii="Arial" w:hAnsi="Arial" w:cs="Arial"/>
              </w:rPr>
              <w:t>Inflation-linked bonds (risk free)</w:t>
            </w:r>
          </w:p>
        </w:tc>
        <w:tc>
          <w:tcPr>
            <w:tcW w:w="581" w:type="dxa"/>
          </w:tcPr>
          <w:p w14:paraId="3CA6F289" w14:textId="77777777" w:rsidR="000D547F" w:rsidRPr="007E092B" w:rsidRDefault="000D547F" w:rsidP="0074233D">
            <w:pPr>
              <w:jc w:val="center"/>
              <w:rPr>
                <w:rFonts w:ascii="Arial" w:hAnsi="Arial" w:cs="Arial"/>
              </w:rPr>
            </w:pPr>
          </w:p>
        </w:tc>
        <w:tc>
          <w:tcPr>
            <w:tcW w:w="581" w:type="dxa"/>
          </w:tcPr>
          <w:p w14:paraId="6BB34C6E"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58880FEC"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76D7A33A"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499DE7BF" w14:textId="77777777" w:rsidR="000D547F" w:rsidRPr="007E092B" w:rsidRDefault="000D547F" w:rsidP="0074233D">
            <w:pPr>
              <w:jc w:val="center"/>
              <w:rPr>
                <w:rFonts w:ascii="Arial" w:hAnsi="Arial" w:cs="Arial"/>
              </w:rPr>
            </w:pPr>
            <w:r w:rsidRPr="007E092B">
              <w:rPr>
                <w:rFonts w:ascii="Arial" w:hAnsi="Arial" w:cs="Arial"/>
              </w:rPr>
              <w:t>X</w:t>
            </w:r>
          </w:p>
        </w:tc>
        <w:tc>
          <w:tcPr>
            <w:tcW w:w="582" w:type="dxa"/>
            <w:shd w:val="clear" w:color="auto" w:fill="F2F2F2" w:themeFill="background1" w:themeFillShade="F2"/>
          </w:tcPr>
          <w:p w14:paraId="49D07802" w14:textId="77777777" w:rsidR="000D547F" w:rsidRPr="007E092B" w:rsidRDefault="000D547F" w:rsidP="0074233D">
            <w:pPr>
              <w:jc w:val="center"/>
              <w:rPr>
                <w:rFonts w:ascii="Arial" w:hAnsi="Arial" w:cs="Arial"/>
              </w:rPr>
            </w:pPr>
          </w:p>
        </w:tc>
        <w:tc>
          <w:tcPr>
            <w:tcW w:w="1586" w:type="dxa"/>
          </w:tcPr>
          <w:p w14:paraId="5D98B499"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4655438C" w14:textId="7CCBC4FA"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500D3643" w14:textId="207625AC"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0902FABA" w14:textId="77777777" w:rsidTr="003D4583">
        <w:tc>
          <w:tcPr>
            <w:tcW w:w="1585" w:type="dxa"/>
          </w:tcPr>
          <w:p w14:paraId="3FC45600" w14:textId="77777777" w:rsidR="000D547F" w:rsidRPr="007E092B" w:rsidRDefault="000D547F" w:rsidP="0074233D">
            <w:pPr>
              <w:rPr>
                <w:rFonts w:ascii="Arial" w:hAnsi="Arial" w:cs="Arial"/>
              </w:rPr>
            </w:pPr>
            <w:r w:rsidRPr="007E092B">
              <w:rPr>
                <w:rFonts w:ascii="Arial" w:hAnsi="Arial" w:cs="Arial"/>
              </w:rPr>
              <w:t>Inflation-linked bonds (credit risky)</w:t>
            </w:r>
          </w:p>
        </w:tc>
        <w:tc>
          <w:tcPr>
            <w:tcW w:w="581" w:type="dxa"/>
          </w:tcPr>
          <w:p w14:paraId="6A241AAF"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06209FDE"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2CA1B787" w14:textId="77777777" w:rsidR="000D547F" w:rsidRPr="007E092B" w:rsidRDefault="000D547F" w:rsidP="0074233D">
            <w:pPr>
              <w:jc w:val="center"/>
              <w:rPr>
                <w:rFonts w:ascii="Arial" w:hAnsi="Arial" w:cs="Arial"/>
              </w:rPr>
            </w:pPr>
            <w:r w:rsidRPr="007E092B">
              <w:rPr>
                <w:rFonts w:ascii="Arial" w:hAnsi="Arial" w:cs="Arial"/>
              </w:rPr>
              <w:t>x</w:t>
            </w:r>
            <w:r w:rsidRPr="007E092B">
              <w:rPr>
                <w:rStyle w:val="FootnoteReference"/>
                <w:rFonts w:ascii="Arial" w:hAnsi="Arial" w:cs="Arial"/>
              </w:rPr>
              <w:footnoteReference w:id="5"/>
            </w:r>
          </w:p>
        </w:tc>
        <w:tc>
          <w:tcPr>
            <w:tcW w:w="581" w:type="dxa"/>
            <w:shd w:val="clear" w:color="auto" w:fill="F2F2F2" w:themeFill="background1" w:themeFillShade="F2"/>
          </w:tcPr>
          <w:p w14:paraId="530A9281"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57A33E3F" w14:textId="77777777" w:rsidR="000D547F" w:rsidRPr="007E092B" w:rsidRDefault="000D547F" w:rsidP="0074233D">
            <w:pPr>
              <w:jc w:val="center"/>
              <w:rPr>
                <w:rFonts w:ascii="Arial" w:hAnsi="Arial" w:cs="Arial"/>
              </w:rPr>
            </w:pPr>
            <w:r w:rsidRPr="007E092B">
              <w:rPr>
                <w:rFonts w:ascii="Arial" w:hAnsi="Arial" w:cs="Arial"/>
              </w:rPr>
              <w:t>X</w:t>
            </w:r>
          </w:p>
        </w:tc>
        <w:tc>
          <w:tcPr>
            <w:tcW w:w="582" w:type="dxa"/>
            <w:shd w:val="clear" w:color="auto" w:fill="F2F2F2" w:themeFill="background1" w:themeFillShade="F2"/>
          </w:tcPr>
          <w:p w14:paraId="2C97D97E"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587F921C"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3115261F" w14:textId="0199F57F"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136446F6" w14:textId="62D09D77"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247BF81F" w14:textId="77777777" w:rsidTr="003D4583">
        <w:tc>
          <w:tcPr>
            <w:tcW w:w="1585" w:type="dxa"/>
          </w:tcPr>
          <w:p w14:paraId="52595D41" w14:textId="77777777" w:rsidR="000D547F" w:rsidRPr="007E092B" w:rsidRDefault="000D547F" w:rsidP="0074233D">
            <w:pPr>
              <w:rPr>
                <w:rFonts w:ascii="Arial" w:hAnsi="Arial" w:cs="Arial"/>
              </w:rPr>
            </w:pPr>
            <w:r w:rsidRPr="007E092B">
              <w:rPr>
                <w:rFonts w:ascii="Arial" w:hAnsi="Arial" w:cs="Arial"/>
              </w:rPr>
              <w:t>Floating rate notes (FRNs)</w:t>
            </w:r>
          </w:p>
        </w:tc>
        <w:tc>
          <w:tcPr>
            <w:tcW w:w="581" w:type="dxa"/>
          </w:tcPr>
          <w:p w14:paraId="495B5C7B" w14:textId="77777777" w:rsidR="000D547F" w:rsidRPr="007E092B" w:rsidRDefault="000D547F" w:rsidP="0074233D">
            <w:pPr>
              <w:jc w:val="center"/>
              <w:rPr>
                <w:rFonts w:ascii="Arial" w:hAnsi="Arial" w:cs="Arial"/>
              </w:rPr>
            </w:pPr>
          </w:p>
        </w:tc>
        <w:tc>
          <w:tcPr>
            <w:tcW w:w="581" w:type="dxa"/>
          </w:tcPr>
          <w:p w14:paraId="50F7BAAB" w14:textId="77777777" w:rsidR="000D547F" w:rsidRPr="007E092B" w:rsidRDefault="000D547F" w:rsidP="0074233D">
            <w:pPr>
              <w:jc w:val="center"/>
              <w:rPr>
                <w:rFonts w:ascii="Arial" w:hAnsi="Arial" w:cs="Arial"/>
              </w:rPr>
            </w:pPr>
          </w:p>
        </w:tc>
        <w:tc>
          <w:tcPr>
            <w:tcW w:w="581" w:type="dxa"/>
          </w:tcPr>
          <w:p w14:paraId="4AC0FFBF"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6920231E"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10F022D9"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6775965A"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2515EB64" w14:textId="5C1025FC" w:rsidR="000D547F" w:rsidRPr="007E092B" w:rsidRDefault="000D547F" w:rsidP="00E300CF">
            <w:pPr>
              <w:jc w:val="center"/>
              <w:rPr>
                <w:rFonts w:ascii="Arial" w:hAnsi="Arial" w:cs="Arial"/>
              </w:rPr>
            </w:pPr>
            <w:r w:rsidRPr="007E092B">
              <w:rPr>
                <w:rFonts w:ascii="Arial" w:hAnsi="Arial" w:cs="Arial"/>
              </w:rPr>
              <w:t xml:space="preserve">Floating leg </w:t>
            </w:r>
          </w:p>
        </w:tc>
        <w:tc>
          <w:tcPr>
            <w:tcW w:w="615" w:type="dxa"/>
          </w:tcPr>
          <w:p w14:paraId="54F415FF" w14:textId="41745A35"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32FCBA18" w14:textId="7916CD2E"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65A7EAC9" w14:textId="77777777" w:rsidTr="003D4583">
        <w:tc>
          <w:tcPr>
            <w:tcW w:w="1585" w:type="dxa"/>
          </w:tcPr>
          <w:p w14:paraId="42EA8917" w14:textId="77777777" w:rsidR="000D547F" w:rsidRPr="007E092B" w:rsidRDefault="000D547F" w:rsidP="0074233D">
            <w:pPr>
              <w:rPr>
                <w:rFonts w:ascii="Arial" w:hAnsi="Arial" w:cs="Arial"/>
              </w:rPr>
            </w:pPr>
            <w:r w:rsidRPr="007E092B">
              <w:rPr>
                <w:rFonts w:ascii="Arial" w:hAnsi="Arial" w:cs="Arial"/>
              </w:rPr>
              <w:t>Asset Backed Securities (ABS)</w:t>
            </w:r>
            <w:r w:rsidRPr="007E092B">
              <w:rPr>
                <w:rStyle w:val="FootnoteReference"/>
                <w:rFonts w:ascii="Arial" w:hAnsi="Arial" w:cs="Arial"/>
              </w:rPr>
              <w:footnoteReference w:id="6"/>
            </w:r>
          </w:p>
        </w:tc>
        <w:tc>
          <w:tcPr>
            <w:tcW w:w="581" w:type="dxa"/>
          </w:tcPr>
          <w:p w14:paraId="3A9A0A4D" w14:textId="46AA16C5" w:rsidR="000D547F" w:rsidRPr="007E092B" w:rsidRDefault="005B55F5" w:rsidP="0074233D">
            <w:pPr>
              <w:jc w:val="center"/>
              <w:rPr>
                <w:rFonts w:ascii="Arial" w:hAnsi="Arial" w:cs="Arial"/>
              </w:rPr>
            </w:pPr>
            <w:r w:rsidRPr="007E092B">
              <w:rPr>
                <w:rFonts w:ascii="Arial" w:hAnsi="Arial" w:cs="Arial"/>
              </w:rPr>
              <w:t>X</w:t>
            </w:r>
          </w:p>
        </w:tc>
        <w:tc>
          <w:tcPr>
            <w:tcW w:w="581" w:type="dxa"/>
          </w:tcPr>
          <w:p w14:paraId="428A08BC" w14:textId="77777777" w:rsidR="000D547F" w:rsidRPr="007E092B" w:rsidRDefault="000D547F" w:rsidP="0074233D">
            <w:pPr>
              <w:jc w:val="center"/>
              <w:rPr>
                <w:rFonts w:ascii="Arial" w:hAnsi="Arial" w:cs="Arial"/>
              </w:rPr>
            </w:pPr>
          </w:p>
        </w:tc>
        <w:tc>
          <w:tcPr>
            <w:tcW w:w="581" w:type="dxa"/>
          </w:tcPr>
          <w:p w14:paraId="447DE931"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2D67CEEC"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027A1093"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1FDA8CE7"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1E5C47EC"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553FF695" w14:textId="3F8A76E1"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11E3A7C5" w14:textId="0804397F"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5855C629" w14:textId="77777777" w:rsidTr="003D4583">
        <w:tc>
          <w:tcPr>
            <w:tcW w:w="1585" w:type="dxa"/>
          </w:tcPr>
          <w:p w14:paraId="75E70007" w14:textId="77777777" w:rsidR="000D547F" w:rsidRPr="007E092B" w:rsidRDefault="000D547F" w:rsidP="0074233D">
            <w:pPr>
              <w:rPr>
                <w:rFonts w:ascii="Arial" w:hAnsi="Arial" w:cs="Arial"/>
              </w:rPr>
            </w:pPr>
            <w:r w:rsidRPr="007E092B">
              <w:rPr>
                <w:rFonts w:ascii="Arial" w:hAnsi="Arial" w:cs="Arial"/>
              </w:rPr>
              <w:t>Credit Default Index (CDX)</w:t>
            </w:r>
          </w:p>
        </w:tc>
        <w:tc>
          <w:tcPr>
            <w:tcW w:w="581" w:type="dxa"/>
          </w:tcPr>
          <w:p w14:paraId="39F8F2AC" w14:textId="19168CD9" w:rsidR="000D547F" w:rsidRPr="007E092B" w:rsidRDefault="006F3D46" w:rsidP="0074233D">
            <w:pPr>
              <w:jc w:val="center"/>
              <w:rPr>
                <w:rFonts w:ascii="Arial" w:hAnsi="Arial" w:cs="Arial"/>
              </w:rPr>
            </w:pPr>
            <w:r w:rsidRPr="007E092B">
              <w:rPr>
                <w:rFonts w:ascii="Arial" w:hAnsi="Arial" w:cs="Arial"/>
              </w:rPr>
              <w:t>y&lt;&lt;x</w:t>
            </w:r>
            <w:r w:rsidR="005B55F5" w:rsidRPr="007E092B">
              <w:rPr>
                <w:rStyle w:val="FootnoteReference"/>
                <w:rFonts w:ascii="Arial" w:hAnsi="Arial" w:cs="Arial"/>
              </w:rPr>
              <w:footnoteReference w:id="7"/>
            </w:r>
          </w:p>
        </w:tc>
        <w:tc>
          <w:tcPr>
            <w:tcW w:w="581" w:type="dxa"/>
          </w:tcPr>
          <w:p w14:paraId="1E827A24" w14:textId="77777777" w:rsidR="000D547F" w:rsidRPr="007E092B" w:rsidRDefault="000D547F" w:rsidP="0074233D">
            <w:pPr>
              <w:jc w:val="center"/>
              <w:rPr>
                <w:rFonts w:ascii="Arial" w:hAnsi="Arial" w:cs="Arial"/>
              </w:rPr>
            </w:pPr>
          </w:p>
        </w:tc>
        <w:tc>
          <w:tcPr>
            <w:tcW w:w="581" w:type="dxa"/>
          </w:tcPr>
          <w:p w14:paraId="0E947FC3"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71F616A8" w14:textId="6A5BF2A8" w:rsidR="000D547F" w:rsidRPr="007E092B" w:rsidRDefault="006F3D46" w:rsidP="0074233D">
            <w:pPr>
              <w:jc w:val="center"/>
              <w:rPr>
                <w:rFonts w:ascii="Arial" w:hAnsi="Arial" w:cs="Arial"/>
              </w:rPr>
            </w:pPr>
            <w:r w:rsidRPr="007E092B">
              <w:rPr>
                <w:rFonts w:ascii="Arial" w:hAnsi="Arial" w:cs="Arial"/>
              </w:rPr>
              <w:t>Y</w:t>
            </w:r>
          </w:p>
        </w:tc>
        <w:tc>
          <w:tcPr>
            <w:tcW w:w="581" w:type="dxa"/>
            <w:shd w:val="clear" w:color="auto" w:fill="F2F2F2" w:themeFill="background1" w:themeFillShade="F2"/>
          </w:tcPr>
          <w:p w14:paraId="08D01B6D"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32B8E9C2"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7AEC840D" w14:textId="77777777" w:rsidR="000D547F" w:rsidRPr="007E092B" w:rsidRDefault="000D547F" w:rsidP="0074233D">
            <w:pPr>
              <w:jc w:val="center"/>
              <w:rPr>
                <w:rFonts w:ascii="Arial" w:hAnsi="Arial" w:cs="Arial"/>
              </w:rPr>
            </w:pPr>
            <w:r w:rsidRPr="007E092B">
              <w:rPr>
                <w:rFonts w:ascii="Arial" w:hAnsi="Arial" w:cs="Arial"/>
              </w:rPr>
              <w:t>Cash on Account</w:t>
            </w:r>
          </w:p>
        </w:tc>
        <w:tc>
          <w:tcPr>
            <w:tcW w:w="615" w:type="dxa"/>
          </w:tcPr>
          <w:p w14:paraId="5E92D8FD" w14:textId="1E4B6C42"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429B3BE6" w14:textId="5ABC0346"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311F94E2" w14:textId="77777777" w:rsidTr="003D4583">
        <w:tc>
          <w:tcPr>
            <w:tcW w:w="1585" w:type="dxa"/>
          </w:tcPr>
          <w:p w14:paraId="6DA00A67" w14:textId="77777777" w:rsidR="000D547F" w:rsidRPr="007E092B" w:rsidRDefault="000D547F" w:rsidP="0074233D">
            <w:pPr>
              <w:rPr>
                <w:rFonts w:ascii="Arial" w:hAnsi="Arial" w:cs="Arial"/>
              </w:rPr>
            </w:pPr>
            <w:r w:rsidRPr="007E092B">
              <w:rPr>
                <w:rFonts w:ascii="Arial" w:hAnsi="Arial" w:cs="Arial"/>
              </w:rPr>
              <w:t>Credit Default Swaps (CDS)</w:t>
            </w:r>
            <w:r w:rsidRPr="007E092B">
              <w:rPr>
                <w:rStyle w:val="FootnoteReference"/>
                <w:rFonts w:ascii="Arial" w:hAnsi="Arial" w:cs="Arial"/>
              </w:rPr>
              <w:footnoteReference w:id="8"/>
            </w:r>
          </w:p>
        </w:tc>
        <w:tc>
          <w:tcPr>
            <w:tcW w:w="581" w:type="dxa"/>
          </w:tcPr>
          <w:p w14:paraId="2FBC06C2" w14:textId="3649FFCB" w:rsidR="000D547F" w:rsidRPr="007E092B" w:rsidRDefault="006F3D46" w:rsidP="0074233D">
            <w:pPr>
              <w:jc w:val="center"/>
              <w:rPr>
                <w:rFonts w:ascii="Arial" w:hAnsi="Arial" w:cs="Arial"/>
              </w:rPr>
            </w:pPr>
            <w:r w:rsidRPr="007E092B">
              <w:rPr>
                <w:rFonts w:ascii="Arial" w:hAnsi="Arial" w:cs="Arial"/>
              </w:rPr>
              <w:t>y&lt;&lt;x</w:t>
            </w:r>
          </w:p>
        </w:tc>
        <w:tc>
          <w:tcPr>
            <w:tcW w:w="581" w:type="dxa"/>
          </w:tcPr>
          <w:p w14:paraId="5B5C0556" w14:textId="77777777" w:rsidR="000D547F" w:rsidRPr="007E092B" w:rsidRDefault="000D547F" w:rsidP="0074233D">
            <w:pPr>
              <w:jc w:val="center"/>
              <w:rPr>
                <w:rFonts w:ascii="Arial" w:hAnsi="Arial" w:cs="Arial"/>
              </w:rPr>
            </w:pPr>
          </w:p>
        </w:tc>
        <w:tc>
          <w:tcPr>
            <w:tcW w:w="581" w:type="dxa"/>
          </w:tcPr>
          <w:p w14:paraId="74458B4E"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2AFE3216" w14:textId="748CB262" w:rsidR="000D547F" w:rsidRPr="007E092B" w:rsidRDefault="006F3D46" w:rsidP="0074233D">
            <w:pPr>
              <w:jc w:val="center"/>
              <w:rPr>
                <w:rFonts w:ascii="Arial" w:hAnsi="Arial" w:cs="Arial"/>
              </w:rPr>
            </w:pPr>
            <w:r w:rsidRPr="007E092B">
              <w:rPr>
                <w:rFonts w:ascii="Arial" w:hAnsi="Arial" w:cs="Arial"/>
              </w:rPr>
              <w:t>Y</w:t>
            </w:r>
          </w:p>
        </w:tc>
        <w:tc>
          <w:tcPr>
            <w:tcW w:w="581" w:type="dxa"/>
            <w:shd w:val="clear" w:color="auto" w:fill="F2F2F2" w:themeFill="background1" w:themeFillShade="F2"/>
          </w:tcPr>
          <w:p w14:paraId="74D44E7B"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0FD3B262"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476F0A14" w14:textId="77777777" w:rsidR="000D547F" w:rsidRPr="007E092B" w:rsidRDefault="000D547F" w:rsidP="0074233D">
            <w:pPr>
              <w:jc w:val="center"/>
              <w:rPr>
                <w:rFonts w:ascii="Arial" w:hAnsi="Arial" w:cs="Arial"/>
              </w:rPr>
            </w:pPr>
            <w:r w:rsidRPr="007E092B">
              <w:rPr>
                <w:rFonts w:ascii="Arial" w:hAnsi="Arial" w:cs="Arial"/>
              </w:rPr>
              <w:t>Cash on Account</w:t>
            </w:r>
          </w:p>
        </w:tc>
        <w:tc>
          <w:tcPr>
            <w:tcW w:w="615" w:type="dxa"/>
          </w:tcPr>
          <w:p w14:paraId="09E28F1D" w14:textId="34D501C5"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539909F3" w14:textId="3F2E381C"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023BD8B5" w14:textId="77777777" w:rsidTr="003D4583">
        <w:tc>
          <w:tcPr>
            <w:tcW w:w="1585" w:type="dxa"/>
          </w:tcPr>
          <w:p w14:paraId="239F6145" w14:textId="77777777" w:rsidR="000D547F" w:rsidRPr="007E092B" w:rsidRDefault="000D547F" w:rsidP="0074233D">
            <w:pPr>
              <w:rPr>
                <w:rFonts w:ascii="Arial" w:hAnsi="Arial" w:cs="Arial"/>
              </w:rPr>
            </w:pPr>
            <w:r w:rsidRPr="007E092B">
              <w:rPr>
                <w:rFonts w:ascii="Arial" w:hAnsi="Arial" w:cs="Arial"/>
              </w:rPr>
              <w:t>Interest rate swap</w:t>
            </w:r>
          </w:p>
        </w:tc>
        <w:tc>
          <w:tcPr>
            <w:tcW w:w="581" w:type="dxa"/>
          </w:tcPr>
          <w:p w14:paraId="34634C43" w14:textId="6F0D1A31" w:rsidR="000D547F" w:rsidRPr="007E092B" w:rsidRDefault="005B55F5" w:rsidP="0074233D">
            <w:pPr>
              <w:jc w:val="center"/>
              <w:rPr>
                <w:rFonts w:ascii="Arial" w:hAnsi="Arial" w:cs="Arial"/>
              </w:rPr>
            </w:pPr>
            <w:r w:rsidRPr="007E092B">
              <w:rPr>
                <w:rFonts w:ascii="Arial" w:hAnsi="Arial" w:cs="Arial"/>
              </w:rPr>
              <w:t>x</w:t>
            </w:r>
          </w:p>
        </w:tc>
        <w:tc>
          <w:tcPr>
            <w:tcW w:w="581" w:type="dxa"/>
          </w:tcPr>
          <w:p w14:paraId="60718905" w14:textId="77777777" w:rsidR="000D547F" w:rsidRPr="007E092B" w:rsidRDefault="000D547F" w:rsidP="0074233D">
            <w:pPr>
              <w:jc w:val="center"/>
              <w:rPr>
                <w:rFonts w:ascii="Arial" w:hAnsi="Arial" w:cs="Arial"/>
              </w:rPr>
            </w:pPr>
          </w:p>
        </w:tc>
        <w:tc>
          <w:tcPr>
            <w:tcW w:w="581" w:type="dxa"/>
          </w:tcPr>
          <w:p w14:paraId="7EA2671E"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375AF617"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379FA480"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02769BAB" w14:textId="77777777" w:rsidR="000D547F" w:rsidRPr="007E092B" w:rsidRDefault="000D547F" w:rsidP="0074233D">
            <w:pPr>
              <w:jc w:val="center"/>
              <w:rPr>
                <w:rFonts w:ascii="Arial" w:hAnsi="Arial" w:cs="Arial"/>
              </w:rPr>
            </w:pPr>
          </w:p>
        </w:tc>
        <w:tc>
          <w:tcPr>
            <w:tcW w:w="1586" w:type="dxa"/>
          </w:tcPr>
          <w:p w14:paraId="1B3EA872" w14:textId="77777777" w:rsidR="000D547F" w:rsidRPr="007E092B" w:rsidRDefault="000D547F" w:rsidP="0074233D">
            <w:pPr>
              <w:jc w:val="center"/>
              <w:rPr>
                <w:rFonts w:ascii="Arial" w:hAnsi="Arial" w:cs="Arial"/>
              </w:rPr>
            </w:pPr>
            <w:r w:rsidRPr="007E092B">
              <w:rPr>
                <w:rFonts w:ascii="Arial" w:hAnsi="Arial" w:cs="Arial"/>
              </w:rPr>
              <w:t xml:space="preserve">Floating leg inferred of approximately </w:t>
            </w:r>
            <w:r w:rsidRPr="007E092B">
              <w:rPr>
                <w:rFonts w:ascii="Arial" w:hAnsi="Arial" w:cs="Arial"/>
              </w:rPr>
              <w:lastRenderedPageBreak/>
              <w:t>equal magnitude to fixed leg</w:t>
            </w:r>
          </w:p>
        </w:tc>
        <w:tc>
          <w:tcPr>
            <w:tcW w:w="615" w:type="dxa"/>
          </w:tcPr>
          <w:p w14:paraId="4DD0CF2B" w14:textId="79D3E254" w:rsidR="000D547F" w:rsidRPr="007E092B" w:rsidRDefault="00545F64" w:rsidP="0074233D">
            <w:pPr>
              <w:jc w:val="center"/>
              <w:rPr>
                <w:rFonts w:ascii="Arial" w:hAnsi="Arial" w:cs="Arial"/>
              </w:rPr>
            </w:pPr>
            <w:r w:rsidRPr="007E092B">
              <w:rPr>
                <w:rFonts w:ascii="Arial" w:hAnsi="Arial" w:cs="Arial"/>
              </w:rPr>
              <w:lastRenderedPageBreak/>
              <w:t>Yes</w:t>
            </w:r>
          </w:p>
        </w:tc>
        <w:tc>
          <w:tcPr>
            <w:tcW w:w="1017" w:type="dxa"/>
          </w:tcPr>
          <w:p w14:paraId="5EA8867A" w14:textId="77777777" w:rsidR="000D547F" w:rsidRPr="007E092B" w:rsidRDefault="000D547F" w:rsidP="0074233D">
            <w:pPr>
              <w:jc w:val="center"/>
              <w:rPr>
                <w:rFonts w:ascii="Arial" w:hAnsi="Arial" w:cs="Arial"/>
              </w:rPr>
            </w:pPr>
            <w:r w:rsidRPr="007E092B">
              <w:rPr>
                <w:rFonts w:ascii="Arial" w:hAnsi="Arial" w:cs="Arial"/>
              </w:rPr>
              <w:t>No</w:t>
            </w:r>
          </w:p>
        </w:tc>
      </w:tr>
      <w:tr w:rsidR="000D547F" w:rsidRPr="00E300CF" w14:paraId="1C39E520" w14:textId="77777777" w:rsidTr="003D4583">
        <w:tc>
          <w:tcPr>
            <w:tcW w:w="1585" w:type="dxa"/>
          </w:tcPr>
          <w:p w14:paraId="4CF537D3" w14:textId="77777777" w:rsidR="000D547F" w:rsidRPr="007E092B" w:rsidRDefault="000D547F" w:rsidP="0074233D">
            <w:pPr>
              <w:rPr>
                <w:rFonts w:ascii="Arial" w:hAnsi="Arial" w:cs="Arial"/>
              </w:rPr>
            </w:pPr>
            <w:r w:rsidRPr="007E092B">
              <w:rPr>
                <w:rFonts w:ascii="Arial" w:hAnsi="Arial" w:cs="Arial"/>
              </w:rPr>
              <w:t>Inflation swap</w:t>
            </w:r>
          </w:p>
        </w:tc>
        <w:tc>
          <w:tcPr>
            <w:tcW w:w="581" w:type="dxa"/>
          </w:tcPr>
          <w:p w14:paraId="766B699A" w14:textId="77777777" w:rsidR="000D547F" w:rsidRPr="007E092B" w:rsidRDefault="000D547F" w:rsidP="0074233D">
            <w:pPr>
              <w:jc w:val="center"/>
              <w:rPr>
                <w:rFonts w:ascii="Arial" w:hAnsi="Arial" w:cs="Arial"/>
              </w:rPr>
            </w:pPr>
          </w:p>
        </w:tc>
        <w:tc>
          <w:tcPr>
            <w:tcW w:w="581" w:type="dxa"/>
          </w:tcPr>
          <w:p w14:paraId="11BF2286"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6C9C1F9B"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3C756E9A"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0020D600" w14:textId="77777777" w:rsidR="000D547F" w:rsidRPr="007E092B" w:rsidRDefault="000D547F" w:rsidP="0074233D">
            <w:pPr>
              <w:jc w:val="center"/>
              <w:rPr>
                <w:rFonts w:ascii="Arial" w:hAnsi="Arial" w:cs="Arial"/>
              </w:rPr>
            </w:pPr>
            <w:r w:rsidRPr="007E092B">
              <w:rPr>
                <w:rFonts w:ascii="Arial" w:hAnsi="Arial" w:cs="Arial"/>
              </w:rPr>
              <w:t>X</w:t>
            </w:r>
          </w:p>
        </w:tc>
        <w:tc>
          <w:tcPr>
            <w:tcW w:w="582" w:type="dxa"/>
            <w:shd w:val="clear" w:color="auto" w:fill="F2F2F2" w:themeFill="background1" w:themeFillShade="F2"/>
          </w:tcPr>
          <w:p w14:paraId="06BE7F7E" w14:textId="77777777" w:rsidR="000D547F" w:rsidRPr="007E092B" w:rsidRDefault="000D547F" w:rsidP="0074233D">
            <w:pPr>
              <w:jc w:val="center"/>
              <w:rPr>
                <w:rFonts w:ascii="Arial" w:hAnsi="Arial" w:cs="Arial"/>
              </w:rPr>
            </w:pPr>
          </w:p>
        </w:tc>
        <w:tc>
          <w:tcPr>
            <w:tcW w:w="1586" w:type="dxa"/>
          </w:tcPr>
          <w:p w14:paraId="552DAECF" w14:textId="77777777" w:rsidR="000D547F" w:rsidRPr="007E092B" w:rsidRDefault="000D547F" w:rsidP="0074233D">
            <w:pPr>
              <w:jc w:val="center"/>
              <w:rPr>
                <w:rFonts w:ascii="Arial" w:hAnsi="Arial" w:cs="Arial"/>
              </w:rPr>
            </w:pPr>
            <w:r w:rsidRPr="007E092B">
              <w:rPr>
                <w:rFonts w:ascii="Arial" w:hAnsi="Arial" w:cs="Arial"/>
              </w:rPr>
              <w:t>-</w:t>
            </w:r>
          </w:p>
        </w:tc>
        <w:tc>
          <w:tcPr>
            <w:tcW w:w="615" w:type="dxa"/>
          </w:tcPr>
          <w:p w14:paraId="54981F98" w14:textId="729258BA" w:rsidR="000D547F" w:rsidRPr="007E092B" w:rsidRDefault="00545F64" w:rsidP="0074233D">
            <w:pPr>
              <w:jc w:val="center"/>
              <w:rPr>
                <w:rFonts w:ascii="Arial" w:hAnsi="Arial" w:cs="Arial"/>
              </w:rPr>
            </w:pPr>
            <w:r w:rsidRPr="007E092B">
              <w:rPr>
                <w:rFonts w:ascii="Arial" w:hAnsi="Arial" w:cs="Arial"/>
              </w:rPr>
              <w:t>Yes</w:t>
            </w:r>
          </w:p>
        </w:tc>
        <w:tc>
          <w:tcPr>
            <w:tcW w:w="1017" w:type="dxa"/>
          </w:tcPr>
          <w:p w14:paraId="6B00E40E" w14:textId="77777777" w:rsidR="000D547F" w:rsidRPr="007E092B" w:rsidRDefault="000D547F" w:rsidP="0074233D">
            <w:pPr>
              <w:jc w:val="center"/>
              <w:rPr>
                <w:rFonts w:ascii="Arial" w:hAnsi="Arial" w:cs="Arial"/>
              </w:rPr>
            </w:pPr>
            <w:r w:rsidRPr="007E092B">
              <w:rPr>
                <w:rFonts w:ascii="Arial" w:hAnsi="Arial" w:cs="Arial"/>
              </w:rPr>
              <w:t>No</w:t>
            </w:r>
          </w:p>
        </w:tc>
      </w:tr>
      <w:tr w:rsidR="000D547F" w:rsidRPr="00E300CF" w14:paraId="7845DDFA" w14:textId="77777777" w:rsidTr="003D4583">
        <w:tc>
          <w:tcPr>
            <w:tcW w:w="1585" w:type="dxa"/>
          </w:tcPr>
          <w:p w14:paraId="7417AFCC" w14:textId="77777777" w:rsidR="000D547F" w:rsidRPr="007E092B" w:rsidRDefault="000D547F" w:rsidP="0074233D">
            <w:pPr>
              <w:rPr>
                <w:rFonts w:ascii="Arial" w:hAnsi="Arial" w:cs="Arial"/>
              </w:rPr>
            </w:pPr>
            <w:r w:rsidRPr="007E092B">
              <w:rPr>
                <w:rFonts w:ascii="Arial" w:hAnsi="Arial" w:cs="Arial"/>
              </w:rPr>
              <w:t>Bond futures</w:t>
            </w:r>
            <w:r w:rsidRPr="007E092B">
              <w:rPr>
                <w:rStyle w:val="FootnoteReference"/>
                <w:rFonts w:ascii="Arial" w:hAnsi="Arial" w:cs="Arial"/>
              </w:rPr>
              <w:footnoteReference w:id="9"/>
            </w:r>
          </w:p>
        </w:tc>
        <w:tc>
          <w:tcPr>
            <w:tcW w:w="581" w:type="dxa"/>
          </w:tcPr>
          <w:p w14:paraId="4BC027A2" w14:textId="4A0A593F" w:rsidR="000D547F" w:rsidRPr="007E092B" w:rsidRDefault="006F3D46" w:rsidP="0074233D">
            <w:pPr>
              <w:jc w:val="center"/>
              <w:rPr>
                <w:rFonts w:ascii="Arial" w:hAnsi="Arial" w:cs="Arial"/>
              </w:rPr>
            </w:pPr>
            <w:r w:rsidRPr="007E092B">
              <w:rPr>
                <w:rFonts w:ascii="Arial" w:hAnsi="Arial" w:cs="Arial"/>
              </w:rPr>
              <w:t>x</w:t>
            </w:r>
          </w:p>
        </w:tc>
        <w:tc>
          <w:tcPr>
            <w:tcW w:w="581" w:type="dxa"/>
          </w:tcPr>
          <w:p w14:paraId="25BD5BE1" w14:textId="77777777" w:rsidR="000D547F" w:rsidRPr="007E092B" w:rsidRDefault="000D547F" w:rsidP="0074233D">
            <w:pPr>
              <w:jc w:val="center"/>
              <w:rPr>
                <w:rFonts w:ascii="Arial" w:hAnsi="Arial" w:cs="Arial"/>
              </w:rPr>
            </w:pPr>
          </w:p>
        </w:tc>
        <w:tc>
          <w:tcPr>
            <w:tcW w:w="581" w:type="dxa"/>
          </w:tcPr>
          <w:p w14:paraId="6C7A7B09" w14:textId="77777777" w:rsidR="000D547F" w:rsidRPr="007E092B" w:rsidRDefault="000D547F" w:rsidP="0074233D">
            <w:pPr>
              <w:jc w:val="center"/>
              <w:rPr>
                <w:rFonts w:ascii="Arial" w:hAnsi="Arial" w:cs="Arial"/>
              </w:rPr>
            </w:pPr>
          </w:p>
        </w:tc>
        <w:tc>
          <w:tcPr>
            <w:tcW w:w="581" w:type="dxa"/>
            <w:shd w:val="clear" w:color="auto" w:fill="F2F2F2" w:themeFill="background1" w:themeFillShade="F2"/>
          </w:tcPr>
          <w:p w14:paraId="31CF003B"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6D48A9ED" w14:textId="77777777" w:rsidR="000D547F" w:rsidRPr="007E092B" w:rsidRDefault="000D547F" w:rsidP="0074233D">
            <w:pPr>
              <w:jc w:val="center"/>
              <w:rPr>
                <w:rFonts w:ascii="Arial" w:hAnsi="Arial" w:cs="Arial"/>
              </w:rPr>
            </w:pPr>
          </w:p>
        </w:tc>
        <w:tc>
          <w:tcPr>
            <w:tcW w:w="582" w:type="dxa"/>
            <w:shd w:val="clear" w:color="auto" w:fill="F2F2F2" w:themeFill="background1" w:themeFillShade="F2"/>
          </w:tcPr>
          <w:p w14:paraId="17ABE8C7" w14:textId="77777777" w:rsidR="000D547F" w:rsidRPr="007E092B" w:rsidRDefault="000D547F" w:rsidP="0074233D">
            <w:pPr>
              <w:jc w:val="center"/>
              <w:rPr>
                <w:rFonts w:ascii="Arial" w:hAnsi="Arial" w:cs="Arial"/>
              </w:rPr>
            </w:pPr>
          </w:p>
        </w:tc>
        <w:tc>
          <w:tcPr>
            <w:tcW w:w="1586" w:type="dxa"/>
          </w:tcPr>
          <w:p w14:paraId="390DE18D" w14:textId="77777777" w:rsidR="000D547F" w:rsidRPr="007E092B" w:rsidRDefault="000D547F" w:rsidP="0074233D">
            <w:pPr>
              <w:jc w:val="center"/>
              <w:rPr>
                <w:rFonts w:ascii="Arial" w:hAnsi="Arial" w:cs="Arial"/>
              </w:rPr>
            </w:pPr>
            <w:r w:rsidRPr="007E092B">
              <w:rPr>
                <w:rFonts w:ascii="Arial" w:hAnsi="Arial" w:cs="Arial"/>
              </w:rPr>
              <w:t>Large negative Cash on Account position creates leverage</w:t>
            </w:r>
          </w:p>
        </w:tc>
        <w:tc>
          <w:tcPr>
            <w:tcW w:w="615" w:type="dxa"/>
          </w:tcPr>
          <w:p w14:paraId="6492AE18" w14:textId="77777777" w:rsidR="000D547F" w:rsidRPr="007E092B" w:rsidRDefault="000D547F" w:rsidP="0074233D">
            <w:pPr>
              <w:jc w:val="center"/>
              <w:rPr>
                <w:rFonts w:ascii="Arial" w:hAnsi="Arial" w:cs="Arial"/>
              </w:rPr>
            </w:pPr>
            <w:r w:rsidRPr="007E092B">
              <w:rPr>
                <w:rFonts w:ascii="Arial" w:hAnsi="Arial" w:cs="Arial"/>
              </w:rPr>
              <w:t>No</w:t>
            </w:r>
          </w:p>
        </w:tc>
        <w:tc>
          <w:tcPr>
            <w:tcW w:w="1017" w:type="dxa"/>
          </w:tcPr>
          <w:p w14:paraId="6A2DC0AF" w14:textId="264D956F" w:rsidR="000D547F" w:rsidRPr="007E092B" w:rsidRDefault="00545F64" w:rsidP="0074233D">
            <w:pPr>
              <w:jc w:val="center"/>
              <w:rPr>
                <w:rFonts w:ascii="Arial" w:hAnsi="Arial" w:cs="Arial"/>
              </w:rPr>
            </w:pPr>
            <w:r w:rsidRPr="007E092B">
              <w:rPr>
                <w:rFonts w:ascii="Arial" w:hAnsi="Arial" w:cs="Arial"/>
              </w:rPr>
              <w:t>Yes</w:t>
            </w:r>
          </w:p>
        </w:tc>
      </w:tr>
      <w:tr w:rsidR="000D547F" w:rsidRPr="00E300CF" w14:paraId="3F464D40" w14:textId="77777777" w:rsidTr="003D4583">
        <w:tc>
          <w:tcPr>
            <w:tcW w:w="1585" w:type="dxa"/>
          </w:tcPr>
          <w:p w14:paraId="2B61A8F2" w14:textId="77777777" w:rsidR="000D547F" w:rsidRPr="007E092B" w:rsidRDefault="000D547F" w:rsidP="0074233D">
            <w:pPr>
              <w:rPr>
                <w:rFonts w:ascii="Arial" w:hAnsi="Arial" w:cs="Arial"/>
              </w:rPr>
            </w:pPr>
            <w:r w:rsidRPr="007E092B">
              <w:rPr>
                <w:rFonts w:ascii="Arial" w:hAnsi="Arial" w:cs="Arial"/>
              </w:rPr>
              <w:t>Total Return Swaps (TRS)</w:t>
            </w:r>
            <w:r w:rsidRPr="007E092B">
              <w:rPr>
                <w:rStyle w:val="FootnoteReference"/>
                <w:rFonts w:ascii="Arial" w:hAnsi="Arial" w:cs="Arial"/>
              </w:rPr>
              <w:footnoteReference w:id="10"/>
            </w:r>
          </w:p>
        </w:tc>
        <w:tc>
          <w:tcPr>
            <w:tcW w:w="581" w:type="dxa"/>
          </w:tcPr>
          <w:p w14:paraId="5C9B1FC2" w14:textId="3DA3AADF" w:rsidR="000D547F" w:rsidRPr="007E092B" w:rsidRDefault="006F3D46" w:rsidP="0074233D">
            <w:pPr>
              <w:jc w:val="center"/>
              <w:rPr>
                <w:rFonts w:ascii="Arial" w:hAnsi="Arial" w:cs="Arial"/>
              </w:rPr>
            </w:pPr>
            <w:r w:rsidRPr="007E092B">
              <w:rPr>
                <w:rFonts w:ascii="Arial" w:hAnsi="Arial" w:cs="Arial"/>
              </w:rPr>
              <w:t>x</w:t>
            </w:r>
          </w:p>
        </w:tc>
        <w:tc>
          <w:tcPr>
            <w:tcW w:w="581" w:type="dxa"/>
          </w:tcPr>
          <w:p w14:paraId="461E3922"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tcPr>
          <w:p w14:paraId="10829729"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7CEDB025" w14:textId="77777777" w:rsidR="000D547F" w:rsidRPr="007E092B" w:rsidRDefault="000D547F" w:rsidP="0074233D">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458B7ABF" w14:textId="77777777" w:rsidR="000D547F" w:rsidRPr="007E092B" w:rsidRDefault="000D547F" w:rsidP="0074233D">
            <w:pPr>
              <w:jc w:val="center"/>
              <w:rPr>
                <w:rFonts w:ascii="Arial" w:hAnsi="Arial" w:cs="Arial"/>
              </w:rPr>
            </w:pPr>
            <w:r w:rsidRPr="007E092B">
              <w:rPr>
                <w:rFonts w:ascii="Arial" w:hAnsi="Arial" w:cs="Arial"/>
              </w:rPr>
              <w:t>X</w:t>
            </w:r>
          </w:p>
        </w:tc>
        <w:tc>
          <w:tcPr>
            <w:tcW w:w="582" w:type="dxa"/>
            <w:shd w:val="clear" w:color="auto" w:fill="F2F2F2" w:themeFill="background1" w:themeFillShade="F2"/>
          </w:tcPr>
          <w:p w14:paraId="12F0BC3E" w14:textId="77777777" w:rsidR="000D547F" w:rsidRPr="007E092B" w:rsidRDefault="000D547F" w:rsidP="0074233D">
            <w:pPr>
              <w:jc w:val="center"/>
              <w:rPr>
                <w:rFonts w:ascii="Arial" w:hAnsi="Arial" w:cs="Arial"/>
              </w:rPr>
            </w:pPr>
            <w:r w:rsidRPr="007E092B">
              <w:rPr>
                <w:rFonts w:ascii="Arial" w:hAnsi="Arial" w:cs="Arial"/>
              </w:rPr>
              <w:t>X</w:t>
            </w:r>
          </w:p>
        </w:tc>
        <w:tc>
          <w:tcPr>
            <w:tcW w:w="1586" w:type="dxa"/>
          </w:tcPr>
          <w:p w14:paraId="38725B9C" w14:textId="77777777" w:rsidR="000D547F" w:rsidRPr="007E092B" w:rsidRDefault="000D547F" w:rsidP="0074233D">
            <w:pPr>
              <w:jc w:val="center"/>
              <w:rPr>
                <w:rFonts w:ascii="Arial" w:hAnsi="Arial" w:cs="Arial"/>
              </w:rPr>
            </w:pPr>
            <w:r w:rsidRPr="007E092B">
              <w:rPr>
                <w:rFonts w:ascii="Arial" w:hAnsi="Arial" w:cs="Arial"/>
              </w:rPr>
              <w:t>Floating legs create leverage</w:t>
            </w:r>
          </w:p>
        </w:tc>
        <w:tc>
          <w:tcPr>
            <w:tcW w:w="615" w:type="dxa"/>
          </w:tcPr>
          <w:p w14:paraId="16313548" w14:textId="77777777" w:rsidR="000D547F" w:rsidRPr="007E092B" w:rsidRDefault="000D547F" w:rsidP="0074233D">
            <w:pPr>
              <w:jc w:val="center"/>
              <w:rPr>
                <w:rFonts w:ascii="Arial" w:hAnsi="Arial" w:cs="Arial"/>
              </w:rPr>
            </w:pPr>
            <w:r w:rsidRPr="007E092B">
              <w:rPr>
                <w:rFonts w:ascii="Arial" w:hAnsi="Arial" w:cs="Arial"/>
              </w:rPr>
              <w:t>No</w:t>
            </w:r>
          </w:p>
        </w:tc>
        <w:tc>
          <w:tcPr>
            <w:tcW w:w="1017" w:type="dxa"/>
          </w:tcPr>
          <w:p w14:paraId="78D5DB2D" w14:textId="1614250F" w:rsidR="000D547F" w:rsidRPr="007E092B" w:rsidRDefault="00545F64" w:rsidP="0074233D">
            <w:pPr>
              <w:jc w:val="center"/>
              <w:rPr>
                <w:rFonts w:ascii="Arial" w:hAnsi="Arial" w:cs="Arial"/>
              </w:rPr>
            </w:pPr>
            <w:r w:rsidRPr="007E092B">
              <w:rPr>
                <w:rFonts w:ascii="Arial" w:hAnsi="Arial" w:cs="Arial"/>
              </w:rPr>
              <w:t>Yes</w:t>
            </w:r>
          </w:p>
        </w:tc>
      </w:tr>
      <w:tr w:rsidR="00CC4BA2" w:rsidRPr="00E300CF" w14:paraId="522C667D" w14:textId="77777777" w:rsidTr="003D4583">
        <w:tc>
          <w:tcPr>
            <w:tcW w:w="1585" w:type="dxa"/>
          </w:tcPr>
          <w:p w14:paraId="3706F12A" w14:textId="36979AFF" w:rsidR="00CC4BA2" w:rsidRPr="007E092B" w:rsidRDefault="00CC4BA2" w:rsidP="00CC4BA2">
            <w:pPr>
              <w:rPr>
                <w:rFonts w:ascii="Arial" w:hAnsi="Arial" w:cs="Arial"/>
              </w:rPr>
            </w:pPr>
            <w:r w:rsidRPr="007E092B">
              <w:rPr>
                <w:rFonts w:ascii="Arial" w:hAnsi="Arial" w:cs="Arial"/>
              </w:rPr>
              <w:t>Repos</w:t>
            </w:r>
          </w:p>
        </w:tc>
        <w:tc>
          <w:tcPr>
            <w:tcW w:w="581" w:type="dxa"/>
          </w:tcPr>
          <w:p w14:paraId="205EAD01" w14:textId="44B87121" w:rsidR="00CC4BA2" w:rsidRPr="007E092B" w:rsidRDefault="00CC4BA2" w:rsidP="00CC4BA2">
            <w:pPr>
              <w:jc w:val="center"/>
              <w:rPr>
                <w:rFonts w:ascii="Arial" w:hAnsi="Arial" w:cs="Arial"/>
              </w:rPr>
            </w:pPr>
            <w:r w:rsidRPr="007E092B">
              <w:rPr>
                <w:rFonts w:ascii="Arial" w:hAnsi="Arial" w:cs="Arial"/>
              </w:rPr>
              <w:t>x</w:t>
            </w:r>
          </w:p>
        </w:tc>
        <w:tc>
          <w:tcPr>
            <w:tcW w:w="581" w:type="dxa"/>
          </w:tcPr>
          <w:p w14:paraId="6B1FC38C" w14:textId="72D8C92A" w:rsidR="00CC4BA2" w:rsidRPr="007E092B" w:rsidRDefault="00CC4BA2" w:rsidP="00CC4BA2">
            <w:pPr>
              <w:jc w:val="center"/>
              <w:rPr>
                <w:rFonts w:ascii="Arial" w:hAnsi="Arial" w:cs="Arial"/>
              </w:rPr>
            </w:pPr>
            <w:r w:rsidRPr="007E092B">
              <w:rPr>
                <w:rFonts w:ascii="Arial" w:hAnsi="Arial" w:cs="Arial"/>
              </w:rPr>
              <w:t>x</w:t>
            </w:r>
          </w:p>
        </w:tc>
        <w:tc>
          <w:tcPr>
            <w:tcW w:w="581" w:type="dxa"/>
          </w:tcPr>
          <w:p w14:paraId="3C9DB6F0" w14:textId="01AA49B9" w:rsidR="00CC4BA2" w:rsidRPr="007E092B" w:rsidRDefault="00CC4BA2" w:rsidP="00CC4BA2">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097FF061" w14:textId="7CDADC40" w:rsidR="00CC4BA2" w:rsidRPr="007E092B" w:rsidRDefault="00CC4BA2" w:rsidP="00CC4BA2">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0C356EE4" w14:textId="73407D3B" w:rsidR="00CC4BA2" w:rsidRPr="007E092B" w:rsidRDefault="00CC4BA2" w:rsidP="00CC4BA2">
            <w:pPr>
              <w:jc w:val="center"/>
              <w:rPr>
                <w:rFonts w:ascii="Arial" w:hAnsi="Arial" w:cs="Arial"/>
              </w:rPr>
            </w:pPr>
            <w:r w:rsidRPr="007E092B">
              <w:rPr>
                <w:rFonts w:ascii="Arial" w:hAnsi="Arial" w:cs="Arial"/>
              </w:rPr>
              <w:t>X</w:t>
            </w:r>
          </w:p>
        </w:tc>
        <w:tc>
          <w:tcPr>
            <w:tcW w:w="582" w:type="dxa"/>
            <w:shd w:val="clear" w:color="auto" w:fill="F2F2F2" w:themeFill="background1" w:themeFillShade="F2"/>
          </w:tcPr>
          <w:p w14:paraId="78EBD666" w14:textId="0C114117" w:rsidR="00CC4BA2" w:rsidRPr="007E092B" w:rsidRDefault="00CC4BA2" w:rsidP="00CC4BA2">
            <w:pPr>
              <w:jc w:val="center"/>
              <w:rPr>
                <w:rFonts w:ascii="Arial" w:hAnsi="Arial" w:cs="Arial"/>
              </w:rPr>
            </w:pPr>
            <w:r w:rsidRPr="007E092B">
              <w:rPr>
                <w:rFonts w:ascii="Arial" w:hAnsi="Arial" w:cs="Arial"/>
              </w:rPr>
              <w:t>X</w:t>
            </w:r>
          </w:p>
        </w:tc>
        <w:tc>
          <w:tcPr>
            <w:tcW w:w="1586" w:type="dxa"/>
          </w:tcPr>
          <w:p w14:paraId="0A8D0264" w14:textId="2A43689A" w:rsidR="00CC4BA2" w:rsidRPr="007E092B" w:rsidRDefault="00CC4BA2" w:rsidP="00CC4BA2">
            <w:pPr>
              <w:jc w:val="center"/>
              <w:rPr>
                <w:rFonts w:ascii="Arial" w:hAnsi="Arial" w:cs="Arial"/>
              </w:rPr>
            </w:pPr>
            <w:r w:rsidRPr="007E092B">
              <w:rPr>
                <w:rFonts w:ascii="Arial" w:hAnsi="Arial" w:cs="Arial"/>
              </w:rPr>
              <w:t>Floating legs create leverage</w:t>
            </w:r>
          </w:p>
        </w:tc>
        <w:tc>
          <w:tcPr>
            <w:tcW w:w="615" w:type="dxa"/>
          </w:tcPr>
          <w:p w14:paraId="5EA16934" w14:textId="1E8B87B2" w:rsidR="00CC4BA2" w:rsidRPr="007E092B" w:rsidRDefault="00CC4BA2" w:rsidP="00CC4BA2">
            <w:pPr>
              <w:jc w:val="center"/>
              <w:rPr>
                <w:rFonts w:ascii="Arial" w:hAnsi="Arial" w:cs="Arial"/>
              </w:rPr>
            </w:pPr>
            <w:r w:rsidRPr="007E092B">
              <w:rPr>
                <w:rFonts w:ascii="Arial" w:hAnsi="Arial" w:cs="Arial"/>
              </w:rPr>
              <w:t>No</w:t>
            </w:r>
          </w:p>
        </w:tc>
        <w:tc>
          <w:tcPr>
            <w:tcW w:w="1017" w:type="dxa"/>
          </w:tcPr>
          <w:p w14:paraId="714DD68A" w14:textId="02083CD4" w:rsidR="00CC4BA2" w:rsidRPr="007E092B" w:rsidRDefault="00CC4BA2" w:rsidP="00CC4BA2">
            <w:pPr>
              <w:jc w:val="center"/>
              <w:rPr>
                <w:rFonts w:ascii="Arial" w:hAnsi="Arial" w:cs="Arial"/>
              </w:rPr>
            </w:pPr>
            <w:r w:rsidRPr="007E092B">
              <w:rPr>
                <w:rFonts w:ascii="Arial" w:hAnsi="Arial" w:cs="Arial"/>
              </w:rPr>
              <w:t>Yes</w:t>
            </w:r>
          </w:p>
        </w:tc>
      </w:tr>
      <w:tr w:rsidR="00CC4BA2" w:rsidRPr="00E300CF" w14:paraId="55E78226" w14:textId="77777777" w:rsidTr="003D4583">
        <w:tc>
          <w:tcPr>
            <w:tcW w:w="1585" w:type="dxa"/>
          </w:tcPr>
          <w:p w14:paraId="070E6C7E" w14:textId="3432E51F" w:rsidR="00CC4BA2" w:rsidRPr="007E092B" w:rsidRDefault="00CC4BA2" w:rsidP="00CC4BA2">
            <w:pPr>
              <w:rPr>
                <w:rFonts w:ascii="Arial" w:hAnsi="Arial" w:cs="Arial"/>
              </w:rPr>
            </w:pPr>
            <w:r w:rsidRPr="007E092B">
              <w:rPr>
                <w:rFonts w:ascii="Arial" w:hAnsi="Arial" w:cs="Arial"/>
              </w:rPr>
              <w:t>FX Forwards</w:t>
            </w:r>
            <w:r w:rsidRPr="007E092B">
              <w:rPr>
                <w:rStyle w:val="FootnoteReference"/>
                <w:rFonts w:ascii="Arial" w:hAnsi="Arial" w:cs="Arial"/>
              </w:rPr>
              <w:footnoteReference w:id="11"/>
            </w:r>
            <w:r w:rsidR="002C62BA" w:rsidRPr="007E092B">
              <w:rPr>
                <w:rFonts w:ascii="Arial" w:hAnsi="Arial" w:cs="Arial"/>
                <w:vertAlign w:val="superscript"/>
              </w:rPr>
              <w:t>,</w:t>
            </w:r>
            <w:r w:rsidRPr="007E092B">
              <w:rPr>
                <w:rStyle w:val="FootnoteReference"/>
                <w:rFonts w:ascii="Arial" w:hAnsi="Arial" w:cs="Arial"/>
              </w:rPr>
              <w:footnoteReference w:id="12"/>
            </w:r>
          </w:p>
        </w:tc>
        <w:tc>
          <w:tcPr>
            <w:tcW w:w="581" w:type="dxa"/>
          </w:tcPr>
          <w:p w14:paraId="4F64C1E3" w14:textId="77777777" w:rsidR="00CC4BA2" w:rsidRPr="007E092B" w:rsidRDefault="00CC4BA2" w:rsidP="00CC4BA2">
            <w:pPr>
              <w:jc w:val="center"/>
              <w:rPr>
                <w:rFonts w:ascii="Arial" w:hAnsi="Arial" w:cs="Arial"/>
              </w:rPr>
            </w:pPr>
          </w:p>
        </w:tc>
        <w:tc>
          <w:tcPr>
            <w:tcW w:w="581" w:type="dxa"/>
          </w:tcPr>
          <w:p w14:paraId="676F106E" w14:textId="77777777" w:rsidR="00CC4BA2" w:rsidRPr="007E092B" w:rsidRDefault="00CC4BA2" w:rsidP="00CC4BA2">
            <w:pPr>
              <w:jc w:val="center"/>
              <w:rPr>
                <w:rFonts w:ascii="Arial" w:hAnsi="Arial" w:cs="Arial"/>
              </w:rPr>
            </w:pPr>
          </w:p>
        </w:tc>
        <w:tc>
          <w:tcPr>
            <w:tcW w:w="581" w:type="dxa"/>
          </w:tcPr>
          <w:p w14:paraId="2AD64C8A" w14:textId="77777777" w:rsidR="00CC4BA2" w:rsidRPr="007E092B" w:rsidRDefault="00CC4BA2" w:rsidP="00CC4BA2">
            <w:pPr>
              <w:jc w:val="center"/>
              <w:rPr>
                <w:rFonts w:ascii="Arial" w:hAnsi="Arial" w:cs="Arial"/>
              </w:rPr>
            </w:pPr>
          </w:p>
        </w:tc>
        <w:tc>
          <w:tcPr>
            <w:tcW w:w="581" w:type="dxa"/>
            <w:shd w:val="clear" w:color="auto" w:fill="F2F2F2" w:themeFill="background1" w:themeFillShade="F2"/>
          </w:tcPr>
          <w:p w14:paraId="7A431848" w14:textId="77777777" w:rsidR="00CC4BA2" w:rsidRPr="007E092B" w:rsidRDefault="00CC4BA2" w:rsidP="00CC4BA2">
            <w:pPr>
              <w:jc w:val="center"/>
              <w:rPr>
                <w:rFonts w:ascii="Arial" w:hAnsi="Arial" w:cs="Arial"/>
              </w:rPr>
            </w:pPr>
          </w:p>
        </w:tc>
        <w:tc>
          <w:tcPr>
            <w:tcW w:w="581" w:type="dxa"/>
            <w:shd w:val="clear" w:color="auto" w:fill="F2F2F2" w:themeFill="background1" w:themeFillShade="F2"/>
          </w:tcPr>
          <w:p w14:paraId="7B076D4D" w14:textId="77777777" w:rsidR="00CC4BA2" w:rsidRPr="007E092B" w:rsidRDefault="00CC4BA2" w:rsidP="00CC4BA2">
            <w:pPr>
              <w:jc w:val="center"/>
              <w:rPr>
                <w:rFonts w:ascii="Arial" w:hAnsi="Arial" w:cs="Arial"/>
              </w:rPr>
            </w:pPr>
          </w:p>
        </w:tc>
        <w:tc>
          <w:tcPr>
            <w:tcW w:w="582" w:type="dxa"/>
            <w:shd w:val="clear" w:color="auto" w:fill="F2F2F2" w:themeFill="background1" w:themeFillShade="F2"/>
          </w:tcPr>
          <w:p w14:paraId="66F91995" w14:textId="77777777" w:rsidR="00CC4BA2" w:rsidRPr="007E092B" w:rsidRDefault="00CC4BA2" w:rsidP="00CC4BA2">
            <w:pPr>
              <w:jc w:val="center"/>
              <w:rPr>
                <w:rFonts w:ascii="Arial" w:hAnsi="Arial" w:cs="Arial"/>
              </w:rPr>
            </w:pPr>
          </w:p>
        </w:tc>
        <w:tc>
          <w:tcPr>
            <w:tcW w:w="1586" w:type="dxa"/>
          </w:tcPr>
          <w:p w14:paraId="7D5757A5" w14:textId="77777777" w:rsidR="00CC4BA2" w:rsidRPr="007E092B" w:rsidRDefault="00CC4BA2" w:rsidP="00CC4BA2">
            <w:pPr>
              <w:jc w:val="center"/>
              <w:rPr>
                <w:rFonts w:ascii="Arial" w:hAnsi="Arial" w:cs="Arial"/>
              </w:rPr>
            </w:pPr>
          </w:p>
        </w:tc>
        <w:tc>
          <w:tcPr>
            <w:tcW w:w="615" w:type="dxa"/>
          </w:tcPr>
          <w:p w14:paraId="1ACA5213" w14:textId="77777777" w:rsidR="00CC4BA2" w:rsidRPr="007E092B" w:rsidRDefault="00CC4BA2" w:rsidP="00CC4BA2">
            <w:pPr>
              <w:jc w:val="center"/>
              <w:rPr>
                <w:rFonts w:ascii="Arial" w:hAnsi="Arial" w:cs="Arial"/>
              </w:rPr>
            </w:pPr>
            <w:r w:rsidRPr="007E092B">
              <w:rPr>
                <w:rFonts w:ascii="Arial" w:hAnsi="Arial" w:cs="Arial"/>
              </w:rPr>
              <w:t>No</w:t>
            </w:r>
          </w:p>
        </w:tc>
        <w:tc>
          <w:tcPr>
            <w:tcW w:w="1017" w:type="dxa"/>
          </w:tcPr>
          <w:p w14:paraId="5EBB6390" w14:textId="7FC5F3E4" w:rsidR="00CC4BA2" w:rsidRPr="007E092B" w:rsidRDefault="00CC4BA2" w:rsidP="00CC4BA2">
            <w:pPr>
              <w:jc w:val="center"/>
              <w:rPr>
                <w:rFonts w:ascii="Arial" w:hAnsi="Arial" w:cs="Arial"/>
              </w:rPr>
            </w:pPr>
            <w:r w:rsidRPr="007E092B">
              <w:rPr>
                <w:rFonts w:ascii="Arial" w:hAnsi="Arial" w:cs="Arial"/>
              </w:rPr>
              <w:t>Yes</w:t>
            </w:r>
          </w:p>
        </w:tc>
      </w:tr>
      <w:tr w:rsidR="00CC4BA2" w:rsidRPr="00E300CF" w14:paraId="42277778" w14:textId="77777777" w:rsidTr="003D4583">
        <w:tc>
          <w:tcPr>
            <w:tcW w:w="1585" w:type="dxa"/>
          </w:tcPr>
          <w:p w14:paraId="2D78C8CB" w14:textId="77777777" w:rsidR="00CC4BA2" w:rsidRPr="007E092B" w:rsidRDefault="00CC4BA2" w:rsidP="00CC4BA2">
            <w:pPr>
              <w:rPr>
                <w:rFonts w:ascii="Arial" w:hAnsi="Arial" w:cs="Arial"/>
              </w:rPr>
            </w:pPr>
            <w:r w:rsidRPr="007E092B">
              <w:rPr>
                <w:rFonts w:ascii="Arial" w:hAnsi="Arial" w:cs="Arial"/>
              </w:rPr>
              <w:t>Asset swaps</w:t>
            </w:r>
          </w:p>
        </w:tc>
        <w:tc>
          <w:tcPr>
            <w:tcW w:w="581" w:type="dxa"/>
          </w:tcPr>
          <w:p w14:paraId="0DBBD72F" w14:textId="77777777" w:rsidR="00CC4BA2" w:rsidRPr="007E092B" w:rsidRDefault="00CC4BA2" w:rsidP="00CC4BA2">
            <w:pPr>
              <w:jc w:val="center"/>
              <w:rPr>
                <w:rFonts w:ascii="Arial" w:hAnsi="Arial" w:cs="Arial"/>
              </w:rPr>
            </w:pPr>
          </w:p>
        </w:tc>
        <w:tc>
          <w:tcPr>
            <w:tcW w:w="581" w:type="dxa"/>
          </w:tcPr>
          <w:p w14:paraId="7A3AEBD4" w14:textId="77777777" w:rsidR="00CC4BA2" w:rsidRPr="007E092B" w:rsidRDefault="00CC4BA2" w:rsidP="00CC4BA2">
            <w:pPr>
              <w:jc w:val="center"/>
              <w:rPr>
                <w:rFonts w:ascii="Arial" w:hAnsi="Arial" w:cs="Arial"/>
              </w:rPr>
            </w:pPr>
          </w:p>
        </w:tc>
        <w:tc>
          <w:tcPr>
            <w:tcW w:w="581" w:type="dxa"/>
          </w:tcPr>
          <w:p w14:paraId="41762857" w14:textId="77777777" w:rsidR="00CC4BA2" w:rsidRPr="007E092B" w:rsidRDefault="00CC4BA2" w:rsidP="00CC4BA2">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6CF6630D" w14:textId="77777777" w:rsidR="00CC4BA2" w:rsidRPr="007E092B" w:rsidRDefault="00CC4BA2" w:rsidP="00CC4BA2">
            <w:pPr>
              <w:jc w:val="center"/>
              <w:rPr>
                <w:rFonts w:ascii="Arial" w:hAnsi="Arial" w:cs="Arial"/>
              </w:rPr>
            </w:pPr>
            <w:r w:rsidRPr="007E092B">
              <w:rPr>
                <w:rFonts w:ascii="Arial" w:hAnsi="Arial" w:cs="Arial"/>
              </w:rPr>
              <w:t>-X</w:t>
            </w:r>
          </w:p>
        </w:tc>
        <w:tc>
          <w:tcPr>
            <w:tcW w:w="581" w:type="dxa"/>
            <w:shd w:val="clear" w:color="auto" w:fill="F2F2F2" w:themeFill="background1" w:themeFillShade="F2"/>
          </w:tcPr>
          <w:p w14:paraId="4342D492" w14:textId="77777777" w:rsidR="00CC4BA2" w:rsidRPr="007E092B" w:rsidRDefault="00CC4BA2" w:rsidP="00CC4BA2">
            <w:pPr>
              <w:jc w:val="center"/>
              <w:rPr>
                <w:rFonts w:ascii="Arial" w:hAnsi="Arial" w:cs="Arial"/>
              </w:rPr>
            </w:pPr>
          </w:p>
        </w:tc>
        <w:tc>
          <w:tcPr>
            <w:tcW w:w="582" w:type="dxa"/>
            <w:shd w:val="clear" w:color="auto" w:fill="F2F2F2" w:themeFill="background1" w:themeFillShade="F2"/>
          </w:tcPr>
          <w:p w14:paraId="75E1BFC6" w14:textId="77777777" w:rsidR="00CC4BA2" w:rsidRPr="007E092B" w:rsidRDefault="00CC4BA2" w:rsidP="00CC4BA2">
            <w:pPr>
              <w:jc w:val="center"/>
              <w:rPr>
                <w:rFonts w:ascii="Arial" w:hAnsi="Arial" w:cs="Arial"/>
              </w:rPr>
            </w:pPr>
            <w:r w:rsidRPr="007E092B">
              <w:rPr>
                <w:rFonts w:ascii="Arial" w:hAnsi="Arial" w:cs="Arial"/>
              </w:rPr>
              <w:t>X</w:t>
            </w:r>
          </w:p>
        </w:tc>
        <w:tc>
          <w:tcPr>
            <w:tcW w:w="1586" w:type="dxa"/>
          </w:tcPr>
          <w:p w14:paraId="70870DDB" w14:textId="77777777" w:rsidR="00CC4BA2" w:rsidRPr="007E092B" w:rsidRDefault="00CC4BA2" w:rsidP="00CC4BA2">
            <w:pPr>
              <w:jc w:val="center"/>
              <w:rPr>
                <w:rFonts w:ascii="Arial" w:hAnsi="Arial" w:cs="Arial"/>
              </w:rPr>
            </w:pPr>
            <w:r w:rsidRPr="007E092B">
              <w:rPr>
                <w:rFonts w:ascii="Arial" w:hAnsi="Arial" w:cs="Arial"/>
              </w:rPr>
              <w:t>Floating legs create leverage</w:t>
            </w:r>
          </w:p>
        </w:tc>
        <w:tc>
          <w:tcPr>
            <w:tcW w:w="615" w:type="dxa"/>
          </w:tcPr>
          <w:p w14:paraId="082B7F60" w14:textId="2FBAD2BF" w:rsidR="00CC4BA2" w:rsidRPr="007E092B" w:rsidRDefault="00CC4BA2" w:rsidP="00CC4BA2">
            <w:pPr>
              <w:jc w:val="center"/>
              <w:rPr>
                <w:rFonts w:ascii="Arial" w:hAnsi="Arial" w:cs="Arial"/>
              </w:rPr>
            </w:pPr>
            <w:r w:rsidRPr="007E092B">
              <w:rPr>
                <w:rFonts w:ascii="Arial" w:hAnsi="Arial" w:cs="Arial"/>
              </w:rPr>
              <w:t>Yes</w:t>
            </w:r>
          </w:p>
        </w:tc>
        <w:tc>
          <w:tcPr>
            <w:tcW w:w="1017" w:type="dxa"/>
          </w:tcPr>
          <w:p w14:paraId="07C2403F" w14:textId="77777777" w:rsidR="00CC4BA2" w:rsidRPr="007E092B" w:rsidRDefault="00CC4BA2" w:rsidP="00CC4BA2">
            <w:pPr>
              <w:jc w:val="center"/>
              <w:rPr>
                <w:rFonts w:ascii="Arial" w:hAnsi="Arial" w:cs="Arial"/>
              </w:rPr>
            </w:pPr>
            <w:r w:rsidRPr="007E092B">
              <w:rPr>
                <w:rFonts w:ascii="Arial" w:hAnsi="Arial" w:cs="Arial"/>
              </w:rPr>
              <w:t>No</w:t>
            </w:r>
          </w:p>
        </w:tc>
      </w:tr>
      <w:tr w:rsidR="00CC4BA2" w:rsidRPr="00E300CF" w14:paraId="60037BE6" w14:textId="77777777" w:rsidTr="003D4583">
        <w:tc>
          <w:tcPr>
            <w:tcW w:w="1585" w:type="dxa"/>
          </w:tcPr>
          <w:p w14:paraId="7F1F147A" w14:textId="77777777" w:rsidR="00CC4BA2" w:rsidRPr="007E092B" w:rsidRDefault="00CC4BA2" w:rsidP="00CC4BA2">
            <w:pPr>
              <w:rPr>
                <w:rFonts w:ascii="Arial" w:hAnsi="Arial" w:cs="Arial"/>
              </w:rPr>
            </w:pPr>
            <w:r w:rsidRPr="007E092B">
              <w:rPr>
                <w:rFonts w:ascii="Arial" w:hAnsi="Arial" w:cs="Arial"/>
              </w:rPr>
              <w:t>Loans</w:t>
            </w:r>
            <w:r w:rsidRPr="007E092B">
              <w:rPr>
                <w:rStyle w:val="FootnoteReference"/>
                <w:rFonts w:ascii="Arial" w:hAnsi="Arial" w:cs="Arial"/>
              </w:rPr>
              <w:footnoteReference w:id="13"/>
            </w:r>
          </w:p>
        </w:tc>
        <w:tc>
          <w:tcPr>
            <w:tcW w:w="581" w:type="dxa"/>
          </w:tcPr>
          <w:p w14:paraId="66617D03" w14:textId="77777777" w:rsidR="00CC4BA2" w:rsidRPr="007E092B" w:rsidRDefault="00CC4BA2" w:rsidP="00CC4BA2">
            <w:pPr>
              <w:jc w:val="center"/>
              <w:rPr>
                <w:rFonts w:ascii="Arial" w:hAnsi="Arial" w:cs="Arial"/>
              </w:rPr>
            </w:pPr>
          </w:p>
        </w:tc>
        <w:tc>
          <w:tcPr>
            <w:tcW w:w="581" w:type="dxa"/>
          </w:tcPr>
          <w:p w14:paraId="4505BD1F" w14:textId="77777777" w:rsidR="00CC4BA2" w:rsidRPr="007E092B" w:rsidRDefault="00CC4BA2" w:rsidP="00CC4BA2">
            <w:pPr>
              <w:jc w:val="center"/>
              <w:rPr>
                <w:rFonts w:ascii="Arial" w:hAnsi="Arial" w:cs="Arial"/>
              </w:rPr>
            </w:pPr>
          </w:p>
        </w:tc>
        <w:tc>
          <w:tcPr>
            <w:tcW w:w="581" w:type="dxa"/>
          </w:tcPr>
          <w:p w14:paraId="083530B9" w14:textId="77777777" w:rsidR="00CC4BA2" w:rsidRPr="007E092B" w:rsidRDefault="00CC4BA2" w:rsidP="00CC4BA2">
            <w:pPr>
              <w:jc w:val="center"/>
              <w:rPr>
                <w:rFonts w:ascii="Arial" w:hAnsi="Arial" w:cs="Arial"/>
              </w:rPr>
            </w:pPr>
          </w:p>
        </w:tc>
        <w:tc>
          <w:tcPr>
            <w:tcW w:w="581" w:type="dxa"/>
            <w:shd w:val="clear" w:color="auto" w:fill="F2F2F2" w:themeFill="background1" w:themeFillShade="F2"/>
          </w:tcPr>
          <w:p w14:paraId="7B9AD03E" w14:textId="77777777" w:rsidR="00CC4BA2" w:rsidRPr="007E092B" w:rsidRDefault="00CC4BA2" w:rsidP="00CC4BA2">
            <w:pPr>
              <w:jc w:val="center"/>
              <w:rPr>
                <w:rFonts w:ascii="Arial" w:hAnsi="Arial" w:cs="Arial"/>
              </w:rPr>
            </w:pPr>
          </w:p>
        </w:tc>
        <w:tc>
          <w:tcPr>
            <w:tcW w:w="581" w:type="dxa"/>
            <w:shd w:val="clear" w:color="auto" w:fill="F2F2F2" w:themeFill="background1" w:themeFillShade="F2"/>
          </w:tcPr>
          <w:p w14:paraId="7D33CCB6" w14:textId="77777777" w:rsidR="00CC4BA2" w:rsidRPr="007E092B" w:rsidRDefault="00CC4BA2" w:rsidP="00CC4BA2">
            <w:pPr>
              <w:jc w:val="center"/>
              <w:rPr>
                <w:rFonts w:ascii="Arial" w:hAnsi="Arial" w:cs="Arial"/>
              </w:rPr>
            </w:pPr>
          </w:p>
        </w:tc>
        <w:tc>
          <w:tcPr>
            <w:tcW w:w="582" w:type="dxa"/>
            <w:shd w:val="clear" w:color="auto" w:fill="F2F2F2" w:themeFill="background1" w:themeFillShade="F2"/>
          </w:tcPr>
          <w:p w14:paraId="47415B6D" w14:textId="77777777" w:rsidR="00CC4BA2" w:rsidRPr="007E092B" w:rsidRDefault="00CC4BA2" w:rsidP="00CC4BA2">
            <w:pPr>
              <w:jc w:val="center"/>
              <w:rPr>
                <w:rFonts w:ascii="Arial" w:hAnsi="Arial" w:cs="Arial"/>
              </w:rPr>
            </w:pPr>
          </w:p>
        </w:tc>
        <w:tc>
          <w:tcPr>
            <w:tcW w:w="1586" w:type="dxa"/>
          </w:tcPr>
          <w:p w14:paraId="315D416F" w14:textId="77777777" w:rsidR="00CC4BA2" w:rsidRPr="007E092B" w:rsidRDefault="00CC4BA2" w:rsidP="00CC4BA2">
            <w:pPr>
              <w:jc w:val="center"/>
              <w:rPr>
                <w:rFonts w:ascii="Arial" w:hAnsi="Arial" w:cs="Arial"/>
              </w:rPr>
            </w:pPr>
            <w:r w:rsidRPr="007E092B">
              <w:rPr>
                <w:rFonts w:ascii="Arial" w:hAnsi="Arial" w:cs="Arial"/>
              </w:rPr>
              <w:t>Cash on Account</w:t>
            </w:r>
          </w:p>
        </w:tc>
        <w:tc>
          <w:tcPr>
            <w:tcW w:w="615" w:type="dxa"/>
          </w:tcPr>
          <w:p w14:paraId="61A41B2F" w14:textId="77777777" w:rsidR="00CC4BA2" w:rsidRPr="007E092B" w:rsidRDefault="00CC4BA2" w:rsidP="00CC4BA2">
            <w:pPr>
              <w:jc w:val="center"/>
              <w:rPr>
                <w:rFonts w:ascii="Arial" w:hAnsi="Arial" w:cs="Arial"/>
              </w:rPr>
            </w:pPr>
            <w:r w:rsidRPr="007E092B">
              <w:rPr>
                <w:rFonts w:ascii="Arial" w:hAnsi="Arial" w:cs="Arial"/>
              </w:rPr>
              <w:t>No</w:t>
            </w:r>
          </w:p>
        </w:tc>
        <w:tc>
          <w:tcPr>
            <w:tcW w:w="1017" w:type="dxa"/>
          </w:tcPr>
          <w:p w14:paraId="6FB3CE6F" w14:textId="77777777" w:rsidR="00CC4BA2" w:rsidRPr="007E092B" w:rsidRDefault="00CC4BA2" w:rsidP="00CC4BA2">
            <w:pPr>
              <w:jc w:val="center"/>
              <w:rPr>
                <w:rFonts w:ascii="Arial" w:hAnsi="Arial" w:cs="Arial"/>
              </w:rPr>
            </w:pPr>
            <w:r w:rsidRPr="007E092B">
              <w:rPr>
                <w:rFonts w:ascii="Arial" w:hAnsi="Arial" w:cs="Arial"/>
              </w:rPr>
              <w:t>X</w:t>
            </w:r>
          </w:p>
        </w:tc>
      </w:tr>
    </w:tbl>
    <w:p w14:paraId="08F2BFD2" w14:textId="77777777" w:rsidR="00B23950" w:rsidRPr="007E092B" w:rsidRDefault="00B23950" w:rsidP="00432265">
      <w:pPr>
        <w:pStyle w:val="Heading2"/>
        <w:rPr>
          <w:rFonts w:ascii="Arial" w:hAnsi="Arial" w:cs="Arial"/>
        </w:rPr>
      </w:pPr>
    </w:p>
    <w:p w14:paraId="0D43F04B" w14:textId="4AD06CC3" w:rsidR="00945EB0" w:rsidRPr="007E092B" w:rsidRDefault="00945EB0" w:rsidP="00945EB0">
      <w:pPr>
        <w:pStyle w:val="Heading1"/>
        <w:rPr>
          <w:rFonts w:ascii="Arial" w:hAnsi="Arial" w:cs="Arial"/>
        </w:rPr>
      </w:pPr>
      <w:bookmarkStart w:id="116" w:name="_Toc487466687"/>
      <w:r w:rsidRPr="007E092B">
        <w:rPr>
          <w:rFonts w:ascii="Arial" w:hAnsi="Arial" w:cs="Arial"/>
        </w:rPr>
        <w:lastRenderedPageBreak/>
        <w:t>Future time projections</w:t>
      </w:r>
      <w:bookmarkEnd w:id="116"/>
    </w:p>
    <w:p w14:paraId="38E5A8DE" w14:textId="5F01325A" w:rsidR="007E0067" w:rsidRPr="007E092B" w:rsidRDefault="007E0067" w:rsidP="007E0067">
      <w:pPr>
        <w:rPr>
          <w:rFonts w:ascii="Arial" w:hAnsi="Arial" w:cs="Arial"/>
        </w:rPr>
      </w:pPr>
      <w:r w:rsidRPr="007E092B">
        <w:rPr>
          <w:rFonts w:ascii="Arial" w:hAnsi="Arial" w:cs="Arial"/>
        </w:rPr>
        <w:t xml:space="preserve">This section describes the behaviour of the </w:t>
      </w:r>
      <w:proofErr w:type="spellStart"/>
      <w:r w:rsidRPr="007E092B">
        <w:rPr>
          <w:rFonts w:ascii="Arial" w:hAnsi="Arial" w:cs="Arial"/>
        </w:rPr>
        <w:t>PFaroe</w:t>
      </w:r>
      <w:proofErr w:type="spellEnd"/>
      <w:r w:rsidRPr="007E092B">
        <w:rPr>
          <w:rFonts w:ascii="Arial" w:hAnsi="Arial" w:cs="Arial"/>
        </w:rPr>
        <w:t xml:space="preserve"> Asset Modelling Framework </w:t>
      </w:r>
      <w:r w:rsidR="00C66DDF" w:rsidRPr="007E092B">
        <w:rPr>
          <w:rFonts w:ascii="Arial" w:hAnsi="Arial" w:cs="Arial"/>
        </w:rPr>
        <w:t xml:space="preserve">within </w:t>
      </w:r>
      <w:proofErr w:type="spellStart"/>
      <w:r w:rsidR="00C66DDF" w:rsidRPr="007E092B">
        <w:rPr>
          <w:rFonts w:ascii="Arial" w:hAnsi="Arial" w:cs="Arial"/>
        </w:rPr>
        <w:t>PFaroe’s</w:t>
      </w:r>
      <w:proofErr w:type="spellEnd"/>
      <w:r w:rsidR="00C66DDF" w:rsidRPr="007E092B">
        <w:rPr>
          <w:rFonts w:ascii="Arial" w:hAnsi="Arial" w:cs="Arial"/>
        </w:rPr>
        <w:t xml:space="preserve"> two forecasting modules</w:t>
      </w:r>
      <w:r w:rsidRPr="007E092B">
        <w:rPr>
          <w:rFonts w:ascii="Arial" w:hAnsi="Arial" w:cs="Arial"/>
        </w:rPr>
        <w:t>:</w:t>
      </w:r>
    </w:p>
    <w:p w14:paraId="3B696127" w14:textId="4D0D1392" w:rsidR="007E0067" w:rsidRPr="007E092B" w:rsidRDefault="007E0067" w:rsidP="007E0067">
      <w:pPr>
        <w:pStyle w:val="ListParagraph"/>
        <w:rPr>
          <w:rFonts w:ascii="Arial" w:hAnsi="Arial" w:cs="Arial"/>
        </w:rPr>
      </w:pPr>
      <w:r w:rsidRPr="007E092B">
        <w:rPr>
          <w:rFonts w:ascii="Arial" w:hAnsi="Arial" w:cs="Arial"/>
        </w:rPr>
        <w:t>Risk (</w:t>
      </w:r>
      <w:proofErr w:type="spellStart"/>
      <w:r w:rsidRPr="007E092B">
        <w:rPr>
          <w:rFonts w:ascii="Arial" w:hAnsi="Arial" w:cs="Arial"/>
        </w:rPr>
        <w:t>VaR</w:t>
      </w:r>
      <w:proofErr w:type="spellEnd"/>
      <w:r w:rsidRPr="007E092B">
        <w:rPr>
          <w:rFonts w:ascii="Arial" w:hAnsi="Arial" w:cs="Arial"/>
        </w:rPr>
        <w:t>)</w:t>
      </w:r>
    </w:p>
    <w:p w14:paraId="47D2C7A0" w14:textId="6FEDEB3F" w:rsidR="007E0067" w:rsidRPr="007E092B" w:rsidRDefault="007E0067" w:rsidP="007E0067">
      <w:pPr>
        <w:pStyle w:val="ListParagraph"/>
        <w:rPr>
          <w:rFonts w:ascii="Arial" w:hAnsi="Arial" w:cs="Arial"/>
        </w:rPr>
      </w:pPr>
      <w:r w:rsidRPr="007E092B">
        <w:rPr>
          <w:rFonts w:ascii="Arial" w:hAnsi="Arial" w:cs="Arial"/>
        </w:rPr>
        <w:t>Asset and Liability Modelling (ALM)</w:t>
      </w:r>
    </w:p>
    <w:p w14:paraId="1566C4DA" w14:textId="7571A326" w:rsidR="009260F4" w:rsidRPr="007E092B" w:rsidRDefault="009B1ACD" w:rsidP="009B1ACD">
      <w:pPr>
        <w:pStyle w:val="Heading2"/>
        <w:rPr>
          <w:rFonts w:ascii="Arial" w:hAnsi="Arial" w:cs="Arial"/>
        </w:rPr>
      </w:pPr>
      <w:bookmarkStart w:id="117" w:name="_Toc487466688"/>
      <w:r w:rsidRPr="007E092B">
        <w:rPr>
          <w:rFonts w:ascii="Arial" w:hAnsi="Arial" w:cs="Arial"/>
        </w:rPr>
        <w:t>Timestep size</w:t>
      </w:r>
      <w:bookmarkEnd w:id="117"/>
    </w:p>
    <w:p w14:paraId="238CD501" w14:textId="6439A33C" w:rsidR="009B1ACD" w:rsidRPr="007E092B" w:rsidRDefault="009B1ACD" w:rsidP="009B1ACD">
      <w:pPr>
        <w:rPr>
          <w:rFonts w:ascii="Arial" w:hAnsi="Arial" w:cs="Arial"/>
        </w:rPr>
      </w:pPr>
      <w:r w:rsidRPr="007E092B">
        <w:rPr>
          <w:rFonts w:ascii="Arial" w:hAnsi="Arial" w:cs="Arial"/>
        </w:rPr>
        <w:t>This document has focussed on the specification of annual sensitivities and cashflows. For demanding applications</w:t>
      </w:r>
      <w:r w:rsidR="00C66DDF" w:rsidRPr="007E092B">
        <w:rPr>
          <w:rFonts w:ascii="Arial" w:hAnsi="Arial" w:cs="Arial"/>
        </w:rPr>
        <w:t>,</w:t>
      </w:r>
      <w:r w:rsidRPr="007E092B">
        <w:rPr>
          <w:rFonts w:ascii="Arial" w:hAnsi="Arial" w:cs="Arial"/>
        </w:rPr>
        <w:t xml:space="preserve"> finer granularities can be supported with modifications. Unless otherwise specified</w:t>
      </w:r>
      <w:r w:rsidR="00C66DDF" w:rsidRPr="007E092B">
        <w:rPr>
          <w:rFonts w:ascii="Arial" w:hAnsi="Arial" w:cs="Arial"/>
        </w:rPr>
        <w:t>,</w:t>
      </w:r>
      <w:r w:rsidRPr="007E092B">
        <w:rPr>
          <w:rFonts w:ascii="Arial" w:hAnsi="Arial" w:cs="Arial"/>
        </w:rPr>
        <w:t xml:space="preserve"> the remainder of this document will assume that timesteps are annual.</w:t>
      </w:r>
    </w:p>
    <w:p w14:paraId="65D7E47A" w14:textId="7C4A6692" w:rsidR="007E0067" w:rsidRPr="007E092B" w:rsidRDefault="007E0067" w:rsidP="007E0067">
      <w:pPr>
        <w:pStyle w:val="Heading2"/>
        <w:rPr>
          <w:rFonts w:ascii="Arial" w:hAnsi="Arial" w:cs="Arial"/>
        </w:rPr>
      </w:pPr>
      <w:bookmarkStart w:id="118" w:name="_Toc487466689"/>
      <w:r w:rsidRPr="007E092B">
        <w:rPr>
          <w:rFonts w:ascii="Arial" w:hAnsi="Arial" w:cs="Arial"/>
        </w:rPr>
        <w:t>Pricing in future time</w:t>
      </w:r>
      <w:bookmarkEnd w:id="118"/>
    </w:p>
    <w:p w14:paraId="4D4DE640" w14:textId="00FC7234" w:rsidR="007E0067" w:rsidRPr="007E092B" w:rsidRDefault="007E0067" w:rsidP="007E0067">
      <w:pPr>
        <w:rPr>
          <w:rFonts w:ascii="Arial" w:hAnsi="Arial" w:cs="Arial"/>
        </w:rPr>
      </w:pPr>
      <w:r w:rsidRPr="007E092B">
        <w:rPr>
          <w:rFonts w:ascii="Arial" w:hAnsi="Arial" w:cs="Arial"/>
        </w:rPr>
        <w:t xml:space="preserve">One of the main motivations for the </w:t>
      </w:r>
      <w:proofErr w:type="spellStart"/>
      <w:r w:rsidRPr="007E092B">
        <w:rPr>
          <w:rFonts w:ascii="Arial" w:hAnsi="Arial" w:cs="Arial"/>
        </w:rPr>
        <w:t>PFaroe</w:t>
      </w:r>
      <w:proofErr w:type="spellEnd"/>
      <w:r w:rsidRPr="007E092B">
        <w:rPr>
          <w:rFonts w:ascii="Arial" w:hAnsi="Arial" w:cs="Arial"/>
        </w:rPr>
        <w:t xml:space="preserve"> Asset Modelling Fram</w:t>
      </w:r>
      <w:r w:rsidR="003C284C" w:rsidRPr="007E092B">
        <w:rPr>
          <w:rFonts w:ascii="Arial" w:hAnsi="Arial" w:cs="Arial"/>
        </w:rPr>
        <w:t>e</w:t>
      </w:r>
      <w:r w:rsidRPr="007E092B">
        <w:rPr>
          <w:rFonts w:ascii="Arial" w:hAnsi="Arial" w:cs="Arial"/>
        </w:rPr>
        <w:t xml:space="preserve">work was to support pricing of assets in a future time context. The general idea is that a set of </w:t>
      </w:r>
      <w:r w:rsidR="00334D1D" w:rsidRPr="007E092B">
        <w:rPr>
          <w:rFonts w:ascii="Arial" w:hAnsi="Arial" w:cs="Arial"/>
        </w:rPr>
        <w:t xml:space="preserve">economic </w:t>
      </w:r>
      <w:r w:rsidRPr="007E092B">
        <w:rPr>
          <w:rFonts w:ascii="Arial" w:hAnsi="Arial" w:cs="Arial"/>
        </w:rPr>
        <w:t>data</w:t>
      </w:r>
      <w:r w:rsidR="00334D1D" w:rsidRPr="007E092B">
        <w:rPr>
          <w:rFonts w:ascii="Arial" w:hAnsi="Arial" w:cs="Arial"/>
        </w:rPr>
        <w:t xml:space="preserve"> (or market data)</w:t>
      </w:r>
      <w:r w:rsidRPr="007E092B">
        <w:rPr>
          <w:rFonts w:ascii="Arial" w:hAnsi="Arial" w:cs="Arial"/>
        </w:rPr>
        <w:t xml:space="preserve"> exists at future time</w:t>
      </w:r>
      <w:r w:rsidR="00C66DDF" w:rsidRPr="007E092B">
        <w:rPr>
          <w:rFonts w:ascii="Arial" w:hAnsi="Arial" w:cs="Arial"/>
        </w:rPr>
        <w:t>s</w:t>
      </w:r>
      <w:r w:rsidRPr="007E092B">
        <w:rPr>
          <w:rFonts w:ascii="Arial" w:hAnsi="Arial" w:cs="Arial"/>
        </w:rPr>
        <w:t xml:space="preserve"> and, once the </w:t>
      </w:r>
      <w:r w:rsidR="004C31F2" w:rsidRPr="007E092B">
        <w:rPr>
          <w:rFonts w:ascii="Arial" w:hAnsi="Arial" w:cs="Arial"/>
        </w:rPr>
        <w:t>Salmon</w:t>
      </w:r>
      <w:r w:rsidRPr="007E092B">
        <w:rPr>
          <w:rFonts w:ascii="Arial" w:hAnsi="Arial" w:cs="Arial"/>
        </w:rPr>
        <w:t xml:space="preserve"> cashflows are transported to the future time, these cashflows can be repriced at that time, following which any or all of the following quantities can be output:</w:t>
      </w:r>
    </w:p>
    <w:p w14:paraId="131C5F54" w14:textId="0E876282" w:rsidR="007E0067" w:rsidRPr="007E092B" w:rsidRDefault="007E0067" w:rsidP="007E0067">
      <w:pPr>
        <w:pStyle w:val="ListParagraph"/>
        <w:rPr>
          <w:rFonts w:ascii="Arial" w:hAnsi="Arial" w:cs="Arial"/>
        </w:rPr>
      </w:pPr>
      <w:r w:rsidRPr="007E092B">
        <w:rPr>
          <w:rFonts w:ascii="Arial" w:hAnsi="Arial" w:cs="Arial"/>
        </w:rPr>
        <w:t>Market value</w:t>
      </w:r>
    </w:p>
    <w:p w14:paraId="7ADADF8D" w14:textId="77B69DDE" w:rsidR="007E0067" w:rsidRPr="007E092B" w:rsidRDefault="007E0067" w:rsidP="007E0067">
      <w:pPr>
        <w:pStyle w:val="ListParagraph"/>
        <w:rPr>
          <w:rFonts w:ascii="Arial" w:hAnsi="Arial" w:cs="Arial"/>
        </w:rPr>
      </w:pPr>
      <w:r w:rsidRPr="007E092B">
        <w:rPr>
          <w:rFonts w:ascii="Arial" w:hAnsi="Arial" w:cs="Arial"/>
        </w:rPr>
        <w:t>Generated cashflows (</w:t>
      </w:r>
      <w:r w:rsidR="006F3D46" w:rsidRPr="007E092B">
        <w:rPr>
          <w:rFonts w:ascii="Arial" w:hAnsi="Arial" w:cs="Arial"/>
        </w:rPr>
        <w:t xml:space="preserve">arising from </w:t>
      </w:r>
      <w:r w:rsidRPr="007E092B">
        <w:rPr>
          <w:rFonts w:ascii="Arial" w:hAnsi="Arial" w:cs="Arial"/>
        </w:rPr>
        <w:t>coupons, maturities, derivative cashflows</w:t>
      </w:r>
      <w:r w:rsidR="00C66DDF" w:rsidRPr="007E092B">
        <w:rPr>
          <w:rFonts w:ascii="Arial" w:hAnsi="Arial" w:cs="Arial"/>
        </w:rPr>
        <w:t>,</w:t>
      </w:r>
      <w:r w:rsidRPr="007E092B">
        <w:rPr>
          <w:rFonts w:ascii="Arial" w:hAnsi="Arial" w:cs="Arial"/>
        </w:rPr>
        <w:t xml:space="preserve"> etc</w:t>
      </w:r>
      <w:r w:rsidR="00C66DDF" w:rsidRPr="007E092B">
        <w:rPr>
          <w:rFonts w:ascii="Arial" w:hAnsi="Arial" w:cs="Arial"/>
        </w:rPr>
        <w:t>.</w:t>
      </w:r>
      <w:r w:rsidRPr="007E092B">
        <w:rPr>
          <w:rFonts w:ascii="Arial" w:hAnsi="Arial" w:cs="Arial"/>
        </w:rPr>
        <w:t>)</w:t>
      </w:r>
    </w:p>
    <w:p w14:paraId="25FFF699" w14:textId="12C5B08F" w:rsidR="007E0067" w:rsidRPr="007E092B" w:rsidRDefault="007E0067" w:rsidP="007E0067">
      <w:pPr>
        <w:pStyle w:val="ListParagraph"/>
        <w:rPr>
          <w:rFonts w:ascii="Arial" w:hAnsi="Arial" w:cs="Arial"/>
        </w:rPr>
      </w:pPr>
      <w:r w:rsidRPr="007E092B">
        <w:rPr>
          <w:rFonts w:ascii="Arial" w:hAnsi="Arial" w:cs="Arial"/>
        </w:rPr>
        <w:t>Return</w:t>
      </w:r>
    </w:p>
    <w:p w14:paraId="45131180" w14:textId="757EF30A" w:rsidR="00334D1D" w:rsidRPr="007E092B" w:rsidRDefault="00334D1D" w:rsidP="007E0067">
      <w:pPr>
        <w:pStyle w:val="ListParagraph"/>
        <w:rPr>
          <w:rFonts w:ascii="Arial" w:hAnsi="Arial" w:cs="Arial"/>
        </w:rPr>
      </w:pPr>
      <w:r w:rsidRPr="007E092B">
        <w:rPr>
          <w:rFonts w:ascii="Arial" w:hAnsi="Arial" w:cs="Arial"/>
        </w:rPr>
        <w:t>Remaining future cashflows</w:t>
      </w:r>
    </w:p>
    <w:p w14:paraId="223EC437" w14:textId="1208D3B3" w:rsidR="00334D1D" w:rsidRPr="007E092B" w:rsidRDefault="00334D1D" w:rsidP="00334D1D">
      <w:pPr>
        <w:rPr>
          <w:rFonts w:ascii="Arial" w:hAnsi="Arial" w:cs="Arial"/>
        </w:rPr>
      </w:pPr>
      <w:r w:rsidRPr="007E092B">
        <w:rPr>
          <w:rFonts w:ascii="Arial" w:hAnsi="Arial" w:cs="Arial"/>
        </w:rPr>
        <w:t>The economic data can be provided by:</w:t>
      </w:r>
    </w:p>
    <w:p w14:paraId="77AE2A47" w14:textId="0E18E249" w:rsidR="00334D1D" w:rsidRPr="007E092B" w:rsidRDefault="00334D1D" w:rsidP="00334D1D">
      <w:pPr>
        <w:pStyle w:val="ListParagraph"/>
        <w:rPr>
          <w:rFonts w:ascii="Arial" w:hAnsi="Arial" w:cs="Arial"/>
        </w:rPr>
      </w:pPr>
      <w:r w:rsidRPr="007E092B">
        <w:rPr>
          <w:rFonts w:ascii="Arial" w:hAnsi="Arial" w:cs="Arial"/>
        </w:rPr>
        <w:t>User inputs from the user interface:</w:t>
      </w:r>
    </w:p>
    <w:p w14:paraId="6BADD538" w14:textId="5BEF2F54" w:rsidR="00334D1D" w:rsidRPr="007E092B" w:rsidRDefault="00334D1D" w:rsidP="00334D1D">
      <w:pPr>
        <w:pStyle w:val="ListParagraph"/>
        <w:numPr>
          <w:ilvl w:val="1"/>
          <w:numId w:val="3"/>
        </w:numPr>
        <w:rPr>
          <w:rFonts w:ascii="Arial" w:hAnsi="Arial" w:cs="Arial"/>
        </w:rPr>
      </w:pPr>
      <w:r w:rsidRPr="007E092B">
        <w:rPr>
          <w:rFonts w:ascii="Arial" w:hAnsi="Arial" w:cs="Arial"/>
        </w:rPr>
        <w:t xml:space="preserve">The Asset </w:t>
      </w:r>
      <w:r w:rsidRPr="007E092B">
        <w:rPr>
          <w:rFonts w:ascii="Arial" w:hAnsi="Arial" w:cs="Arial"/>
          <w:i/>
        </w:rPr>
        <w:t>What If?</w:t>
      </w:r>
      <w:r w:rsidRPr="007E092B">
        <w:rPr>
          <w:rFonts w:ascii="Arial" w:hAnsi="Arial" w:cs="Arial"/>
        </w:rPr>
        <w:t xml:space="preserve"> </w:t>
      </w:r>
      <w:r w:rsidR="006F3D46" w:rsidRPr="007E092B">
        <w:rPr>
          <w:rFonts w:ascii="Arial" w:hAnsi="Arial" w:cs="Arial"/>
        </w:rPr>
        <w:t>e</w:t>
      </w:r>
      <w:r w:rsidRPr="007E092B">
        <w:rPr>
          <w:rFonts w:ascii="Arial" w:hAnsi="Arial" w:cs="Arial"/>
        </w:rPr>
        <w:t xml:space="preserve">ffectively defines a new set of economic data at </w:t>
      </w:r>
      <w:r w:rsidRPr="007E092B">
        <w:rPr>
          <w:rFonts w:ascii="Arial" w:hAnsi="Arial" w:cs="Arial"/>
          <w:i/>
        </w:rPr>
        <w:t>T</w:t>
      </w:r>
      <w:r w:rsidRPr="007E092B">
        <w:rPr>
          <w:rFonts w:ascii="Arial" w:hAnsi="Arial" w:cs="Arial"/>
          <w:i/>
          <w:vertAlign w:val="subscript"/>
        </w:rPr>
        <w:t>0</w:t>
      </w:r>
    </w:p>
    <w:p w14:paraId="5B39481F" w14:textId="13FBF753" w:rsidR="00334D1D" w:rsidRPr="007E092B" w:rsidRDefault="00334D1D" w:rsidP="00334D1D">
      <w:pPr>
        <w:pStyle w:val="ListParagraph"/>
        <w:numPr>
          <w:ilvl w:val="1"/>
          <w:numId w:val="3"/>
        </w:numPr>
        <w:rPr>
          <w:rFonts w:ascii="Arial" w:hAnsi="Arial" w:cs="Arial"/>
        </w:rPr>
      </w:pPr>
      <w:r w:rsidRPr="007E092B">
        <w:rPr>
          <w:rFonts w:ascii="Arial" w:hAnsi="Arial" w:cs="Arial"/>
          <w:i/>
        </w:rPr>
        <w:t>Market Events</w:t>
      </w:r>
      <w:r w:rsidRPr="007E092B">
        <w:rPr>
          <w:rFonts w:ascii="Arial" w:hAnsi="Arial" w:cs="Arial"/>
        </w:rPr>
        <w:t xml:space="preserve"> (instantaneous shocks at </w:t>
      </w:r>
      <w:r w:rsidRPr="007E092B">
        <w:rPr>
          <w:rFonts w:ascii="Arial" w:hAnsi="Arial" w:cs="Arial"/>
          <w:i/>
        </w:rPr>
        <w:t>T</w:t>
      </w:r>
      <w:r w:rsidRPr="007E092B">
        <w:rPr>
          <w:rFonts w:ascii="Arial" w:hAnsi="Arial" w:cs="Arial"/>
          <w:i/>
          <w:vertAlign w:val="subscript"/>
        </w:rPr>
        <w:t>0</w:t>
      </w:r>
      <w:r w:rsidRPr="007E092B">
        <w:rPr>
          <w:rFonts w:ascii="Arial" w:hAnsi="Arial" w:cs="Arial"/>
        </w:rPr>
        <w:t>)</w:t>
      </w:r>
    </w:p>
    <w:p w14:paraId="573E5F88" w14:textId="27E2F051" w:rsidR="00334D1D" w:rsidRPr="007E092B" w:rsidRDefault="00C66DDF" w:rsidP="00334D1D">
      <w:pPr>
        <w:pStyle w:val="ListParagraph"/>
        <w:numPr>
          <w:ilvl w:val="1"/>
          <w:numId w:val="3"/>
        </w:numPr>
        <w:rPr>
          <w:rFonts w:ascii="Arial" w:hAnsi="Arial" w:cs="Arial"/>
        </w:rPr>
      </w:pPr>
      <w:r w:rsidRPr="007E092B">
        <w:rPr>
          <w:rFonts w:ascii="Arial" w:hAnsi="Arial" w:cs="Arial"/>
        </w:rPr>
        <w:t>Deterministic (user-defined)</w:t>
      </w:r>
      <w:r w:rsidR="00334D1D" w:rsidRPr="007E092B">
        <w:rPr>
          <w:rFonts w:ascii="Arial" w:hAnsi="Arial" w:cs="Arial"/>
        </w:rPr>
        <w:t xml:space="preserve"> scenarios in the </w:t>
      </w:r>
      <w:r w:rsidR="00334D1D" w:rsidRPr="007E092B">
        <w:rPr>
          <w:rFonts w:ascii="Arial" w:hAnsi="Arial" w:cs="Arial"/>
          <w:i/>
        </w:rPr>
        <w:t>ALM</w:t>
      </w:r>
    </w:p>
    <w:p w14:paraId="5E23839A" w14:textId="0F1F79E3" w:rsidR="00334D1D" w:rsidRPr="007E092B" w:rsidRDefault="00334D1D" w:rsidP="00334D1D">
      <w:pPr>
        <w:pStyle w:val="ListParagraph"/>
        <w:rPr>
          <w:rFonts w:ascii="Arial" w:hAnsi="Arial" w:cs="Arial"/>
        </w:rPr>
      </w:pPr>
      <w:r w:rsidRPr="007E092B">
        <w:rPr>
          <w:rFonts w:ascii="Arial" w:hAnsi="Arial" w:cs="Arial"/>
        </w:rPr>
        <w:t xml:space="preserve">Stress testing modules (PRA and CCAR reporting in </w:t>
      </w:r>
      <w:r w:rsidRPr="007E092B">
        <w:rPr>
          <w:rFonts w:ascii="Arial" w:hAnsi="Arial" w:cs="Arial"/>
          <w:i/>
        </w:rPr>
        <w:t>ALM</w:t>
      </w:r>
      <w:r w:rsidRPr="007E092B">
        <w:rPr>
          <w:rFonts w:ascii="Arial" w:hAnsi="Arial" w:cs="Arial"/>
        </w:rPr>
        <w:t>)</w:t>
      </w:r>
    </w:p>
    <w:p w14:paraId="4593B0C3" w14:textId="2EB374FE" w:rsidR="00334D1D" w:rsidRPr="007E092B" w:rsidRDefault="00334D1D" w:rsidP="00334D1D">
      <w:pPr>
        <w:pStyle w:val="ListParagraph"/>
        <w:rPr>
          <w:rFonts w:ascii="Arial" w:hAnsi="Arial" w:cs="Arial"/>
        </w:rPr>
      </w:pPr>
      <w:r w:rsidRPr="007E092B">
        <w:rPr>
          <w:rFonts w:ascii="Arial" w:hAnsi="Arial" w:cs="Arial"/>
        </w:rPr>
        <w:t>Economic Scenario Generator (ESG) scenarios</w:t>
      </w:r>
    </w:p>
    <w:p w14:paraId="359BEEB8" w14:textId="31D65FF4" w:rsidR="00334D1D" w:rsidRPr="007E092B" w:rsidRDefault="00334D1D" w:rsidP="00334D1D">
      <w:pPr>
        <w:pStyle w:val="ListParagraph"/>
        <w:numPr>
          <w:ilvl w:val="1"/>
          <w:numId w:val="3"/>
        </w:numPr>
        <w:rPr>
          <w:rFonts w:ascii="Arial" w:hAnsi="Arial" w:cs="Arial"/>
        </w:rPr>
      </w:pPr>
      <w:r w:rsidRPr="007E092B">
        <w:rPr>
          <w:rFonts w:ascii="Arial" w:hAnsi="Arial" w:cs="Arial"/>
        </w:rPr>
        <w:t xml:space="preserve">Sourced from </w:t>
      </w:r>
      <w:proofErr w:type="spellStart"/>
      <w:r w:rsidRPr="007E092B">
        <w:rPr>
          <w:rFonts w:ascii="Arial" w:hAnsi="Arial" w:cs="Arial"/>
        </w:rPr>
        <w:t>RiskFirst’s</w:t>
      </w:r>
      <w:proofErr w:type="spellEnd"/>
      <w:r w:rsidRPr="007E092B">
        <w:rPr>
          <w:rFonts w:ascii="Arial" w:hAnsi="Arial" w:cs="Arial"/>
        </w:rPr>
        <w:t xml:space="preserve"> support of the Conning GEMS ESG</w:t>
      </w:r>
    </w:p>
    <w:p w14:paraId="082BCFD0" w14:textId="25EB4E78" w:rsidR="00334D1D" w:rsidRPr="007E092B" w:rsidRDefault="00334D1D" w:rsidP="00334D1D">
      <w:pPr>
        <w:pStyle w:val="ListParagraph"/>
        <w:numPr>
          <w:ilvl w:val="1"/>
          <w:numId w:val="3"/>
        </w:numPr>
        <w:rPr>
          <w:rFonts w:ascii="Arial" w:hAnsi="Arial" w:cs="Arial"/>
        </w:rPr>
      </w:pPr>
      <w:r w:rsidRPr="007E092B">
        <w:rPr>
          <w:rFonts w:ascii="Arial" w:hAnsi="Arial" w:cs="Arial"/>
        </w:rPr>
        <w:t>From a client’s ESG</w:t>
      </w:r>
    </w:p>
    <w:p w14:paraId="5EA3F44C" w14:textId="77777777" w:rsidR="00C66DDF" w:rsidRPr="007E092B" w:rsidRDefault="00C66DDF">
      <w:pPr>
        <w:spacing w:after="0"/>
        <w:rPr>
          <w:rFonts w:ascii="Arial" w:hAnsi="Arial" w:cs="Arial"/>
        </w:rPr>
      </w:pPr>
      <w:r w:rsidRPr="007E092B">
        <w:rPr>
          <w:rFonts w:ascii="Arial" w:hAnsi="Arial" w:cs="Arial"/>
        </w:rPr>
        <w:br w:type="page"/>
      </w:r>
    </w:p>
    <w:p w14:paraId="4F2E1B66" w14:textId="25879D22" w:rsidR="00334D1D" w:rsidRPr="007E092B" w:rsidRDefault="00334D1D" w:rsidP="00334D1D">
      <w:pPr>
        <w:rPr>
          <w:rFonts w:ascii="Arial" w:hAnsi="Arial" w:cs="Arial"/>
        </w:rPr>
      </w:pPr>
      <w:r w:rsidRPr="007E092B">
        <w:rPr>
          <w:rFonts w:ascii="Arial" w:hAnsi="Arial" w:cs="Arial"/>
        </w:rPr>
        <w:lastRenderedPageBreak/>
        <w:t>The process to price a fund at future time from these sources is:</w:t>
      </w:r>
    </w:p>
    <w:p w14:paraId="3F9BDA98" w14:textId="3D00D289" w:rsidR="00334D1D" w:rsidRPr="007E092B" w:rsidRDefault="00334D1D" w:rsidP="00334D1D">
      <w:pPr>
        <w:pStyle w:val="ListParagraph"/>
        <w:numPr>
          <w:ilvl w:val="0"/>
          <w:numId w:val="17"/>
        </w:numPr>
        <w:rPr>
          <w:rFonts w:ascii="Arial" w:hAnsi="Arial" w:cs="Arial"/>
        </w:rPr>
      </w:pPr>
      <w:r w:rsidRPr="007E092B">
        <w:rPr>
          <w:rFonts w:ascii="Arial" w:hAnsi="Arial" w:cs="Arial"/>
          <w:b/>
        </w:rPr>
        <w:t xml:space="preserve">Retrieve the cashflows at </w:t>
      </w:r>
      <w:r w:rsidRPr="007E092B">
        <w:rPr>
          <w:rFonts w:ascii="Arial" w:hAnsi="Arial" w:cs="Arial"/>
          <w:b/>
          <w:i/>
        </w:rPr>
        <w:t>T</w:t>
      </w:r>
      <w:r w:rsidRPr="007E092B">
        <w:rPr>
          <w:rFonts w:ascii="Arial" w:hAnsi="Arial" w:cs="Arial"/>
          <w:b/>
          <w:i/>
          <w:vertAlign w:val="subscript"/>
        </w:rPr>
        <w:t>0</w:t>
      </w:r>
      <w:r w:rsidRPr="007E092B">
        <w:rPr>
          <w:rFonts w:ascii="Arial" w:hAnsi="Arial" w:cs="Arial"/>
          <w:b/>
        </w:rPr>
        <w:t xml:space="preserve"> and base market conditions</w:t>
      </w:r>
    </w:p>
    <w:p w14:paraId="4E8E9F73" w14:textId="51337F87" w:rsidR="00334D1D" w:rsidRPr="007E092B" w:rsidRDefault="00334D1D" w:rsidP="00334D1D">
      <w:pPr>
        <w:pStyle w:val="ListParagraph"/>
        <w:numPr>
          <w:ilvl w:val="0"/>
          <w:numId w:val="17"/>
        </w:numPr>
        <w:rPr>
          <w:rFonts w:ascii="Arial" w:hAnsi="Arial" w:cs="Arial"/>
        </w:rPr>
      </w:pPr>
      <w:r w:rsidRPr="007E092B">
        <w:rPr>
          <w:rFonts w:ascii="Arial" w:hAnsi="Arial" w:cs="Arial"/>
          <w:b/>
        </w:rPr>
        <w:t>Calibration:</w:t>
      </w:r>
      <w:r w:rsidRPr="007E092B">
        <w:rPr>
          <w:rFonts w:ascii="Arial" w:hAnsi="Arial" w:cs="Arial"/>
        </w:rPr>
        <w:t xml:space="preserve"> </w:t>
      </w:r>
      <w:r w:rsidR="00205713" w:rsidRPr="007E092B">
        <w:rPr>
          <w:rFonts w:ascii="Arial" w:hAnsi="Arial" w:cs="Arial"/>
        </w:rPr>
        <w:t>To c</w:t>
      </w:r>
      <w:r w:rsidRPr="007E092B">
        <w:rPr>
          <w:rFonts w:ascii="Arial" w:hAnsi="Arial" w:cs="Arial"/>
        </w:rPr>
        <w:t xml:space="preserve">orrect, where necessary and required, the scenario economic data to be consistent at </w:t>
      </w:r>
      <w:r w:rsidRPr="007E092B">
        <w:rPr>
          <w:rFonts w:ascii="Arial" w:hAnsi="Arial" w:cs="Arial"/>
          <w:i/>
        </w:rPr>
        <w:t>T</w:t>
      </w:r>
      <w:r w:rsidRPr="007E092B">
        <w:rPr>
          <w:rFonts w:ascii="Arial" w:hAnsi="Arial" w:cs="Arial"/>
          <w:i/>
          <w:vertAlign w:val="subscript"/>
        </w:rPr>
        <w:t>0</w:t>
      </w:r>
      <w:r w:rsidRPr="007E092B">
        <w:rPr>
          <w:rFonts w:ascii="Arial" w:hAnsi="Arial" w:cs="Arial"/>
        </w:rPr>
        <w:t xml:space="preserve"> with the original market conditions</w:t>
      </w:r>
    </w:p>
    <w:p w14:paraId="4C058956" w14:textId="08B6CBCC" w:rsidR="00334D1D" w:rsidRPr="007E092B" w:rsidRDefault="00334D1D" w:rsidP="00334D1D">
      <w:pPr>
        <w:pStyle w:val="ListParagraph"/>
        <w:numPr>
          <w:ilvl w:val="0"/>
          <w:numId w:val="17"/>
        </w:numPr>
        <w:rPr>
          <w:rFonts w:ascii="Arial" w:hAnsi="Arial" w:cs="Arial"/>
        </w:rPr>
      </w:pPr>
      <w:r w:rsidRPr="007E092B">
        <w:rPr>
          <w:rFonts w:ascii="Arial" w:hAnsi="Arial" w:cs="Arial"/>
          <w:b/>
        </w:rPr>
        <w:t>Transport the cashflows to future time</w:t>
      </w:r>
      <w:r w:rsidRPr="007E092B">
        <w:rPr>
          <w:rFonts w:ascii="Arial" w:hAnsi="Arial" w:cs="Arial"/>
        </w:rPr>
        <w:t>: when the fund is defined the user selects from one of two transport methods which define how the fund ages in time</w:t>
      </w:r>
    </w:p>
    <w:p w14:paraId="67B50721" w14:textId="34E63D38" w:rsidR="00334D1D" w:rsidRPr="007E092B" w:rsidRDefault="00334D1D" w:rsidP="00334D1D">
      <w:pPr>
        <w:pStyle w:val="ListParagraph"/>
        <w:numPr>
          <w:ilvl w:val="0"/>
          <w:numId w:val="17"/>
        </w:numPr>
        <w:rPr>
          <w:rFonts w:ascii="Arial" w:hAnsi="Arial" w:cs="Arial"/>
        </w:rPr>
      </w:pPr>
      <w:r w:rsidRPr="007E092B">
        <w:rPr>
          <w:rFonts w:ascii="Arial" w:hAnsi="Arial" w:cs="Arial"/>
          <w:b/>
        </w:rPr>
        <w:t>Price the fund at future time</w:t>
      </w:r>
      <w:r w:rsidRPr="007E092B">
        <w:rPr>
          <w:rFonts w:ascii="Arial" w:hAnsi="Arial" w:cs="Arial"/>
        </w:rPr>
        <w:t xml:space="preserve"> and return the results</w:t>
      </w:r>
    </w:p>
    <w:p w14:paraId="687CBD54" w14:textId="38540D54" w:rsidR="00334D1D" w:rsidRDefault="00334D1D" w:rsidP="00945EB0">
      <w:pPr>
        <w:pStyle w:val="Heading2"/>
        <w:rPr>
          <w:ins w:id="119" w:author="Robert Yechoua" w:date="2019-03-12T14:45:00Z"/>
          <w:rFonts w:ascii="Arial" w:hAnsi="Arial" w:cs="Arial"/>
        </w:rPr>
      </w:pPr>
      <w:bookmarkStart w:id="120" w:name="_Toc487466690"/>
      <w:r w:rsidRPr="007E092B">
        <w:rPr>
          <w:rFonts w:ascii="Arial" w:hAnsi="Arial" w:cs="Arial"/>
        </w:rPr>
        <w:t>Calibration of initial conditions</w:t>
      </w:r>
      <w:bookmarkEnd w:id="120"/>
    </w:p>
    <w:p w14:paraId="35EB2A15" w14:textId="0177BF63" w:rsidR="00703CE5" w:rsidRPr="00703CE5" w:rsidRDefault="00703CE5" w:rsidP="00703CE5">
      <w:pPr>
        <w:rPr>
          <w:ins w:id="121" w:author="Robert Yechoua" w:date="2019-03-12T14:45:00Z"/>
          <w:rFonts w:ascii="Arial" w:hAnsi="Arial" w:cs="Arial"/>
          <w:rPrChange w:id="122" w:author="Robert Yechoua" w:date="2019-03-12T14:46:00Z">
            <w:rPr>
              <w:ins w:id="123" w:author="Robert Yechoua" w:date="2019-03-12T14:45:00Z"/>
            </w:rPr>
          </w:rPrChange>
        </w:rPr>
      </w:pPr>
      <w:ins w:id="124" w:author="Robert Yechoua" w:date="2019-03-12T14:45:00Z">
        <w:r w:rsidRPr="00703CE5">
          <w:rPr>
            <w:rFonts w:ascii="Arial" w:hAnsi="Arial" w:cs="Arial"/>
            <w:rPrChange w:id="125" w:author="Robert Yechoua" w:date="2019-03-12T14:46:00Z">
              <w:rPr/>
            </w:rPrChange>
          </w:rPr>
          <w:t xml:space="preserve">For Assets projections in Risk and ALM, an initial condition adjustment is performed on the stochastic interest and inflation curves scenarios in order to accommodate the differences between the market curves as at valuation date and the initial </w:t>
        </w:r>
      </w:ins>
      <w:ins w:id="126" w:author="Robert Yechoua" w:date="2019-03-12T14:47:00Z">
        <w:r w:rsidRPr="007E092B">
          <w:rPr>
            <w:rFonts w:ascii="Arial" w:hAnsi="Arial" w:cs="Arial"/>
            <w:i/>
          </w:rPr>
          <w:t>T</w:t>
        </w:r>
      </w:ins>
      <w:ins w:id="127" w:author="Robert Yechoua" w:date="2019-03-12T14:48:00Z">
        <w:r>
          <w:rPr>
            <w:rFonts w:ascii="Arial" w:hAnsi="Arial" w:cs="Arial"/>
            <w:i/>
            <w:vertAlign w:val="subscript"/>
          </w:rPr>
          <w:t>0</w:t>
        </w:r>
      </w:ins>
      <w:ins w:id="128" w:author="Robert Yechoua" w:date="2019-03-12T14:45:00Z">
        <w:r w:rsidRPr="00703CE5">
          <w:rPr>
            <w:rFonts w:ascii="Arial" w:hAnsi="Arial" w:cs="Arial"/>
            <w:rPrChange w:id="129" w:author="Robert Yechoua" w:date="2019-03-12T14:46:00Z">
              <w:rPr/>
            </w:rPrChange>
          </w:rPr>
          <w:t xml:space="preserve"> curves used to generate the stochastic scenarios at each quarter.</w:t>
        </w:r>
      </w:ins>
    </w:p>
    <w:p w14:paraId="19BA4119" w14:textId="77909B12" w:rsidR="00703CE5" w:rsidRPr="00703CE5" w:rsidRDefault="00703CE5" w:rsidP="00703CE5">
      <w:pPr>
        <w:rPr>
          <w:ins w:id="130" w:author="Robert Yechoua" w:date="2019-03-12T14:45:00Z"/>
          <w:rFonts w:ascii="Arial" w:hAnsi="Arial" w:cs="Arial"/>
          <w:rPrChange w:id="131" w:author="Robert Yechoua" w:date="2019-03-12T14:46:00Z">
            <w:rPr>
              <w:ins w:id="132" w:author="Robert Yechoua" w:date="2019-03-12T14:45:00Z"/>
            </w:rPr>
          </w:rPrChange>
        </w:rPr>
      </w:pPr>
      <w:ins w:id="133" w:author="Robert Yechoua" w:date="2019-03-12T14:45:00Z">
        <w:r w:rsidRPr="00703CE5">
          <w:rPr>
            <w:rFonts w:ascii="Arial" w:hAnsi="Arial" w:cs="Arial"/>
            <w:rPrChange w:id="134" w:author="Robert Yechoua" w:date="2019-03-12T14:46:00Z">
              <w:rPr/>
            </w:rPrChange>
          </w:rPr>
          <w:t xml:space="preserve">Differences between the market curves used as at valuation date and the equivalent initial </w:t>
        </w:r>
      </w:ins>
      <w:ins w:id="135" w:author="Robert Yechoua" w:date="2019-03-12T14:47:00Z">
        <w:r w:rsidRPr="007E092B">
          <w:rPr>
            <w:rFonts w:ascii="Arial" w:hAnsi="Arial" w:cs="Arial"/>
            <w:i/>
          </w:rPr>
          <w:t>T</w:t>
        </w:r>
        <w:r>
          <w:rPr>
            <w:rFonts w:ascii="Arial" w:hAnsi="Arial" w:cs="Arial"/>
            <w:i/>
            <w:vertAlign w:val="subscript"/>
          </w:rPr>
          <w:t>0</w:t>
        </w:r>
        <w:r w:rsidRPr="00703CE5">
          <w:rPr>
            <w:rFonts w:ascii="Arial" w:hAnsi="Arial" w:cs="Arial"/>
          </w:rPr>
          <w:t xml:space="preserve"> </w:t>
        </w:r>
      </w:ins>
      <w:ins w:id="136" w:author="Robert Yechoua" w:date="2019-03-12T14:45:00Z">
        <w:r w:rsidRPr="00703CE5">
          <w:rPr>
            <w:rFonts w:ascii="Arial" w:hAnsi="Arial" w:cs="Arial"/>
            <w:rPrChange w:id="137" w:author="Robert Yechoua" w:date="2019-03-12T14:46:00Z">
              <w:rPr/>
            </w:rPrChange>
          </w:rPr>
          <w:t xml:space="preserve">curves provided by an Economic Scenario Generator (ESG), may arise because: </w:t>
        </w:r>
      </w:ins>
    </w:p>
    <w:p w14:paraId="19600AEA" w14:textId="77777777" w:rsidR="00703CE5" w:rsidRPr="00703CE5" w:rsidRDefault="00703CE5" w:rsidP="00703CE5">
      <w:pPr>
        <w:pStyle w:val="ListParagraph"/>
        <w:numPr>
          <w:ilvl w:val="0"/>
          <w:numId w:val="30"/>
        </w:numPr>
        <w:spacing w:after="160" w:line="259" w:lineRule="auto"/>
        <w:contextualSpacing/>
        <w:rPr>
          <w:ins w:id="138" w:author="Robert Yechoua" w:date="2019-03-12T14:45:00Z"/>
          <w:rFonts w:ascii="Arial" w:hAnsi="Arial" w:cs="Arial"/>
          <w:rPrChange w:id="139" w:author="Robert Yechoua" w:date="2019-03-12T14:46:00Z">
            <w:rPr>
              <w:ins w:id="140" w:author="Robert Yechoua" w:date="2019-03-12T14:45:00Z"/>
            </w:rPr>
          </w:rPrChange>
        </w:rPr>
      </w:pPr>
      <w:ins w:id="141" w:author="Robert Yechoua" w:date="2019-03-12T14:45:00Z">
        <w:r w:rsidRPr="00703CE5">
          <w:rPr>
            <w:rFonts w:ascii="Arial" w:hAnsi="Arial" w:cs="Arial"/>
            <w:rPrChange w:id="142" w:author="Robert Yechoua" w:date="2019-03-12T14:46:00Z">
              <w:rPr/>
            </w:rPrChange>
          </w:rPr>
          <w:t>A shift of the curve has occurred in the market between the two dates</w:t>
        </w:r>
      </w:ins>
    </w:p>
    <w:p w14:paraId="12540F5A" w14:textId="77777777" w:rsidR="00703CE5" w:rsidRPr="00703CE5" w:rsidRDefault="00703CE5" w:rsidP="00703CE5">
      <w:pPr>
        <w:pStyle w:val="ListParagraph"/>
        <w:numPr>
          <w:ilvl w:val="0"/>
          <w:numId w:val="30"/>
        </w:numPr>
        <w:spacing w:after="160" w:line="259" w:lineRule="auto"/>
        <w:contextualSpacing/>
        <w:rPr>
          <w:ins w:id="143" w:author="Robert Yechoua" w:date="2019-03-12T14:45:00Z"/>
          <w:rFonts w:ascii="Arial" w:hAnsi="Arial" w:cs="Arial"/>
          <w:rPrChange w:id="144" w:author="Robert Yechoua" w:date="2019-03-12T14:46:00Z">
            <w:rPr>
              <w:ins w:id="145" w:author="Robert Yechoua" w:date="2019-03-12T14:45:00Z"/>
            </w:rPr>
          </w:rPrChange>
        </w:rPr>
      </w:pPr>
      <w:ins w:id="146" w:author="Robert Yechoua" w:date="2019-03-12T14:45:00Z">
        <w:r w:rsidRPr="00703CE5">
          <w:rPr>
            <w:rFonts w:ascii="Arial" w:hAnsi="Arial" w:cs="Arial"/>
            <w:rPrChange w:id="147" w:author="Robert Yechoua" w:date="2019-03-12T14:46:00Z">
              <w:rPr/>
            </w:rPrChange>
          </w:rPr>
          <w:t xml:space="preserve">There are errors in the calibration of the initial conditions (typically of order basis points) in the ESG </w:t>
        </w:r>
      </w:ins>
    </w:p>
    <w:p w14:paraId="2C4F4D77" w14:textId="1C3E050A" w:rsidR="00703CE5" w:rsidRPr="00703CE5" w:rsidRDefault="00703CE5">
      <w:pPr>
        <w:pStyle w:val="ListParagraph"/>
        <w:numPr>
          <w:ilvl w:val="0"/>
          <w:numId w:val="30"/>
        </w:numPr>
        <w:spacing w:after="160" w:line="259" w:lineRule="auto"/>
        <w:contextualSpacing/>
        <w:rPr>
          <w:ins w:id="148" w:author="Robert Yechoua" w:date="2019-03-12T14:45:00Z"/>
          <w:rFonts w:ascii="Arial" w:hAnsi="Arial" w:cs="Arial"/>
          <w:rPrChange w:id="149" w:author="Robert Yechoua" w:date="2019-03-12T14:46:00Z">
            <w:rPr>
              <w:ins w:id="150" w:author="Robert Yechoua" w:date="2019-03-12T14:45:00Z"/>
            </w:rPr>
          </w:rPrChange>
        </w:rPr>
        <w:pPrChange w:id="151" w:author="Robert Yechoua" w:date="2019-03-12T14:45:00Z">
          <w:pPr>
            <w:pStyle w:val="ListParagraph"/>
          </w:pPr>
        </w:pPrChange>
      </w:pPr>
      <w:ins w:id="152" w:author="Robert Yechoua" w:date="2019-03-12T14:45:00Z">
        <w:r w:rsidRPr="00703CE5">
          <w:rPr>
            <w:rFonts w:ascii="Arial" w:hAnsi="Arial" w:cs="Arial"/>
            <w:rPrChange w:id="153" w:author="Robert Yechoua" w:date="2019-03-12T14:46:00Z">
              <w:rPr/>
            </w:rPrChange>
          </w:rPr>
          <w:t>No equivalent curve is available: e.g. the Salmon risk-free curve is taken to be swap-based while the ESG provides Treasuries only. This may also apply to the inflation curve construction (swap-derived inflation versus treasury-derived or BEIR curves)</w:t>
        </w:r>
      </w:ins>
    </w:p>
    <w:p w14:paraId="1EA9F67B" w14:textId="77777777" w:rsidR="00703CE5" w:rsidRDefault="00703CE5" w:rsidP="00703CE5">
      <w:pPr>
        <w:ind w:left="48"/>
        <w:rPr>
          <w:ins w:id="154" w:author="Robert Yechoua" w:date="2019-03-12T14:48:00Z"/>
          <w:rFonts w:ascii="Arial" w:hAnsi="Arial" w:cs="Arial"/>
        </w:rPr>
      </w:pPr>
    </w:p>
    <w:p w14:paraId="1B96D4D3" w14:textId="79618840" w:rsidR="00703CE5" w:rsidRPr="00703CE5" w:rsidRDefault="00703CE5">
      <w:pPr>
        <w:ind w:left="48"/>
        <w:rPr>
          <w:ins w:id="155" w:author="Robert Yechoua" w:date="2019-03-12T14:45:00Z"/>
          <w:rFonts w:ascii="Arial" w:hAnsi="Arial" w:cs="Arial"/>
          <w:rPrChange w:id="156" w:author="Robert Yechoua" w:date="2019-03-12T14:48:00Z">
            <w:rPr>
              <w:ins w:id="157" w:author="Robert Yechoua" w:date="2019-03-12T14:45:00Z"/>
            </w:rPr>
          </w:rPrChange>
        </w:rPr>
        <w:pPrChange w:id="158" w:author="Robert Yechoua" w:date="2019-03-12T14:49:00Z">
          <w:pPr>
            <w:pStyle w:val="ListParagraph"/>
            <w:spacing w:after="160" w:line="259" w:lineRule="auto"/>
            <w:ind w:left="408"/>
          </w:pPr>
        </w:pPrChange>
      </w:pPr>
      <w:ins w:id="159" w:author="Robert Yechoua" w:date="2019-03-12T14:48:00Z">
        <w:r w:rsidRPr="00703CE5">
          <w:rPr>
            <w:rFonts w:ascii="Arial" w:hAnsi="Arial" w:cs="Arial"/>
            <w:rPrChange w:id="160" w:author="Robert Yechoua" w:date="2019-03-12T14:48:00Z">
              <w:rPr/>
            </w:rPrChange>
          </w:rPr>
          <w:t>We are interested in capturing the dynamics of the ESG and a prescription has been devised to account for these errors. However, it cannot guarantee that the resulting curves will be, for example, arbitrage-free. The only way to guarantee the original properties of the ESG is to calibrate the ESG exactly to the Salmon fund's initial conditions.</w:t>
        </w:r>
      </w:ins>
    </w:p>
    <w:p w14:paraId="046F6292" w14:textId="0FE694BB" w:rsidR="00703CE5" w:rsidRPr="00703CE5" w:rsidRDefault="00703CE5" w:rsidP="00703CE5">
      <w:pPr>
        <w:rPr>
          <w:ins w:id="161" w:author="Robert Yechoua" w:date="2019-03-12T14:45:00Z"/>
          <w:rFonts w:ascii="Arial" w:hAnsi="Arial" w:cs="Arial"/>
          <w:rPrChange w:id="162" w:author="Robert Yechoua" w:date="2019-03-12T14:46:00Z">
            <w:rPr>
              <w:ins w:id="163" w:author="Robert Yechoua" w:date="2019-03-12T14:45:00Z"/>
            </w:rPr>
          </w:rPrChange>
        </w:rPr>
      </w:pPr>
      <w:ins w:id="164" w:author="Robert Yechoua" w:date="2019-03-12T14:45:00Z">
        <w:r w:rsidRPr="00703CE5">
          <w:rPr>
            <w:rFonts w:ascii="Arial" w:hAnsi="Arial" w:cs="Arial"/>
            <w:rPrChange w:id="165" w:author="Robert Yechoua" w:date="2019-03-12T14:46:00Z">
              <w:rPr/>
            </w:rPrChange>
          </w:rPr>
          <w:t xml:space="preserve">In details, a tenor-by-tenor shift is calculated at </w:t>
        </w:r>
      </w:ins>
      <w:ins w:id="166" w:author="Robert Yechoua" w:date="2019-03-12T14:47:00Z">
        <w:r w:rsidRPr="007E092B">
          <w:rPr>
            <w:rFonts w:ascii="Arial" w:hAnsi="Arial" w:cs="Arial"/>
            <w:i/>
          </w:rPr>
          <w:t>T</w:t>
        </w:r>
        <w:r>
          <w:rPr>
            <w:rFonts w:ascii="Arial" w:hAnsi="Arial" w:cs="Arial"/>
            <w:i/>
            <w:vertAlign w:val="subscript"/>
          </w:rPr>
          <w:t>0</w:t>
        </w:r>
        <w:r w:rsidRPr="00703CE5">
          <w:rPr>
            <w:rFonts w:ascii="Arial" w:hAnsi="Arial" w:cs="Arial"/>
          </w:rPr>
          <w:t xml:space="preserve"> </w:t>
        </w:r>
      </w:ins>
      <w:ins w:id="167" w:author="Robert Yechoua" w:date="2019-03-12T14:45:00Z">
        <w:r w:rsidRPr="00703CE5">
          <w:rPr>
            <w:rFonts w:ascii="Arial" w:hAnsi="Arial" w:cs="Arial"/>
            <w:rPrChange w:id="168" w:author="Robert Yechoua" w:date="2019-03-12T14:46:00Z">
              <w:rPr/>
            </w:rPrChange>
          </w:rPr>
          <w:t xml:space="preserve">for each market forward curve as at valuation date with reference to the ESG counterpart </w:t>
        </w:r>
      </w:ins>
      <w:ins w:id="169" w:author="Robert Yechoua" w:date="2019-03-12T14:47:00Z">
        <w:r w:rsidRPr="007E092B">
          <w:rPr>
            <w:rFonts w:ascii="Arial" w:hAnsi="Arial" w:cs="Arial"/>
            <w:i/>
          </w:rPr>
          <w:t>T</w:t>
        </w:r>
        <w:r>
          <w:rPr>
            <w:rFonts w:ascii="Arial" w:hAnsi="Arial" w:cs="Arial"/>
            <w:i/>
            <w:vertAlign w:val="subscript"/>
          </w:rPr>
          <w:t>0</w:t>
        </w:r>
      </w:ins>
      <w:ins w:id="170" w:author="Robert Yechoua" w:date="2019-03-12T14:45:00Z">
        <w:r w:rsidRPr="00703CE5">
          <w:rPr>
            <w:rFonts w:ascii="Arial" w:hAnsi="Arial" w:cs="Arial"/>
            <w:rPrChange w:id="171" w:author="Robert Yechoua" w:date="2019-03-12T14:46:00Z">
              <w:rPr/>
            </w:rPrChange>
          </w:rPr>
          <w:t xml:space="preserve"> curve. This vector of spreads is then added to each of the ESG's scenarios at all timesteps</w:t>
        </w:r>
      </w:ins>
      <w:ins w:id="172" w:author="Robert Yechoua" w:date="2019-03-12T14:47:00Z">
        <w:r>
          <w:rPr>
            <w:rFonts w:ascii="Arial" w:hAnsi="Arial" w:cs="Arial"/>
          </w:rPr>
          <w:t xml:space="preserve"> </w:t>
        </w:r>
        <w:r w:rsidRPr="007E092B">
          <w:rPr>
            <w:rFonts w:ascii="Arial" w:hAnsi="Arial" w:cs="Arial"/>
            <w:i/>
          </w:rPr>
          <w:t>T</w:t>
        </w:r>
        <w:r w:rsidRPr="007E092B">
          <w:rPr>
            <w:rFonts w:ascii="Arial" w:hAnsi="Arial" w:cs="Arial"/>
            <w:i/>
            <w:vertAlign w:val="subscript"/>
          </w:rPr>
          <w:t>N</w:t>
        </w:r>
      </w:ins>
      <w:ins w:id="173" w:author="Robert Yechoua" w:date="2019-03-12T14:45:00Z">
        <w:r w:rsidRPr="00703CE5">
          <w:rPr>
            <w:rFonts w:ascii="Arial" w:hAnsi="Arial" w:cs="Arial"/>
            <w:rPrChange w:id="174" w:author="Robert Yechoua" w:date="2019-03-12T14:46:00Z">
              <w:rPr/>
            </w:rPrChange>
          </w:rPr>
          <w:t xml:space="preserve">. The spread vector is shortened as the projection time proceeds by truncating the forward rates from the front end. </w:t>
        </w:r>
      </w:ins>
    </w:p>
    <w:p w14:paraId="0B90326D" w14:textId="03D6BA89" w:rsidR="00703CE5" w:rsidRPr="00703CE5" w:rsidDel="00703CE5" w:rsidRDefault="00703CE5">
      <w:pPr>
        <w:rPr>
          <w:del w:id="175" w:author="Robert Yechoua" w:date="2019-03-12T14:45:00Z"/>
          <w:rPrChange w:id="176" w:author="Robert Yechoua" w:date="2019-03-12T14:45:00Z">
            <w:rPr>
              <w:del w:id="177" w:author="Robert Yechoua" w:date="2019-03-12T14:45:00Z"/>
              <w:rFonts w:ascii="Arial" w:hAnsi="Arial" w:cs="Arial"/>
            </w:rPr>
          </w:rPrChange>
        </w:rPr>
        <w:pPrChange w:id="178" w:author="Robert Yechoua" w:date="2019-03-12T14:45:00Z">
          <w:pPr>
            <w:pStyle w:val="Heading2"/>
          </w:pPr>
        </w:pPrChange>
      </w:pPr>
    </w:p>
    <w:p w14:paraId="22847FB7" w14:textId="1094C831" w:rsidR="00A464F8" w:rsidRPr="007E092B" w:rsidDel="00703CE5" w:rsidRDefault="00A464F8" w:rsidP="00A464F8">
      <w:pPr>
        <w:rPr>
          <w:del w:id="179" w:author="Robert Yechoua" w:date="2019-03-12T14:45:00Z"/>
          <w:rFonts w:ascii="Arial" w:hAnsi="Arial" w:cs="Arial"/>
        </w:rPr>
      </w:pPr>
      <w:del w:id="180" w:author="Robert Yechoua" w:date="2019-03-12T14:45:00Z">
        <w:r w:rsidRPr="007E092B" w:rsidDel="00703CE5">
          <w:rPr>
            <w:rFonts w:ascii="Arial" w:hAnsi="Arial" w:cs="Arial"/>
          </w:rPr>
          <w:delText xml:space="preserve">Differences between the curves used at </w:delText>
        </w:r>
        <w:r w:rsidRPr="007E092B" w:rsidDel="00703CE5">
          <w:rPr>
            <w:rFonts w:ascii="Arial" w:hAnsi="Arial" w:cs="Arial"/>
            <w:i/>
          </w:rPr>
          <w:delText>T</w:delText>
        </w:r>
        <w:r w:rsidRPr="007E092B" w:rsidDel="00703CE5">
          <w:rPr>
            <w:rFonts w:ascii="Arial" w:hAnsi="Arial" w:cs="Arial"/>
            <w:i/>
            <w:vertAlign w:val="subscript"/>
          </w:rPr>
          <w:delText>0</w:delText>
        </w:r>
        <w:r w:rsidRPr="007E092B" w:rsidDel="00703CE5">
          <w:rPr>
            <w:rFonts w:ascii="Arial" w:hAnsi="Arial" w:cs="Arial"/>
          </w:rPr>
          <w:delText xml:space="preserve"> for a </w:delText>
        </w:r>
        <w:r w:rsidR="004C31F2" w:rsidRPr="007E092B" w:rsidDel="00703CE5">
          <w:rPr>
            <w:rFonts w:ascii="Arial" w:hAnsi="Arial" w:cs="Arial"/>
          </w:rPr>
          <w:delText>Salmon</w:delText>
        </w:r>
        <w:r w:rsidRPr="007E092B" w:rsidDel="00703CE5">
          <w:rPr>
            <w:rFonts w:ascii="Arial" w:hAnsi="Arial" w:cs="Arial"/>
          </w:rPr>
          <w:delText xml:space="preserve"> fund and the equivalent curves provided by a provider of external scenarios, such as an Economic Scenario Generator (ESG) at </w:delText>
        </w:r>
        <w:r w:rsidRPr="007E092B" w:rsidDel="00703CE5">
          <w:rPr>
            <w:rFonts w:ascii="Arial" w:hAnsi="Arial" w:cs="Arial"/>
            <w:i/>
          </w:rPr>
          <w:delText>T</w:delText>
        </w:r>
        <w:r w:rsidRPr="007E092B" w:rsidDel="00703CE5">
          <w:rPr>
            <w:rFonts w:ascii="Arial" w:hAnsi="Arial" w:cs="Arial"/>
            <w:i/>
            <w:vertAlign w:val="subscript"/>
          </w:rPr>
          <w:delText>0</w:delText>
        </w:r>
        <w:r w:rsidR="00C66DDF" w:rsidRPr="007E092B" w:rsidDel="00703CE5">
          <w:rPr>
            <w:rFonts w:ascii="Arial" w:hAnsi="Arial" w:cs="Arial"/>
          </w:rPr>
          <w:delText xml:space="preserve">, </w:delText>
        </w:r>
        <w:r w:rsidRPr="007E092B" w:rsidDel="00703CE5">
          <w:rPr>
            <w:rFonts w:ascii="Arial" w:hAnsi="Arial" w:cs="Arial"/>
          </w:rPr>
          <w:delText>need to be accommodated. The differences may arise because:</w:delText>
        </w:r>
      </w:del>
    </w:p>
    <w:p w14:paraId="73576499" w14:textId="6F9FA7FE" w:rsidR="00A464F8" w:rsidRPr="007E092B" w:rsidDel="00703CE5" w:rsidRDefault="00A464F8" w:rsidP="00A464F8">
      <w:pPr>
        <w:pStyle w:val="ListParagraph"/>
        <w:rPr>
          <w:del w:id="181" w:author="Robert Yechoua" w:date="2019-03-12T14:45:00Z"/>
          <w:rFonts w:ascii="Arial" w:hAnsi="Arial" w:cs="Arial"/>
        </w:rPr>
      </w:pPr>
      <w:del w:id="182" w:author="Robert Yechoua" w:date="2019-03-12T14:45:00Z">
        <w:r w:rsidRPr="007E092B" w:rsidDel="00703CE5">
          <w:rPr>
            <w:rFonts w:ascii="Arial" w:hAnsi="Arial" w:cs="Arial"/>
          </w:rPr>
          <w:delText>There are errors in the calibration of the initial conditions (typically of order basis points) in the ESG</w:delText>
        </w:r>
      </w:del>
    </w:p>
    <w:p w14:paraId="79FD6E9D" w14:textId="23F40DE6" w:rsidR="00A464F8" w:rsidRPr="007E092B" w:rsidDel="00703CE5" w:rsidRDefault="00A464F8" w:rsidP="00703CE5">
      <w:pPr>
        <w:pStyle w:val="ListParagraph"/>
        <w:rPr>
          <w:del w:id="183" w:author="Robert Yechoua" w:date="2019-03-12T14:46:00Z"/>
          <w:rFonts w:ascii="Arial" w:hAnsi="Arial" w:cs="Arial"/>
        </w:rPr>
      </w:pPr>
      <w:del w:id="184" w:author="Robert Yechoua" w:date="2019-03-12T14:46:00Z">
        <w:r w:rsidRPr="007E092B" w:rsidDel="00703CE5">
          <w:rPr>
            <w:rFonts w:ascii="Arial" w:hAnsi="Arial" w:cs="Arial"/>
          </w:rPr>
          <w:delText xml:space="preserve">No equivalent curve is available: e.g. the </w:delText>
        </w:r>
        <w:r w:rsidR="004C31F2" w:rsidRPr="007E092B" w:rsidDel="00703CE5">
          <w:rPr>
            <w:rFonts w:ascii="Arial" w:hAnsi="Arial" w:cs="Arial"/>
          </w:rPr>
          <w:delText>Salmon</w:delText>
        </w:r>
        <w:r w:rsidRPr="007E092B" w:rsidDel="00703CE5">
          <w:rPr>
            <w:rFonts w:ascii="Arial" w:hAnsi="Arial" w:cs="Arial"/>
          </w:rPr>
          <w:delText xml:space="preserve"> risk</w:delText>
        </w:r>
        <w:r w:rsidR="00C66DDF" w:rsidRPr="007E092B" w:rsidDel="00703CE5">
          <w:rPr>
            <w:rFonts w:ascii="Arial" w:hAnsi="Arial" w:cs="Arial"/>
          </w:rPr>
          <w:delText>-</w:delText>
        </w:r>
        <w:r w:rsidRPr="007E092B" w:rsidDel="00703CE5">
          <w:rPr>
            <w:rFonts w:ascii="Arial" w:hAnsi="Arial" w:cs="Arial"/>
          </w:rPr>
          <w:delText>free curve is taken to be swap</w:delText>
        </w:r>
        <w:r w:rsidR="00C66DDF" w:rsidRPr="007E092B" w:rsidDel="00703CE5">
          <w:rPr>
            <w:rFonts w:ascii="Arial" w:hAnsi="Arial" w:cs="Arial"/>
          </w:rPr>
          <w:delText>-</w:delText>
        </w:r>
        <w:r w:rsidRPr="007E092B" w:rsidDel="00703CE5">
          <w:rPr>
            <w:rFonts w:ascii="Arial" w:hAnsi="Arial" w:cs="Arial"/>
          </w:rPr>
          <w:delText xml:space="preserve">based while the ESG provides </w:delText>
        </w:r>
        <w:r w:rsidR="00C66DDF" w:rsidRPr="007E092B" w:rsidDel="00703CE5">
          <w:rPr>
            <w:rFonts w:ascii="Arial" w:hAnsi="Arial" w:cs="Arial"/>
          </w:rPr>
          <w:delText>T</w:delText>
        </w:r>
        <w:r w:rsidRPr="007E092B" w:rsidDel="00703CE5">
          <w:rPr>
            <w:rFonts w:ascii="Arial" w:hAnsi="Arial" w:cs="Arial"/>
          </w:rPr>
          <w:delText>reasuries only. This may also apply to the inflation curve construction (swap-derived inflation versus treasury-derived or BEIR curves)</w:delText>
        </w:r>
      </w:del>
    </w:p>
    <w:p w14:paraId="547742DC" w14:textId="5B753358" w:rsidR="00A464F8" w:rsidRPr="007E092B" w:rsidDel="00703CE5" w:rsidRDefault="00A464F8" w:rsidP="00703CE5">
      <w:pPr>
        <w:pStyle w:val="ListParagraph"/>
        <w:rPr>
          <w:del w:id="185" w:author="Robert Yechoua" w:date="2019-03-12T14:46:00Z"/>
          <w:rFonts w:ascii="Arial" w:hAnsi="Arial" w:cs="Arial"/>
        </w:rPr>
      </w:pPr>
      <w:del w:id="186" w:author="Robert Yechoua" w:date="2019-03-12T14:46:00Z">
        <w:r w:rsidRPr="007E092B" w:rsidDel="00703CE5">
          <w:rPr>
            <w:rFonts w:ascii="Arial" w:hAnsi="Arial" w:cs="Arial"/>
          </w:rPr>
          <w:delText xml:space="preserve">The credit spread assigned to the </w:delText>
        </w:r>
        <w:r w:rsidR="004C31F2" w:rsidRPr="007E092B" w:rsidDel="00703CE5">
          <w:rPr>
            <w:rFonts w:ascii="Arial" w:hAnsi="Arial" w:cs="Arial"/>
          </w:rPr>
          <w:delText>Salmon</w:delText>
        </w:r>
        <w:r w:rsidRPr="007E092B" w:rsidDel="00703CE5">
          <w:rPr>
            <w:rFonts w:ascii="Arial" w:hAnsi="Arial" w:cs="Arial"/>
          </w:rPr>
          <w:delText xml:space="preserve"> credit cashflows is different to the credit spread implicit in the ESG's credit curves</w:delText>
        </w:r>
      </w:del>
    </w:p>
    <w:p w14:paraId="6362A750" w14:textId="30D7ED6B" w:rsidR="00A464F8" w:rsidRPr="007E092B" w:rsidDel="00703CE5" w:rsidRDefault="00A464F8" w:rsidP="00A464F8">
      <w:pPr>
        <w:rPr>
          <w:del w:id="187" w:author="Robert Yechoua" w:date="2019-03-12T14:49:00Z"/>
          <w:rFonts w:ascii="Arial" w:hAnsi="Arial" w:cs="Arial"/>
        </w:rPr>
      </w:pPr>
      <w:del w:id="188" w:author="Robert Yechoua" w:date="2019-03-12T14:49:00Z">
        <w:r w:rsidRPr="007E092B" w:rsidDel="00703CE5">
          <w:rPr>
            <w:rFonts w:ascii="Arial" w:hAnsi="Arial" w:cs="Arial"/>
          </w:rPr>
          <w:delText>We are interested in capturing the dynamics of the ESG and a prescription has been devised to account for these errors. However</w:delText>
        </w:r>
        <w:r w:rsidR="00C66DDF" w:rsidRPr="007E092B" w:rsidDel="00703CE5">
          <w:rPr>
            <w:rFonts w:ascii="Arial" w:hAnsi="Arial" w:cs="Arial"/>
          </w:rPr>
          <w:delText>,</w:delText>
        </w:r>
        <w:r w:rsidRPr="007E092B" w:rsidDel="00703CE5">
          <w:rPr>
            <w:rFonts w:ascii="Arial" w:hAnsi="Arial" w:cs="Arial"/>
          </w:rPr>
          <w:delText xml:space="preserve"> it cannot guarantee that </w:delText>
        </w:r>
        <w:r w:rsidR="00205713" w:rsidRPr="007E092B" w:rsidDel="00703CE5">
          <w:rPr>
            <w:rFonts w:ascii="Arial" w:hAnsi="Arial" w:cs="Arial"/>
          </w:rPr>
          <w:delText>the resulting curves will be</w:delText>
        </w:r>
        <w:r w:rsidR="00C66DDF" w:rsidRPr="007E092B" w:rsidDel="00703CE5">
          <w:rPr>
            <w:rFonts w:ascii="Arial" w:hAnsi="Arial" w:cs="Arial"/>
          </w:rPr>
          <w:delText>,</w:delText>
        </w:r>
        <w:r w:rsidR="00205713" w:rsidRPr="007E092B" w:rsidDel="00703CE5">
          <w:rPr>
            <w:rFonts w:ascii="Arial" w:hAnsi="Arial" w:cs="Arial"/>
          </w:rPr>
          <w:delText xml:space="preserve"> for example</w:delText>
        </w:r>
        <w:r w:rsidR="00C66DDF" w:rsidRPr="007E092B" w:rsidDel="00703CE5">
          <w:rPr>
            <w:rFonts w:ascii="Arial" w:hAnsi="Arial" w:cs="Arial"/>
          </w:rPr>
          <w:delText xml:space="preserve">, </w:delText>
        </w:r>
        <w:r w:rsidRPr="007E092B" w:rsidDel="00703CE5">
          <w:rPr>
            <w:rFonts w:ascii="Arial" w:hAnsi="Arial" w:cs="Arial"/>
          </w:rPr>
          <w:delText>arbitrage</w:delText>
        </w:r>
        <w:r w:rsidR="00C66DDF" w:rsidRPr="007E092B" w:rsidDel="00703CE5">
          <w:rPr>
            <w:rFonts w:ascii="Arial" w:hAnsi="Arial" w:cs="Arial"/>
          </w:rPr>
          <w:delText>-</w:delText>
        </w:r>
        <w:r w:rsidRPr="007E092B" w:rsidDel="00703CE5">
          <w:rPr>
            <w:rFonts w:ascii="Arial" w:hAnsi="Arial" w:cs="Arial"/>
          </w:rPr>
          <w:delText xml:space="preserve">free. The only way to guarantee the original properties of the ESG is to calibrate the ESG exactly to the </w:delText>
        </w:r>
        <w:r w:rsidR="004C31F2" w:rsidRPr="007E092B" w:rsidDel="00703CE5">
          <w:rPr>
            <w:rFonts w:ascii="Arial" w:hAnsi="Arial" w:cs="Arial"/>
          </w:rPr>
          <w:delText>Salmon</w:delText>
        </w:r>
        <w:r w:rsidRPr="007E092B" w:rsidDel="00703CE5">
          <w:rPr>
            <w:rFonts w:ascii="Arial" w:hAnsi="Arial" w:cs="Arial"/>
          </w:rPr>
          <w:delText xml:space="preserve"> fund's initial conditions.</w:delText>
        </w:r>
      </w:del>
    </w:p>
    <w:p w14:paraId="40B8F349" w14:textId="4093BC59" w:rsidR="00F53FF2" w:rsidRPr="007E092B" w:rsidDel="00703CE5" w:rsidRDefault="00A464F8" w:rsidP="00A464F8">
      <w:pPr>
        <w:rPr>
          <w:del w:id="189" w:author="Robert Yechoua" w:date="2019-03-12T14:48:00Z"/>
          <w:rFonts w:ascii="Arial" w:hAnsi="Arial" w:cs="Arial"/>
        </w:rPr>
      </w:pPr>
      <w:del w:id="190" w:author="Robert Yechoua" w:date="2019-03-12T14:48:00Z">
        <w:r w:rsidRPr="007E092B" w:rsidDel="00703CE5">
          <w:rPr>
            <w:rFonts w:ascii="Arial" w:hAnsi="Arial" w:cs="Arial"/>
          </w:rPr>
          <w:delText xml:space="preserve">A tenor-by-tenor spread is calculated at </w:delText>
        </w:r>
        <w:r w:rsidRPr="007E092B" w:rsidDel="00703CE5">
          <w:rPr>
            <w:rFonts w:ascii="Arial" w:hAnsi="Arial" w:cs="Arial"/>
            <w:i/>
          </w:rPr>
          <w:delText>T</w:delText>
        </w:r>
        <w:r w:rsidRPr="007E092B" w:rsidDel="00703CE5">
          <w:rPr>
            <w:rFonts w:ascii="Arial" w:hAnsi="Arial" w:cs="Arial"/>
            <w:i/>
            <w:vertAlign w:val="subscript"/>
          </w:rPr>
          <w:delText>0</w:delText>
        </w:r>
        <w:r w:rsidRPr="007E092B" w:rsidDel="00703CE5">
          <w:rPr>
            <w:rFonts w:ascii="Arial" w:hAnsi="Arial" w:cs="Arial"/>
          </w:rPr>
          <w:delText xml:space="preserve"> for each </w:delText>
        </w:r>
        <w:r w:rsidR="004C31F2" w:rsidRPr="007E092B" w:rsidDel="00703CE5">
          <w:rPr>
            <w:rFonts w:ascii="Arial" w:hAnsi="Arial" w:cs="Arial"/>
          </w:rPr>
          <w:delText>Salmon</w:delText>
        </w:r>
        <w:r w:rsidRPr="007E092B" w:rsidDel="00703CE5">
          <w:rPr>
            <w:rFonts w:ascii="Arial" w:hAnsi="Arial" w:cs="Arial"/>
          </w:rPr>
          <w:delText xml:space="preserve"> base curve with reference to the ESG counterpart curve. This spread will be added to each of the ESG's scenarios at </w:delText>
        </w:r>
        <w:r w:rsidRPr="007E092B" w:rsidDel="00703CE5">
          <w:rPr>
            <w:rFonts w:ascii="Arial" w:hAnsi="Arial" w:cs="Arial"/>
            <w:i/>
          </w:rPr>
          <w:delText>T</w:delText>
        </w:r>
        <w:r w:rsidRPr="007E092B" w:rsidDel="00703CE5">
          <w:rPr>
            <w:rFonts w:ascii="Arial" w:hAnsi="Arial" w:cs="Arial"/>
            <w:i/>
            <w:vertAlign w:val="subscript"/>
          </w:rPr>
          <w:delText>N</w:delText>
        </w:r>
        <w:r w:rsidRPr="007E092B" w:rsidDel="00703CE5">
          <w:rPr>
            <w:rFonts w:ascii="Arial" w:hAnsi="Arial" w:cs="Arial"/>
          </w:rPr>
          <w:delText xml:space="preserve">. The </w:delText>
        </w:r>
        <w:r w:rsidR="00C66DDF" w:rsidRPr="007E092B" w:rsidDel="00703CE5">
          <w:rPr>
            <w:rFonts w:ascii="Arial" w:hAnsi="Arial" w:cs="Arial"/>
          </w:rPr>
          <w:delText xml:space="preserve">spread </w:delText>
        </w:r>
        <w:r w:rsidRPr="007E092B" w:rsidDel="00703CE5">
          <w:rPr>
            <w:rFonts w:ascii="Arial" w:hAnsi="Arial" w:cs="Arial"/>
          </w:rPr>
          <w:delText xml:space="preserve">will be shortened as </w:delText>
        </w:r>
        <w:r w:rsidR="00C66DDF" w:rsidRPr="007E092B" w:rsidDel="00703CE5">
          <w:rPr>
            <w:rFonts w:ascii="Arial" w:hAnsi="Arial" w:cs="Arial"/>
          </w:rPr>
          <w:delText xml:space="preserve">the </w:delText>
        </w:r>
        <w:r w:rsidRPr="007E092B" w:rsidDel="00703CE5">
          <w:rPr>
            <w:rFonts w:ascii="Arial" w:hAnsi="Arial" w:cs="Arial"/>
          </w:rPr>
          <w:delText xml:space="preserve">projection time proceeds by truncating the forward rates from the front end in the usual fashion. We have worked with annually compounded spot rates in all the descriptions of </w:delText>
        </w:r>
        <w:r w:rsidR="004C31F2" w:rsidRPr="007E092B" w:rsidDel="00703CE5">
          <w:rPr>
            <w:rFonts w:ascii="Arial" w:hAnsi="Arial" w:cs="Arial"/>
          </w:rPr>
          <w:delText>Salmon</w:delText>
        </w:r>
        <w:r w:rsidRPr="007E092B" w:rsidDel="00703CE5">
          <w:rPr>
            <w:rFonts w:ascii="Arial" w:hAnsi="Arial" w:cs="Arial"/>
          </w:rPr>
          <w:delText xml:space="preserve"> so far; if support for </w:delText>
        </w:r>
        <w:r w:rsidR="004C31F2" w:rsidRPr="007E092B" w:rsidDel="00703CE5">
          <w:rPr>
            <w:rFonts w:ascii="Arial" w:hAnsi="Arial" w:cs="Arial"/>
          </w:rPr>
          <w:delText>Salmon</w:delText>
        </w:r>
        <w:r w:rsidRPr="007E092B" w:rsidDel="00703CE5">
          <w:rPr>
            <w:rFonts w:ascii="Arial" w:hAnsi="Arial" w:cs="Arial"/>
          </w:rPr>
          <w:delText xml:space="preserve"> definitions in terms of forward rates is provided in future </w:delText>
        </w:r>
        <w:r w:rsidR="004C31F2" w:rsidRPr="007E092B" w:rsidDel="00703CE5">
          <w:rPr>
            <w:rFonts w:ascii="Arial" w:hAnsi="Arial" w:cs="Arial"/>
          </w:rPr>
          <w:delText>Salmon</w:delText>
        </w:r>
        <w:r w:rsidRPr="007E092B" w:rsidDel="00703CE5">
          <w:rPr>
            <w:rFonts w:ascii="Arial" w:hAnsi="Arial" w:cs="Arial"/>
          </w:rPr>
          <w:delText xml:space="preserve"> versions, so the </w:delText>
        </w:r>
        <w:r w:rsidR="00C66DDF" w:rsidRPr="007E092B" w:rsidDel="00703CE5">
          <w:rPr>
            <w:rFonts w:ascii="Arial" w:hAnsi="Arial" w:cs="Arial"/>
          </w:rPr>
          <w:delText xml:space="preserve">spread </w:delText>
        </w:r>
        <w:r w:rsidRPr="007E092B" w:rsidDel="00703CE5">
          <w:rPr>
            <w:rFonts w:ascii="Arial" w:hAnsi="Arial" w:cs="Arial"/>
          </w:rPr>
          <w:delText xml:space="preserve">should be calculated in forward space. </w:delText>
        </w:r>
      </w:del>
    </w:p>
    <w:p w14:paraId="45F8E88C" w14:textId="5C22A656" w:rsidR="00A464F8" w:rsidRPr="007E092B" w:rsidDel="00703CE5" w:rsidRDefault="002C62BA" w:rsidP="00A464F8">
      <w:pPr>
        <w:rPr>
          <w:del w:id="191" w:author="Robert Yechoua" w:date="2019-03-12T14:45:00Z"/>
          <w:rFonts w:ascii="Arial" w:hAnsi="Arial" w:cs="Arial"/>
        </w:rPr>
      </w:pPr>
      <w:del w:id="192" w:author="Robert Yechoua" w:date="2019-03-12T14:45:00Z">
        <w:r w:rsidRPr="007E092B" w:rsidDel="00703CE5">
          <w:rPr>
            <w:rFonts w:ascii="Arial" w:hAnsi="Arial" w:cs="Arial"/>
          </w:rPr>
          <w:delText>The</w:delText>
        </w:r>
        <w:r w:rsidR="00A464F8" w:rsidRPr="007E092B" w:rsidDel="00703CE5">
          <w:rPr>
            <w:rFonts w:ascii="Arial" w:hAnsi="Arial" w:cs="Arial"/>
          </w:rPr>
          <w:delText xml:space="preserve"> </w:delText>
        </w:r>
        <w:r w:rsidR="00C66DDF" w:rsidRPr="007E092B" w:rsidDel="00703CE5">
          <w:rPr>
            <w:rFonts w:ascii="Arial" w:hAnsi="Arial" w:cs="Arial"/>
          </w:rPr>
          <w:delText xml:space="preserve">spreads </w:delText>
        </w:r>
        <w:r w:rsidR="00A464F8" w:rsidRPr="007E092B" w:rsidDel="00703CE5">
          <w:rPr>
            <w:rFonts w:ascii="Arial" w:hAnsi="Arial" w:cs="Arial"/>
          </w:rPr>
          <w:delText>do not serve to adjust the realised inflation factors.</w:delText>
        </w:r>
      </w:del>
    </w:p>
    <w:p w14:paraId="5156BED0" w14:textId="4460BD1F" w:rsidR="00F53FF2" w:rsidRPr="007E092B" w:rsidRDefault="00F53FF2" w:rsidP="00A464F8">
      <w:pPr>
        <w:rPr>
          <w:rFonts w:ascii="Arial" w:hAnsi="Arial" w:cs="Arial"/>
        </w:rPr>
      </w:pPr>
      <w:r w:rsidRPr="007E092B">
        <w:rPr>
          <w:rFonts w:ascii="Arial" w:hAnsi="Arial" w:cs="Arial"/>
        </w:rPr>
        <w:t>The focus of this section has been on correcting ESG data</w:t>
      </w:r>
      <w:r w:rsidR="00B649E1" w:rsidRPr="007E092B">
        <w:rPr>
          <w:rFonts w:ascii="Arial" w:hAnsi="Arial" w:cs="Arial"/>
        </w:rPr>
        <w:t>,</w:t>
      </w:r>
      <w:r w:rsidRPr="007E092B">
        <w:rPr>
          <w:rFonts w:ascii="Arial" w:hAnsi="Arial" w:cs="Arial"/>
        </w:rPr>
        <w:t xml:space="preserve"> but the concept of </w:t>
      </w:r>
      <w:r w:rsidR="00B649E1" w:rsidRPr="007E092B">
        <w:rPr>
          <w:rFonts w:ascii="Arial" w:hAnsi="Arial" w:cs="Arial"/>
        </w:rPr>
        <w:t xml:space="preserve">this spread calibration </w:t>
      </w:r>
      <w:r w:rsidRPr="007E092B">
        <w:rPr>
          <w:rFonts w:ascii="Arial" w:hAnsi="Arial" w:cs="Arial"/>
        </w:rPr>
        <w:t>is also used in the stress</w:t>
      </w:r>
      <w:r w:rsidR="00B649E1" w:rsidRPr="007E092B">
        <w:rPr>
          <w:rFonts w:ascii="Arial" w:hAnsi="Arial" w:cs="Arial"/>
        </w:rPr>
        <w:t>-</w:t>
      </w:r>
      <w:r w:rsidRPr="007E092B">
        <w:rPr>
          <w:rFonts w:ascii="Arial" w:hAnsi="Arial" w:cs="Arial"/>
        </w:rPr>
        <w:t>testing module</w:t>
      </w:r>
      <w:r w:rsidR="00B649E1" w:rsidRPr="007E092B">
        <w:rPr>
          <w:rFonts w:ascii="Arial" w:hAnsi="Arial" w:cs="Arial"/>
        </w:rPr>
        <w:t>s</w:t>
      </w:r>
      <w:r w:rsidRPr="007E092B">
        <w:rPr>
          <w:rFonts w:ascii="Arial" w:hAnsi="Arial" w:cs="Arial"/>
        </w:rPr>
        <w:t>.</w:t>
      </w:r>
    </w:p>
    <w:p w14:paraId="026632DC" w14:textId="6923D203" w:rsidR="00945EB0" w:rsidRPr="007E092B" w:rsidRDefault="00945EB0" w:rsidP="00945EB0">
      <w:pPr>
        <w:pStyle w:val="Heading2"/>
        <w:rPr>
          <w:rFonts w:ascii="Arial" w:hAnsi="Arial" w:cs="Arial"/>
        </w:rPr>
      </w:pPr>
      <w:bookmarkStart w:id="193" w:name="_Toc487466691"/>
      <w:r w:rsidRPr="007E092B">
        <w:rPr>
          <w:rFonts w:ascii="Arial" w:hAnsi="Arial" w:cs="Arial"/>
        </w:rPr>
        <w:t>Transport methods</w:t>
      </w:r>
      <w:bookmarkEnd w:id="193"/>
    </w:p>
    <w:p w14:paraId="6283B778" w14:textId="5D47BA87" w:rsidR="009260F4" w:rsidRPr="007E092B" w:rsidRDefault="009260F4" w:rsidP="009B1ACD">
      <w:pPr>
        <w:rPr>
          <w:rFonts w:ascii="Arial" w:hAnsi="Arial" w:cs="Arial"/>
        </w:rPr>
      </w:pPr>
      <w:r w:rsidRPr="007E092B">
        <w:rPr>
          <w:rFonts w:ascii="Arial" w:hAnsi="Arial" w:cs="Arial"/>
        </w:rPr>
        <w:t>The transport methods determine how a fund should age as projection time progresses.</w:t>
      </w:r>
    </w:p>
    <w:p w14:paraId="55964105" w14:textId="6A8F3A26" w:rsidR="009B1ACD" w:rsidRPr="007E092B" w:rsidRDefault="009B1ACD" w:rsidP="009B1ACD">
      <w:pPr>
        <w:pStyle w:val="Heading3"/>
        <w:rPr>
          <w:rFonts w:ascii="Arial" w:hAnsi="Arial" w:cs="Arial"/>
        </w:rPr>
      </w:pPr>
      <w:bookmarkStart w:id="194" w:name="_Toc487466692"/>
      <w:r w:rsidRPr="007E092B">
        <w:rPr>
          <w:rFonts w:ascii="Arial" w:hAnsi="Arial" w:cs="Arial"/>
        </w:rPr>
        <w:t>Buy and Hold</w:t>
      </w:r>
      <w:r w:rsidR="001363D6" w:rsidRPr="007E092B">
        <w:rPr>
          <w:rFonts w:ascii="Arial" w:hAnsi="Arial" w:cs="Arial"/>
        </w:rPr>
        <w:t xml:space="preserve"> (</w:t>
      </w:r>
      <w:r w:rsidRPr="007E092B">
        <w:rPr>
          <w:rFonts w:ascii="Arial" w:hAnsi="Arial" w:cs="Arial"/>
        </w:rPr>
        <w:t>Run Off</w:t>
      </w:r>
      <w:r w:rsidR="001363D6" w:rsidRPr="007E092B">
        <w:rPr>
          <w:rFonts w:ascii="Arial" w:hAnsi="Arial" w:cs="Arial"/>
        </w:rPr>
        <w:t>)</w:t>
      </w:r>
      <w:bookmarkEnd w:id="194"/>
    </w:p>
    <w:p w14:paraId="2CF94606" w14:textId="4824CA49" w:rsidR="009B1ACD" w:rsidRPr="007E092B" w:rsidRDefault="009B1ACD" w:rsidP="009B1ACD">
      <w:pPr>
        <w:rPr>
          <w:rFonts w:ascii="Arial" w:hAnsi="Arial" w:cs="Arial"/>
        </w:rPr>
      </w:pPr>
      <w:r w:rsidRPr="007E092B">
        <w:rPr>
          <w:rFonts w:ascii="Arial" w:hAnsi="Arial" w:cs="Arial"/>
        </w:rPr>
        <w:t>This should not be confused with the asset allocation strategy in ALM of “Buy and Hold”.</w:t>
      </w:r>
    </w:p>
    <w:p w14:paraId="46713CB1" w14:textId="2A10849B" w:rsidR="009B1ACD" w:rsidRPr="007E092B" w:rsidRDefault="009B1ACD" w:rsidP="009B1ACD">
      <w:pPr>
        <w:rPr>
          <w:rFonts w:ascii="Arial" w:hAnsi="Arial" w:cs="Arial"/>
        </w:rPr>
      </w:pPr>
      <w:r w:rsidRPr="007E092B">
        <w:rPr>
          <w:rFonts w:ascii="Arial" w:hAnsi="Arial" w:cs="Arial"/>
        </w:rPr>
        <w:t>Assets are held until the last cashflow is realised. At each timestep</w:t>
      </w:r>
      <w:r w:rsidR="00B649E1" w:rsidRPr="007E092B">
        <w:rPr>
          <w:rFonts w:ascii="Arial" w:hAnsi="Arial" w:cs="Arial"/>
        </w:rPr>
        <w:t>,</w:t>
      </w:r>
      <w:r w:rsidRPr="007E092B">
        <w:rPr>
          <w:rFonts w:ascii="Arial" w:hAnsi="Arial" w:cs="Arial"/>
        </w:rPr>
        <w:t xml:space="preserve"> the cashflows move in by one </w:t>
      </w:r>
      <w:r w:rsidR="00B649E1" w:rsidRPr="007E092B">
        <w:rPr>
          <w:rFonts w:ascii="Arial" w:hAnsi="Arial" w:cs="Arial"/>
        </w:rPr>
        <w:t>year</w:t>
      </w:r>
      <w:r w:rsidRPr="007E092B">
        <w:rPr>
          <w:rFonts w:ascii="Arial" w:hAnsi="Arial" w:cs="Arial"/>
        </w:rPr>
        <w:t>. Cashflows realised are held as cash on account and accrue interest at the risk</w:t>
      </w:r>
      <w:r w:rsidR="00B649E1" w:rsidRPr="007E092B">
        <w:rPr>
          <w:rFonts w:ascii="Arial" w:hAnsi="Arial" w:cs="Arial"/>
        </w:rPr>
        <w:t>-</w:t>
      </w:r>
      <w:r w:rsidRPr="007E092B">
        <w:rPr>
          <w:rFonts w:ascii="Arial" w:hAnsi="Arial" w:cs="Arial"/>
        </w:rPr>
        <w:t>free rate (with the forward rate set in advance) unless taken out for trading in the ALM. The real notional cashflows are inflated according to realised inflation over the period.</w:t>
      </w:r>
    </w:p>
    <w:p w14:paraId="6198ECC7" w14:textId="0AA455FE" w:rsidR="00E334B2" w:rsidRPr="007E092B" w:rsidRDefault="00E334B2" w:rsidP="00E334B2">
      <w:pPr>
        <w:pStyle w:val="Heading4"/>
        <w:rPr>
          <w:rFonts w:ascii="Arial" w:hAnsi="Arial" w:cs="Arial"/>
        </w:rPr>
      </w:pPr>
      <w:r w:rsidRPr="007E092B">
        <w:rPr>
          <w:rFonts w:ascii="Arial" w:hAnsi="Arial" w:cs="Arial"/>
        </w:rPr>
        <w:lastRenderedPageBreak/>
        <w:t>Usage</w:t>
      </w:r>
    </w:p>
    <w:p w14:paraId="377DCBFB" w14:textId="51A5F5EF" w:rsidR="009B1ACD" w:rsidRPr="007E092B" w:rsidRDefault="009B1ACD" w:rsidP="009B1ACD">
      <w:pPr>
        <w:rPr>
          <w:rFonts w:ascii="Arial" w:hAnsi="Arial" w:cs="Arial"/>
          <w:i/>
        </w:rPr>
      </w:pPr>
      <w:r w:rsidRPr="007E092B">
        <w:rPr>
          <w:rFonts w:ascii="Arial" w:hAnsi="Arial" w:cs="Arial"/>
        </w:rPr>
        <w:t xml:space="preserve">This method is typically used for funds representing directly-held assets in turn hedging liability profiles. It may also apply to managed funds with fixed maturities. Example: </w:t>
      </w:r>
      <w:r w:rsidRPr="007E092B">
        <w:rPr>
          <w:rFonts w:ascii="Arial" w:hAnsi="Arial" w:cs="Arial"/>
          <w:i/>
        </w:rPr>
        <w:t>Fund Manager X’s 2045 UK Gilt Fund</w:t>
      </w:r>
      <w:r w:rsidR="00B31A37" w:rsidRPr="007E092B">
        <w:rPr>
          <w:rFonts w:ascii="Arial" w:hAnsi="Arial" w:cs="Arial"/>
          <w:i/>
        </w:rPr>
        <w:t>.</w:t>
      </w:r>
    </w:p>
    <w:p w14:paraId="66D8A751" w14:textId="0F558779" w:rsidR="00E334B2" w:rsidRPr="007E092B" w:rsidRDefault="00E334B2" w:rsidP="00E334B2">
      <w:pPr>
        <w:pStyle w:val="Heading4"/>
        <w:rPr>
          <w:rFonts w:ascii="Arial" w:hAnsi="Arial" w:cs="Arial"/>
        </w:rPr>
      </w:pPr>
      <w:r w:rsidRPr="007E092B">
        <w:rPr>
          <w:rFonts w:ascii="Arial" w:hAnsi="Arial" w:cs="Arial"/>
        </w:rPr>
        <w:t>Restrictions &amp; Limitations</w:t>
      </w:r>
    </w:p>
    <w:p w14:paraId="4F2FEC3F" w14:textId="06608DAE" w:rsidR="00B31A37" w:rsidRPr="007E092B" w:rsidRDefault="00B31A37" w:rsidP="009B1ACD">
      <w:pPr>
        <w:rPr>
          <w:rFonts w:ascii="Arial" w:hAnsi="Arial" w:cs="Arial"/>
        </w:rPr>
      </w:pPr>
      <w:r w:rsidRPr="007E092B">
        <w:rPr>
          <w:rFonts w:ascii="Arial" w:hAnsi="Arial" w:cs="Arial"/>
        </w:rPr>
        <w:t xml:space="preserve">Buy and </w:t>
      </w:r>
      <w:r w:rsidR="00B649E1" w:rsidRPr="007E092B">
        <w:rPr>
          <w:rFonts w:ascii="Arial" w:hAnsi="Arial" w:cs="Arial"/>
        </w:rPr>
        <w:t>H</w:t>
      </w:r>
      <w:r w:rsidRPr="007E092B">
        <w:rPr>
          <w:rFonts w:ascii="Arial" w:hAnsi="Arial" w:cs="Arial"/>
        </w:rPr>
        <w:t>old produces unrealistic cashflows for bullet-based funds when the inferred</w:t>
      </w:r>
      <w:r w:rsidR="00B649E1" w:rsidRPr="007E092B">
        <w:rPr>
          <w:rFonts w:ascii="Arial" w:hAnsi="Arial" w:cs="Arial"/>
        </w:rPr>
        <w:t>,</w:t>
      </w:r>
      <w:r w:rsidRPr="007E092B">
        <w:rPr>
          <w:rFonts w:ascii="Arial" w:hAnsi="Arial" w:cs="Arial"/>
        </w:rPr>
        <w:t xml:space="preserve"> instantaneous</w:t>
      </w:r>
      <w:r w:rsidR="00B649E1" w:rsidRPr="007E092B">
        <w:rPr>
          <w:rFonts w:ascii="Arial" w:hAnsi="Arial" w:cs="Arial"/>
        </w:rPr>
        <w:t>,</w:t>
      </w:r>
      <w:r w:rsidRPr="007E092B">
        <w:rPr>
          <w:rFonts w:ascii="Arial" w:hAnsi="Arial" w:cs="Arial"/>
        </w:rPr>
        <w:t xml:space="preserve"> floating cash amount (CoA) is large relative to other flows.</w:t>
      </w:r>
      <w:r w:rsidR="00E334B2" w:rsidRPr="007E092B">
        <w:rPr>
          <w:rFonts w:ascii="Arial" w:hAnsi="Arial" w:cs="Arial"/>
        </w:rPr>
        <w:t xml:space="preserve"> The Cash on Account is never realised and so the visible cashflows create a “lop</w:t>
      </w:r>
      <w:r w:rsidR="00B649E1" w:rsidRPr="007E092B">
        <w:rPr>
          <w:rFonts w:ascii="Arial" w:hAnsi="Arial" w:cs="Arial"/>
        </w:rPr>
        <w:t>-</w:t>
      </w:r>
      <w:r w:rsidR="00E334B2" w:rsidRPr="007E092B">
        <w:rPr>
          <w:rFonts w:ascii="Arial" w:hAnsi="Arial" w:cs="Arial"/>
        </w:rPr>
        <w:t>sided” cashflow stream in ALM projections.</w:t>
      </w:r>
      <w:r w:rsidRPr="007E092B">
        <w:rPr>
          <w:rFonts w:ascii="Arial" w:hAnsi="Arial" w:cs="Arial"/>
        </w:rPr>
        <w:t xml:space="preserve"> These funds should be modelled with the inferred floating </w:t>
      </w:r>
      <w:r w:rsidR="002023B4" w:rsidRPr="007E092B">
        <w:rPr>
          <w:rFonts w:ascii="Arial" w:hAnsi="Arial" w:cs="Arial"/>
        </w:rPr>
        <w:t>legs</w:t>
      </w:r>
      <w:r w:rsidRPr="007E092B">
        <w:rPr>
          <w:rFonts w:ascii="Arial" w:hAnsi="Arial" w:cs="Arial"/>
        </w:rPr>
        <w:t xml:space="preserve"> option </w:t>
      </w:r>
      <w:proofErr w:type="gramStart"/>
      <w:r w:rsidRPr="007E092B">
        <w:rPr>
          <w:rFonts w:ascii="Arial" w:hAnsi="Arial" w:cs="Arial"/>
        </w:rPr>
        <w:t>so as to</w:t>
      </w:r>
      <w:proofErr w:type="gramEnd"/>
      <w:r w:rsidRPr="007E092B">
        <w:rPr>
          <w:rFonts w:ascii="Arial" w:hAnsi="Arial" w:cs="Arial"/>
        </w:rPr>
        <w:t xml:space="preserve"> generate a stream of expected floating cashflows that better offset the visible flows.</w:t>
      </w:r>
    </w:p>
    <w:p w14:paraId="03A4FB79" w14:textId="05F6075E" w:rsidR="009B1ACD" w:rsidRPr="007E092B" w:rsidRDefault="009B1ACD" w:rsidP="009B1ACD">
      <w:pPr>
        <w:pStyle w:val="Heading3"/>
        <w:rPr>
          <w:rFonts w:ascii="Arial" w:hAnsi="Arial" w:cs="Arial"/>
        </w:rPr>
      </w:pPr>
      <w:bookmarkStart w:id="195" w:name="_Toc487466693"/>
      <w:r w:rsidRPr="007E092B">
        <w:rPr>
          <w:rFonts w:ascii="Arial" w:hAnsi="Arial" w:cs="Arial"/>
        </w:rPr>
        <w:t>C</w:t>
      </w:r>
      <w:r w:rsidR="001363D6" w:rsidRPr="007E092B">
        <w:rPr>
          <w:rFonts w:ascii="Arial" w:hAnsi="Arial" w:cs="Arial"/>
        </w:rPr>
        <w:t>onstant R</w:t>
      </w:r>
      <w:r w:rsidRPr="007E092B">
        <w:rPr>
          <w:rFonts w:ascii="Arial" w:hAnsi="Arial" w:cs="Arial"/>
        </w:rPr>
        <w:t>e</w:t>
      </w:r>
      <w:r w:rsidR="00E300CF">
        <w:rPr>
          <w:rFonts w:ascii="Arial" w:hAnsi="Arial" w:cs="Arial"/>
        </w:rPr>
        <w:t>in</w:t>
      </w:r>
      <w:r w:rsidRPr="007E092B">
        <w:rPr>
          <w:rFonts w:ascii="Arial" w:hAnsi="Arial" w:cs="Arial"/>
        </w:rPr>
        <w:t>vestment</w:t>
      </w:r>
      <w:bookmarkEnd w:id="195"/>
    </w:p>
    <w:p w14:paraId="01D621D5" w14:textId="38D19211" w:rsidR="009B1ACD" w:rsidRPr="007E092B" w:rsidRDefault="009B1ACD" w:rsidP="009B1ACD">
      <w:pPr>
        <w:rPr>
          <w:rFonts w:ascii="Arial" w:hAnsi="Arial" w:cs="Arial"/>
        </w:rPr>
      </w:pPr>
      <w:r w:rsidRPr="007E092B">
        <w:rPr>
          <w:rFonts w:ascii="Arial" w:hAnsi="Arial" w:cs="Arial"/>
        </w:rPr>
        <w:t>Assets are held for a unit of time and the return is cal</w:t>
      </w:r>
      <w:r w:rsidR="006F3D46" w:rsidRPr="007E092B">
        <w:rPr>
          <w:rFonts w:ascii="Arial" w:hAnsi="Arial" w:cs="Arial"/>
        </w:rPr>
        <w:t xml:space="preserve">culated. Any cashflow generated </w:t>
      </w:r>
      <w:r w:rsidRPr="007E092B">
        <w:rPr>
          <w:rFonts w:ascii="Arial" w:hAnsi="Arial" w:cs="Arial"/>
        </w:rPr>
        <w:t xml:space="preserve">is re-invested in the fund at </w:t>
      </w:r>
      <w:r w:rsidR="00B649E1" w:rsidRPr="007E092B">
        <w:rPr>
          <w:rFonts w:ascii="Arial" w:hAnsi="Arial" w:cs="Arial"/>
        </w:rPr>
        <w:t>the next timestep</w:t>
      </w:r>
      <w:r w:rsidRPr="007E092B">
        <w:rPr>
          <w:rFonts w:ascii="Arial" w:hAnsi="Arial" w:cs="Arial"/>
        </w:rPr>
        <w:t xml:space="preserve">, but with the cashflow profile of the fund identical to the original profile. While the return on the fund accounts for the inflation of the real </w:t>
      </w:r>
      <w:proofErr w:type="spellStart"/>
      <w:r w:rsidRPr="007E092B">
        <w:rPr>
          <w:rFonts w:ascii="Arial" w:hAnsi="Arial" w:cs="Arial"/>
        </w:rPr>
        <w:t>notionals</w:t>
      </w:r>
      <w:proofErr w:type="spellEnd"/>
      <w:r w:rsidRPr="007E092B">
        <w:rPr>
          <w:rFonts w:ascii="Arial" w:hAnsi="Arial" w:cs="Arial"/>
        </w:rPr>
        <w:t xml:space="preserve"> by realised inflation over the period, the re</w:t>
      </w:r>
      <w:r w:rsidR="00E300CF">
        <w:rPr>
          <w:rFonts w:ascii="Arial" w:hAnsi="Arial" w:cs="Arial"/>
        </w:rPr>
        <w:t>in</w:t>
      </w:r>
      <w:r w:rsidRPr="007E092B">
        <w:rPr>
          <w:rFonts w:ascii="Arial" w:hAnsi="Arial" w:cs="Arial"/>
        </w:rPr>
        <w:t>vested cashflow profile does not include this effect.</w:t>
      </w:r>
    </w:p>
    <w:p w14:paraId="2D66359F" w14:textId="3577C0E5" w:rsidR="00E334B2" w:rsidRPr="007E092B" w:rsidRDefault="009B1ACD" w:rsidP="009B1ACD">
      <w:pPr>
        <w:rPr>
          <w:rFonts w:ascii="Arial" w:hAnsi="Arial" w:cs="Arial"/>
        </w:rPr>
      </w:pPr>
      <w:r w:rsidRPr="007E092B">
        <w:rPr>
          <w:rFonts w:ascii="Arial" w:hAnsi="Arial" w:cs="Arial"/>
        </w:rPr>
        <w:t>In practice</w:t>
      </w:r>
      <w:r w:rsidR="00B649E1" w:rsidRPr="007E092B">
        <w:rPr>
          <w:rFonts w:ascii="Arial" w:hAnsi="Arial" w:cs="Arial"/>
        </w:rPr>
        <w:t>,</w:t>
      </w:r>
      <w:r w:rsidRPr="007E092B">
        <w:rPr>
          <w:rFonts w:ascii="Arial" w:hAnsi="Arial" w:cs="Arial"/>
        </w:rPr>
        <w:t xml:space="preserve"> the original cashflows are worth </w:t>
      </w:r>
      <w:r w:rsidRPr="007E092B">
        <w:rPr>
          <w:rFonts w:ascii="Arial" w:hAnsi="Arial" w:cs="Arial"/>
          <w:i/>
        </w:rPr>
        <w:t>q</w:t>
      </w:r>
      <w:r w:rsidR="003354D0" w:rsidRPr="007E092B">
        <w:rPr>
          <w:rFonts w:ascii="Arial" w:hAnsi="Arial" w:cs="Arial"/>
        </w:rPr>
        <w:t xml:space="preserve"> </w:t>
      </w:r>
      <w:r w:rsidRPr="007E092B">
        <w:rPr>
          <w:rFonts w:ascii="Arial" w:hAnsi="Arial" w:cs="Arial"/>
        </w:rPr>
        <w:t xml:space="preserve">at </w:t>
      </w:r>
      <w:r w:rsidRPr="007E092B">
        <w:rPr>
          <w:rFonts w:ascii="Arial" w:hAnsi="Arial" w:cs="Arial"/>
          <w:i/>
        </w:rPr>
        <w:t>T</w:t>
      </w:r>
      <w:r w:rsidRPr="007E092B">
        <w:rPr>
          <w:rFonts w:ascii="Arial" w:hAnsi="Arial" w:cs="Arial"/>
          <w:i/>
          <w:vertAlign w:val="subscript"/>
        </w:rPr>
        <w:t>1</w:t>
      </w:r>
      <w:r w:rsidRPr="007E092B">
        <w:rPr>
          <w:rFonts w:ascii="Arial" w:hAnsi="Arial" w:cs="Arial"/>
        </w:rPr>
        <w:t xml:space="preserve">. Let the cashflows specified </w:t>
      </w:r>
      <w:r w:rsidRPr="007E092B">
        <w:rPr>
          <w:rFonts w:ascii="Arial" w:hAnsi="Arial" w:cs="Arial"/>
          <w:i/>
        </w:rPr>
        <w:t>T</w:t>
      </w:r>
      <w:r w:rsidRPr="007E092B">
        <w:rPr>
          <w:rFonts w:ascii="Arial" w:hAnsi="Arial" w:cs="Arial"/>
          <w:i/>
          <w:vertAlign w:val="subscript"/>
        </w:rPr>
        <w:t>0</w:t>
      </w:r>
      <w:r w:rsidRPr="007E092B">
        <w:rPr>
          <w:rFonts w:ascii="Arial" w:hAnsi="Arial" w:cs="Arial"/>
        </w:rPr>
        <w:t xml:space="preserve"> (brought inwards by one year and inflated where appropriate) </w:t>
      </w:r>
      <w:r w:rsidR="00B649E1" w:rsidRPr="007E092B">
        <w:rPr>
          <w:rFonts w:ascii="Arial" w:hAnsi="Arial" w:cs="Arial"/>
        </w:rPr>
        <w:t xml:space="preserve">be </w:t>
      </w:r>
      <w:r w:rsidRPr="007E092B">
        <w:rPr>
          <w:rFonts w:ascii="Arial" w:hAnsi="Arial" w:cs="Arial"/>
        </w:rPr>
        <w:t xml:space="preserve">worth </w:t>
      </w:r>
      <w:r w:rsidRPr="007E092B">
        <w:rPr>
          <w:rFonts w:ascii="Arial" w:hAnsi="Arial" w:cs="Arial"/>
          <w:i/>
        </w:rPr>
        <w:t>p</w:t>
      </w:r>
      <w:r w:rsidRPr="007E092B">
        <w:rPr>
          <w:rFonts w:ascii="Arial" w:hAnsi="Arial" w:cs="Arial"/>
        </w:rPr>
        <w:t xml:space="preserve">. The cashflows for the original profile should then be increased by the ratio </w:t>
      </w:r>
      <w:r w:rsidRPr="007E092B">
        <w:rPr>
          <w:rFonts w:ascii="Arial" w:hAnsi="Arial" w:cs="Arial"/>
          <w:i/>
        </w:rPr>
        <w:t>p/q</w:t>
      </w:r>
      <w:r w:rsidRPr="007E092B">
        <w:rPr>
          <w:rFonts w:ascii="Arial" w:hAnsi="Arial" w:cs="Arial"/>
        </w:rPr>
        <w:t>.</w:t>
      </w:r>
    </w:p>
    <w:p w14:paraId="7E7FF77D" w14:textId="7E439882" w:rsidR="009B1ACD" w:rsidRPr="007E092B" w:rsidRDefault="00E334B2" w:rsidP="00E334B2">
      <w:pPr>
        <w:pStyle w:val="Heading4"/>
        <w:rPr>
          <w:rFonts w:ascii="Arial" w:hAnsi="Arial" w:cs="Arial"/>
        </w:rPr>
      </w:pPr>
      <w:r w:rsidRPr="007E092B">
        <w:rPr>
          <w:rFonts w:ascii="Arial" w:hAnsi="Arial" w:cs="Arial"/>
        </w:rPr>
        <w:t>Usage</w:t>
      </w:r>
      <w:r w:rsidR="009B1ACD" w:rsidRPr="007E092B">
        <w:rPr>
          <w:rFonts w:ascii="Arial" w:hAnsi="Arial" w:cs="Arial"/>
        </w:rPr>
        <w:t xml:space="preserve"> </w:t>
      </w:r>
    </w:p>
    <w:p w14:paraId="1BB0451A" w14:textId="4E2FF273" w:rsidR="00E334B2" w:rsidRPr="007E092B" w:rsidRDefault="00E334B2" w:rsidP="009B1ACD">
      <w:pPr>
        <w:rPr>
          <w:rFonts w:ascii="Arial" w:hAnsi="Arial" w:cs="Arial"/>
          <w:i/>
        </w:rPr>
      </w:pPr>
      <w:r w:rsidRPr="007E092B">
        <w:rPr>
          <w:rFonts w:ascii="Arial" w:hAnsi="Arial" w:cs="Arial"/>
        </w:rPr>
        <w:t xml:space="preserve">This method is typically used for managed funds with constant duration. Example: </w:t>
      </w:r>
      <w:r w:rsidRPr="007E092B">
        <w:rPr>
          <w:rFonts w:ascii="Arial" w:hAnsi="Arial" w:cs="Arial"/>
          <w:i/>
        </w:rPr>
        <w:t>Fund Manager X’s 15</w:t>
      </w:r>
      <w:r w:rsidR="00B649E1" w:rsidRPr="007E092B">
        <w:rPr>
          <w:rFonts w:ascii="Arial" w:hAnsi="Arial" w:cs="Arial"/>
          <w:i/>
        </w:rPr>
        <w:t>-</w:t>
      </w:r>
      <w:r w:rsidRPr="007E092B">
        <w:rPr>
          <w:rFonts w:ascii="Arial" w:hAnsi="Arial" w:cs="Arial"/>
          <w:i/>
        </w:rPr>
        <w:t>year AA Corporate Bond Fund</w:t>
      </w:r>
      <w:r w:rsidR="00B649E1" w:rsidRPr="007E092B">
        <w:rPr>
          <w:rFonts w:ascii="Arial" w:hAnsi="Arial" w:cs="Arial"/>
          <w:i/>
        </w:rPr>
        <w:t>.</w:t>
      </w:r>
    </w:p>
    <w:p w14:paraId="52B00F93" w14:textId="044C1062" w:rsidR="00E334B2" w:rsidRPr="007E092B" w:rsidRDefault="00E334B2" w:rsidP="00E334B2">
      <w:pPr>
        <w:pStyle w:val="Heading4"/>
        <w:rPr>
          <w:rFonts w:ascii="Arial" w:hAnsi="Arial" w:cs="Arial"/>
        </w:rPr>
      </w:pPr>
      <w:r w:rsidRPr="007E092B">
        <w:rPr>
          <w:rFonts w:ascii="Arial" w:hAnsi="Arial" w:cs="Arial"/>
        </w:rPr>
        <w:t>Restrictions &amp; Limitation</w:t>
      </w:r>
      <w:r w:rsidR="00432FD4" w:rsidRPr="007E092B">
        <w:rPr>
          <w:rFonts w:ascii="Arial" w:hAnsi="Arial" w:cs="Arial"/>
        </w:rPr>
        <w:t>s</w:t>
      </w:r>
    </w:p>
    <w:p w14:paraId="544594CF" w14:textId="7FAF1A8A" w:rsidR="00076B29" w:rsidRPr="007E092B" w:rsidRDefault="00076B29" w:rsidP="009B1ACD">
      <w:pPr>
        <w:rPr>
          <w:rFonts w:ascii="Arial" w:hAnsi="Arial" w:cs="Arial"/>
        </w:rPr>
      </w:pPr>
      <w:r w:rsidRPr="007E092B">
        <w:rPr>
          <w:rFonts w:ascii="Arial" w:hAnsi="Arial" w:cs="Arial"/>
        </w:rPr>
        <w:t>Re</w:t>
      </w:r>
      <w:r w:rsidR="00E300CF">
        <w:rPr>
          <w:rFonts w:ascii="Arial" w:hAnsi="Arial" w:cs="Arial"/>
        </w:rPr>
        <w:t>in</w:t>
      </w:r>
      <w:r w:rsidRPr="007E092B">
        <w:rPr>
          <w:rFonts w:ascii="Arial" w:hAnsi="Arial" w:cs="Arial"/>
        </w:rPr>
        <w:t>vestment is not pe</w:t>
      </w:r>
      <w:r w:rsidR="002023B4" w:rsidRPr="007E092B">
        <w:rPr>
          <w:rFonts w:ascii="Arial" w:hAnsi="Arial" w:cs="Arial"/>
        </w:rPr>
        <w:t>r</w:t>
      </w:r>
      <w:r w:rsidRPr="007E092B">
        <w:rPr>
          <w:rFonts w:ascii="Arial" w:hAnsi="Arial" w:cs="Arial"/>
        </w:rPr>
        <w:t>mitted for funds whose market value of cashflows (including floating legs) is zero</w:t>
      </w:r>
      <w:r w:rsidR="00B649E1" w:rsidRPr="007E092B">
        <w:rPr>
          <w:rFonts w:ascii="Arial" w:hAnsi="Arial" w:cs="Arial"/>
        </w:rPr>
        <w:t xml:space="preserve"> (e.g. interest rate swaps)</w:t>
      </w:r>
      <w:r w:rsidRPr="007E092B">
        <w:rPr>
          <w:rFonts w:ascii="Arial" w:hAnsi="Arial" w:cs="Arial"/>
        </w:rPr>
        <w:t xml:space="preserve">. </w:t>
      </w:r>
    </w:p>
    <w:p w14:paraId="1AF61848" w14:textId="7236B1C2" w:rsidR="009B1ACD" w:rsidRPr="007E092B" w:rsidRDefault="009B1ACD" w:rsidP="009B1ACD">
      <w:pPr>
        <w:rPr>
          <w:rFonts w:ascii="Arial" w:hAnsi="Arial" w:cs="Arial"/>
        </w:rPr>
      </w:pPr>
      <w:r w:rsidRPr="007E092B">
        <w:rPr>
          <w:rFonts w:ascii="Arial" w:hAnsi="Arial" w:cs="Arial"/>
        </w:rPr>
        <w:t xml:space="preserve">Note that the return is identical to the </w:t>
      </w:r>
      <w:r w:rsidR="00B649E1" w:rsidRPr="007E092B">
        <w:rPr>
          <w:rFonts w:ascii="Arial" w:hAnsi="Arial" w:cs="Arial"/>
        </w:rPr>
        <w:t xml:space="preserve">Buy </w:t>
      </w:r>
      <w:r w:rsidRPr="007E092B">
        <w:rPr>
          <w:rFonts w:ascii="Arial" w:hAnsi="Arial" w:cs="Arial"/>
        </w:rPr>
        <w:t xml:space="preserve">and </w:t>
      </w:r>
      <w:r w:rsidR="00B649E1" w:rsidRPr="007E092B">
        <w:rPr>
          <w:rFonts w:ascii="Arial" w:hAnsi="Arial" w:cs="Arial"/>
        </w:rPr>
        <w:t>H</w:t>
      </w:r>
      <w:r w:rsidRPr="007E092B">
        <w:rPr>
          <w:rFonts w:ascii="Arial" w:hAnsi="Arial" w:cs="Arial"/>
        </w:rPr>
        <w:t>old method for the first timestep because the cashflow profiles are the same</w:t>
      </w:r>
      <w:r w:rsidR="009D2398" w:rsidRPr="007E092B">
        <w:rPr>
          <w:rFonts w:ascii="Arial" w:hAnsi="Arial" w:cs="Arial"/>
        </w:rPr>
        <w:t xml:space="preserve"> at the end of the first timestep</w:t>
      </w:r>
      <w:r w:rsidRPr="007E092B">
        <w:rPr>
          <w:rFonts w:ascii="Arial" w:hAnsi="Arial" w:cs="Arial"/>
        </w:rPr>
        <w:t>. For subsequent timesteps</w:t>
      </w:r>
      <w:r w:rsidR="00B649E1" w:rsidRPr="007E092B">
        <w:rPr>
          <w:rFonts w:ascii="Arial" w:hAnsi="Arial" w:cs="Arial"/>
        </w:rPr>
        <w:t>,</w:t>
      </w:r>
      <w:r w:rsidRPr="007E092B">
        <w:rPr>
          <w:rFonts w:ascii="Arial" w:hAnsi="Arial" w:cs="Arial"/>
        </w:rPr>
        <w:t xml:space="preserve"> the results will diverge (e.g. the duration of funds using </w:t>
      </w:r>
      <w:r w:rsidR="00B649E1" w:rsidRPr="007E092B">
        <w:rPr>
          <w:rFonts w:ascii="Arial" w:hAnsi="Arial" w:cs="Arial"/>
        </w:rPr>
        <w:t>the B</w:t>
      </w:r>
      <w:r w:rsidRPr="007E092B">
        <w:rPr>
          <w:rFonts w:ascii="Arial" w:hAnsi="Arial" w:cs="Arial"/>
        </w:rPr>
        <w:t xml:space="preserve">uy and </w:t>
      </w:r>
      <w:r w:rsidR="00B649E1" w:rsidRPr="007E092B">
        <w:rPr>
          <w:rFonts w:ascii="Arial" w:hAnsi="Arial" w:cs="Arial"/>
        </w:rPr>
        <w:t>H</w:t>
      </w:r>
      <w:r w:rsidRPr="007E092B">
        <w:rPr>
          <w:rFonts w:ascii="Arial" w:hAnsi="Arial" w:cs="Arial"/>
        </w:rPr>
        <w:t>old method decreases).</w:t>
      </w:r>
    </w:p>
    <w:p w14:paraId="6991AC43" w14:textId="5122CD2A" w:rsidR="003354D0" w:rsidRPr="007E092B" w:rsidRDefault="003354D0" w:rsidP="003354D0">
      <w:pPr>
        <w:pStyle w:val="Heading3"/>
        <w:rPr>
          <w:rFonts w:ascii="Arial" w:hAnsi="Arial" w:cs="Arial"/>
        </w:rPr>
      </w:pPr>
      <w:bookmarkStart w:id="196" w:name="_Toc487466694"/>
      <w:r w:rsidRPr="007E092B">
        <w:rPr>
          <w:rFonts w:ascii="Arial" w:hAnsi="Arial" w:cs="Arial"/>
        </w:rPr>
        <w:t>Realised conditions</w:t>
      </w:r>
      <w:bookmarkEnd w:id="196"/>
    </w:p>
    <w:p w14:paraId="3F25A298" w14:textId="6C3263E7" w:rsidR="003354D0" w:rsidRPr="007E092B" w:rsidRDefault="003354D0" w:rsidP="003354D0">
      <w:pPr>
        <w:rPr>
          <w:rFonts w:ascii="Arial" w:hAnsi="Arial" w:cs="Arial"/>
        </w:rPr>
      </w:pPr>
      <w:r w:rsidRPr="007E092B">
        <w:rPr>
          <w:rFonts w:ascii="Arial" w:hAnsi="Arial" w:cs="Arial"/>
        </w:rPr>
        <w:t>In addition to future spot curves for interest rates, inflation, and credit</w:t>
      </w:r>
      <w:r w:rsidR="00B649E1" w:rsidRPr="007E092B">
        <w:rPr>
          <w:rFonts w:ascii="Arial" w:hAnsi="Arial" w:cs="Arial"/>
        </w:rPr>
        <w:t>,</w:t>
      </w:r>
      <w:r w:rsidRPr="007E092B">
        <w:rPr>
          <w:rFonts w:ascii="Arial" w:hAnsi="Arial" w:cs="Arial"/>
        </w:rPr>
        <w:t xml:space="preserve"> any projection must also specify realised conditions. These define how interest is </w:t>
      </w:r>
      <w:r w:rsidR="00B649E1" w:rsidRPr="007E092B">
        <w:rPr>
          <w:rFonts w:ascii="Arial" w:hAnsi="Arial" w:cs="Arial"/>
        </w:rPr>
        <w:t xml:space="preserve">earned </w:t>
      </w:r>
      <w:r w:rsidRPr="007E092B">
        <w:rPr>
          <w:rFonts w:ascii="Arial" w:hAnsi="Arial" w:cs="Arial"/>
        </w:rPr>
        <w:t xml:space="preserve">on the floating cash amount, and how inflation-linked cashflows should increase. Provision is made for the experienced (also known as </w:t>
      </w:r>
      <w:r w:rsidRPr="007E092B">
        <w:rPr>
          <w:rFonts w:ascii="Arial" w:hAnsi="Arial" w:cs="Arial"/>
          <w:i/>
        </w:rPr>
        <w:t>print</w:t>
      </w:r>
      <w:r w:rsidRPr="007E092B">
        <w:rPr>
          <w:rFonts w:ascii="Arial" w:hAnsi="Arial" w:cs="Arial"/>
        </w:rPr>
        <w:t xml:space="preserve"> or </w:t>
      </w:r>
      <w:r w:rsidRPr="007E092B">
        <w:rPr>
          <w:rFonts w:ascii="Arial" w:hAnsi="Arial" w:cs="Arial"/>
          <w:i/>
        </w:rPr>
        <w:t>realised</w:t>
      </w:r>
      <w:r w:rsidRPr="007E092B">
        <w:rPr>
          <w:rFonts w:ascii="Arial" w:hAnsi="Arial" w:cs="Arial"/>
        </w:rPr>
        <w:t>) inflation rate to be different from the forecast</w:t>
      </w:r>
      <w:r w:rsidR="00B649E1" w:rsidRPr="007E092B">
        <w:rPr>
          <w:rFonts w:ascii="Arial" w:hAnsi="Arial" w:cs="Arial"/>
        </w:rPr>
        <w:t>ed</w:t>
      </w:r>
      <w:r w:rsidRPr="007E092B">
        <w:rPr>
          <w:rFonts w:ascii="Arial" w:hAnsi="Arial" w:cs="Arial"/>
        </w:rPr>
        <w:t xml:space="preserve"> inflation rate. The user has control of this parameter in the ALM </w:t>
      </w:r>
      <w:r w:rsidR="00B649E1" w:rsidRPr="007E092B">
        <w:rPr>
          <w:rFonts w:ascii="Arial" w:hAnsi="Arial" w:cs="Arial"/>
        </w:rPr>
        <w:t>deterministic</w:t>
      </w:r>
      <w:r w:rsidRPr="007E092B">
        <w:rPr>
          <w:rFonts w:ascii="Arial" w:hAnsi="Arial" w:cs="Arial"/>
        </w:rPr>
        <w:t xml:space="preserve"> scenario specification and </w:t>
      </w:r>
      <w:r w:rsidR="00B649E1" w:rsidRPr="007E092B">
        <w:rPr>
          <w:rFonts w:ascii="Arial" w:hAnsi="Arial" w:cs="Arial"/>
        </w:rPr>
        <w:t xml:space="preserve">client-provided </w:t>
      </w:r>
      <w:r w:rsidRPr="007E092B">
        <w:rPr>
          <w:rFonts w:ascii="Arial" w:hAnsi="Arial" w:cs="Arial"/>
        </w:rPr>
        <w:t>ESGs may generally output the</w:t>
      </w:r>
      <w:r w:rsidR="006F3D46" w:rsidRPr="007E092B">
        <w:rPr>
          <w:rFonts w:ascii="Arial" w:hAnsi="Arial" w:cs="Arial"/>
        </w:rPr>
        <w:t>se</w:t>
      </w:r>
      <w:r w:rsidRPr="007E092B">
        <w:rPr>
          <w:rFonts w:ascii="Arial" w:hAnsi="Arial" w:cs="Arial"/>
        </w:rPr>
        <w:t xml:space="preserve"> data</w:t>
      </w:r>
      <w:r w:rsidR="00B649E1" w:rsidRPr="007E092B">
        <w:rPr>
          <w:rFonts w:ascii="Arial" w:hAnsi="Arial" w:cs="Arial"/>
        </w:rPr>
        <w:t xml:space="preserve"> directly</w:t>
      </w:r>
      <w:r w:rsidRPr="007E092B">
        <w:rPr>
          <w:rFonts w:ascii="Arial" w:hAnsi="Arial" w:cs="Arial"/>
        </w:rPr>
        <w:t>.</w:t>
      </w:r>
    </w:p>
    <w:p w14:paraId="3FFD8454" w14:textId="485347EC" w:rsidR="00940765" w:rsidRPr="007E092B" w:rsidRDefault="00211974" w:rsidP="00414EEF">
      <w:pPr>
        <w:pStyle w:val="Heading2"/>
        <w:rPr>
          <w:rFonts w:ascii="Arial" w:hAnsi="Arial" w:cs="Arial"/>
        </w:rPr>
      </w:pPr>
      <w:bookmarkStart w:id="197" w:name="_Toc487466695"/>
      <w:r w:rsidRPr="007E092B">
        <w:rPr>
          <w:rFonts w:ascii="Arial" w:hAnsi="Arial" w:cs="Arial"/>
        </w:rPr>
        <w:t xml:space="preserve">Value at </w:t>
      </w:r>
      <w:r w:rsidR="00414EEF" w:rsidRPr="007E092B">
        <w:rPr>
          <w:rFonts w:ascii="Arial" w:hAnsi="Arial" w:cs="Arial"/>
        </w:rPr>
        <w:t>Risk</w:t>
      </w:r>
      <w:r w:rsidRPr="007E092B">
        <w:rPr>
          <w:rFonts w:ascii="Arial" w:hAnsi="Arial" w:cs="Arial"/>
        </w:rPr>
        <w:t xml:space="preserve"> (</w:t>
      </w:r>
      <w:proofErr w:type="spellStart"/>
      <w:r w:rsidRPr="007E092B">
        <w:rPr>
          <w:rFonts w:ascii="Arial" w:hAnsi="Arial" w:cs="Arial"/>
        </w:rPr>
        <w:t>VaR</w:t>
      </w:r>
      <w:proofErr w:type="spellEnd"/>
      <w:r w:rsidRPr="007E092B">
        <w:rPr>
          <w:rFonts w:ascii="Arial" w:hAnsi="Arial" w:cs="Arial"/>
        </w:rPr>
        <w:t>)</w:t>
      </w:r>
      <w:r w:rsidR="003F215D" w:rsidRPr="007E092B">
        <w:rPr>
          <w:rFonts w:ascii="Arial" w:hAnsi="Arial" w:cs="Arial"/>
        </w:rPr>
        <w:t xml:space="preserve"> and ALM</w:t>
      </w:r>
      <w:bookmarkEnd w:id="197"/>
    </w:p>
    <w:p w14:paraId="6297FC94" w14:textId="50E96EC7" w:rsidR="00211974" w:rsidRPr="007E092B" w:rsidRDefault="00211974" w:rsidP="00211974">
      <w:pPr>
        <w:rPr>
          <w:rFonts w:ascii="Arial" w:hAnsi="Arial" w:cs="Arial"/>
        </w:rPr>
      </w:pPr>
      <w:r w:rsidRPr="007E092B">
        <w:rPr>
          <w:rFonts w:ascii="Arial" w:hAnsi="Arial" w:cs="Arial"/>
        </w:rPr>
        <w:t xml:space="preserve">We now examine how the projections can be exercised by a stochastic scenario provider. Usually, and in </w:t>
      </w:r>
      <w:proofErr w:type="spellStart"/>
      <w:r w:rsidRPr="007E092B">
        <w:rPr>
          <w:rFonts w:ascii="Arial" w:hAnsi="Arial" w:cs="Arial"/>
        </w:rPr>
        <w:t>PFaroe</w:t>
      </w:r>
      <w:proofErr w:type="spellEnd"/>
      <w:r w:rsidRPr="007E092B">
        <w:rPr>
          <w:rFonts w:ascii="Arial" w:hAnsi="Arial" w:cs="Arial"/>
        </w:rPr>
        <w:t xml:space="preserve">, this takes the form of an Economic Scenario Generator (ESG), but historical market data could be used. The discussion will concentrate on the ESG embedded in </w:t>
      </w:r>
      <w:proofErr w:type="spellStart"/>
      <w:r w:rsidRPr="007E092B">
        <w:rPr>
          <w:rFonts w:ascii="Arial" w:hAnsi="Arial" w:cs="Arial"/>
        </w:rPr>
        <w:t>PFaroe</w:t>
      </w:r>
      <w:proofErr w:type="spellEnd"/>
      <w:r w:rsidRPr="007E092B">
        <w:rPr>
          <w:rFonts w:ascii="Arial" w:hAnsi="Arial" w:cs="Arial"/>
        </w:rPr>
        <w:t>, namely the GEMS ESG provided by Conning. However</w:t>
      </w:r>
      <w:r w:rsidR="00B649E1" w:rsidRPr="007E092B">
        <w:rPr>
          <w:rFonts w:ascii="Arial" w:hAnsi="Arial" w:cs="Arial"/>
        </w:rPr>
        <w:t>,</w:t>
      </w:r>
      <w:r w:rsidRPr="007E092B">
        <w:rPr>
          <w:rFonts w:ascii="Arial" w:hAnsi="Arial" w:cs="Arial"/>
        </w:rPr>
        <w:t xml:space="preserve"> provision of scenario data by a client's ESG is supported. </w:t>
      </w:r>
    </w:p>
    <w:p w14:paraId="5158D8A7" w14:textId="13F2BADA" w:rsidR="00211974" w:rsidRPr="007E092B" w:rsidRDefault="00211974" w:rsidP="00211974">
      <w:pPr>
        <w:rPr>
          <w:rFonts w:ascii="Arial" w:hAnsi="Arial" w:cs="Arial"/>
        </w:rPr>
      </w:pPr>
      <w:r w:rsidRPr="007E092B">
        <w:rPr>
          <w:rFonts w:ascii="Arial" w:hAnsi="Arial" w:cs="Arial"/>
        </w:rPr>
        <w:lastRenderedPageBreak/>
        <w:t xml:space="preserve">In the </w:t>
      </w:r>
      <w:proofErr w:type="spellStart"/>
      <w:r w:rsidRPr="007E092B">
        <w:rPr>
          <w:rFonts w:ascii="Arial" w:hAnsi="Arial" w:cs="Arial"/>
        </w:rPr>
        <w:t>PFaroe</w:t>
      </w:r>
      <w:proofErr w:type="spellEnd"/>
      <w:r w:rsidRPr="007E092B">
        <w:rPr>
          <w:rFonts w:ascii="Arial" w:hAnsi="Arial" w:cs="Arial"/>
        </w:rPr>
        <w:t xml:space="preserve"> risk module, a configuration can be made to stress </w:t>
      </w:r>
      <w:r w:rsidR="004C31F2" w:rsidRPr="007E092B">
        <w:rPr>
          <w:rFonts w:ascii="Arial" w:hAnsi="Arial" w:cs="Arial"/>
        </w:rPr>
        <w:t>Salmon</w:t>
      </w:r>
      <w:r w:rsidRPr="007E092B">
        <w:rPr>
          <w:rFonts w:ascii="Arial" w:hAnsi="Arial" w:cs="Arial"/>
        </w:rPr>
        <w:t xml:space="preserve"> funds one year into the future with scenarios from an Economic Scenario Generator (ESG). The procedure is:</w:t>
      </w:r>
    </w:p>
    <w:p w14:paraId="387B60F2" w14:textId="5660E0A4" w:rsidR="00211974" w:rsidRPr="007E092B" w:rsidRDefault="00211974" w:rsidP="00211974">
      <w:pPr>
        <w:pStyle w:val="ListParagraph"/>
        <w:rPr>
          <w:rFonts w:ascii="Arial" w:hAnsi="Arial" w:cs="Arial"/>
        </w:rPr>
      </w:pPr>
      <w:r w:rsidRPr="007E092B">
        <w:rPr>
          <w:rFonts w:ascii="Arial" w:hAnsi="Arial" w:cs="Arial"/>
        </w:rPr>
        <w:t>The fund is transported to one year in the future using simulated curves and stress from the ESG including any "realised conditions", using the same functions presented in prior sections.</w:t>
      </w:r>
    </w:p>
    <w:p w14:paraId="55C59E82" w14:textId="455B68A0" w:rsidR="00211974" w:rsidRPr="007E092B" w:rsidRDefault="00211974" w:rsidP="00211974">
      <w:pPr>
        <w:pStyle w:val="ListParagraph"/>
        <w:rPr>
          <w:rFonts w:ascii="Arial" w:hAnsi="Arial" w:cs="Arial"/>
        </w:rPr>
      </w:pPr>
      <w:r w:rsidRPr="007E092B">
        <w:rPr>
          <w:rFonts w:ascii="Arial" w:hAnsi="Arial" w:cs="Arial"/>
        </w:rPr>
        <w:t>The stochastic market value of the fund is therefore known. According to the configured transport method, any realised cashflows are either added to the value of the fund as cash (buy and hold) or reinvested (</w:t>
      </w:r>
      <w:proofErr w:type="spellStart"/>
      <w:r w:rsidRPr="007E092B">
        <w:rPr>
          <w:rFonts w:ascii="Arial" w:hAnsi="Arial" w:cs="Arial"/>
        </w:rPr>
        <w:t>revestment</w:t>
      </w:r>
      <w:proofErr w:type="spellEnd"/>
      <w:r w:rsidRPr="007E092B">
        <w:rPr>
          <w:rFonts w:ascii="Arial" w:hAnsi="Arial" w:cs="Arial"/>
        </w:rPr>
        <w:t>) but as we have already witnessed the choice of transport method does not affect the value of the fund after only one year of projection.</w:t>
      </w:r>
    </w:p>
    <w:p w14:paraId="57FCF675" w14:textId="535372C1" w:rsidR="00211974" w:rsidRPr="007E092B" w:rsidRDefault="00211974" w:rsidP="00211974">
      <w:pPr>
        <w:pStyle w:val="Heading3"/>
        <w:rPr>
          <w:rFonts w:ascii="Arial" w:hAnsi="Arial" w:cs="Arial"/>
        </w:rPr>
      </w:pPr>
      <w:bookmarkStart w:id="198" w:name="_Toc487466696"/>
      <w:r w:rsidRPr="007E092B">
        <w:rPr>
          <w:rFonts w:ascii="Arial" w:hAnsi="Arial" w:cs="Arial"/>
        </w:rPr>
        <w:t>Risk attribution</w:t>
      </w:r>
      <w:bookmarkEnd w:id="198"/>
    </w:p>
    <w:p w14:paraId="62E7C516" w14:textId="5C44A815" w:rsidR="00211974" w:rsidRPr="007E092B" w:rsidRDefault="00211974" w:rsidP="00211974">
      <w:pPr>
        <w:rPr>
          <w:rFonts w:ascii="Arial" w:hAnsi="Arial" w:cs="Arial"/>
        </w:rPr>
      </w:pPr>
      <w:r w:rsidRPr="007E092B">
        <w:rPr>
          <w:rFonts w:ascii="Arial" w:hAnsi="Arial" w:cs="Arial"/>
        </w:rPr>
        <w:t xml:space="preserve">The </w:t>
      </w:r>
      <w:r w:rsidR="004C31F2" w:rsidRPr="007E092B">
        <w:rPr>
          <w:rFonts w:ascii="Arial" w:hAnsi="Arial" w:cs="Arial"/>
        </w:rPr>
        <w:t>Salmon</w:t>
      </w:r>
      <w:r w:rsidRPr="007E092B">
        <w:rPr>
          <w:rFonts w:ascii="Arial" w:hAnsi="Arial" w:cs="Arial"/>
        </w:rPr>
        <w:t xml:space="preserve"> fund is then selectively stressed by the interest rate, inflation, and credit spread environment at the future time to calculate stochastic scenarios for </w:t>
      </w:r>
      <w:proofErr w:type="spellStart"/>
      <w:r w:rsidRPr="007E092B">
        <w:rPr>
          <w:rFonts w:ascii="Arial" w:hAnsi="Arial" w:cs="Arial"/>
        </w:rPr>
        <w:t>PFaroe's</w:t>
      </w:r>
      <w:proofErr w:type="spellEnd"/>
      <w:r w:rsidRPr="007E092B">
        <w:rPr>
          <w:rFonts w:ascii="Arial" w:hAnsi="Arial" w:cs="Arial"/>
        </w:rPr>
        <w:t xml:space="preserve"> risk attribution:</w:t>
      </w:r>
    </w:p>
    <w:p w14:paraId="1811F71A" w14:textId="4BB8013F" w:rsidR="00211974" w:rsidRPr="007E092B" w:rsidRDefault="00211974" w:rsidP="00211974">
      <w:pPr>
        <w:pStyle w:val="ListParagraph"/>
        <w:rPr>
          <w:rFonts w:ascii="Arial" w:hAnsi="Arial" w:cs="Arial"/>
        </w:rPr>
      </w:pPr>
      <w:r w:rsidRPr="007E092B">
        <w:rPr>
          <w:rFonts w:ascii="Arial" w:hAnsi="Arial" w:cs="Arial"/>
        </w:rPr>
        <w:t>For the calculation of interest</w:t>
      </w:r>
      <w:r w:rsidR="00B649E1" w:rsidRPr="007E092B">
        <w:rPr>
          <w:rFonts w:ascii="Arial" w:hAnsi="Arial" w:cs="Arial"/>
        </w:rPr>
        <w:t>-</w:t>
      </w:r>
      <w:r w:rsidRPr="007E092B">
        <w:rPr>
          <w:rFonts w:ascii="Arial" w:hAnsi="Arial" w:cs="Arial"/>
        </w:rPr>
        <w:t xml:space="preserve">rate risk, the </w:t>
      </w:r>
      <w:r w:rsidR="004C31F2" w:rsidRPr="007E092B">
        <w:rPr>
          <w:rFonts w:ascii="Arial" w:hAnsi="Arial" w:cs="Arial"/>
        </w:rPr>
        <w:t>Salmon</w:t>
      </w:r>
      <w:r w:rsidRPr="007E092B">
        <w:rPr>
          <w:rFonts w:ascii="Arial" w:hAnsi="Arial" w:cs="Arial"/>
        </w:rPr>
        <w:t xml:space="preserve"> fund is revalued at </w:t>
      </w:r>
      <w:r w:rsidR="00B649E1" w:rsidRPr="007E092B">
        <w:rPr>
          <w:rFonts w:ascii="Arial" w:hAnsi="Arial" w:cs="Arial"/>
        </w:rPr>
        <w:t xml:space="preserve">the </w:t>
      </w:r>
      <w:r w:rsidRPr="007E092B">
        <w:rPr>
          <w:rFonts w:ascii="Arial" w:hAnsi="Arial" w:cs="Arial"/>
        </w:rPr>
        <w:t>future time</w:t>
      </w:r>
      <w:r w:rsidR="00B649E1" w:rsidRPr="007E092B">
        <w:rPr>
          <w:rFonts w:ascii="Arial" w:hAnsi="Arial" w:cs="Arial"/>
        </w:rPr>
        <w:t>step</w:t>
      </w:r>
      <w:r w:rsidRPr="007E092B">
        <w:rPr>
          <w:rFonts w:ascii="Arial" w:hAnsi="Arial" w:cs="Arial"/>
        </w:rPr>
        <w:t xml:space="preserve"> using the scenario-specific</w:t>
      </w:r>
      <w:r w:rsidR="00B649E1" w:rsidRPr="007E092B">
        <w:rPr>
          <w:rFonts w:ascii="Arial" w:hAnsi="Arial" w:cs="Arial"/>
        </w:rPr>
        <w:t>,</w:t>
      </w:r>
      <w:r w:rsidRPr="007E092B">
        <w:rPr>
          <w:rFonts w:ascii="Arial" w:hAnsi="Arial" w:cs="Arial"/>
        </w:rPr>
        <w:t xml:space="preserve"> risk</w:t>
      </w:r>
      <w:r w:rsidR="00B649E1" w:rsidRPr="007E092B">
        <w:rPr>
          <w:rFonts w:ascii="Arial" w:hAnsi="Arial" w:cs="Arial"/>
        </w:rPr>
        <w:t>-</w:t>
      </w:r>
      <w:r w:rsidRPr="007E092B">
        <w:rPr>
          <w:rFonts w:ascii="Arial" w:hAnsi="Arial" w:cs="Arial"/>
        </w:rPr>
        <w:t>free interest rate curve and the average inflation. The credit cashflows are valued using a credit curve composed of the scenario-specific</w:t>
      </w:r>
      <w:r w:rsidR="00B649E1" w:rsidRPr="007E092B">
        <w:rPr>
          <w:rFonts w:ascii="Arial" w:hAnsi="Arial" w:cs="Arial"/>
        </w:rPr>
        <w:t>,</w:t>
      </w:r>
      <w:r w:rsidRPr="007E092B">
        <w:rPr>
          <w:rFonts w:ascii="Arial" w:hAnsi="Arial" w:cs="Arial"/>
        </w:rPr>
        <w:t xml:space="preserve"> risk</w:t>
      </w:r>
      <w:r w:rsidR="00B649E1" w:rsidRPr="007E092B">
        <w:rPr>
          <w:rFonts w:ascii="Arial" w:hAnsi="Arial" w:cs="Arial"/>
        </w:rPr>
        <w:t>-</w:t>
      </w:r>
      <w:r w:rsidRPr="007E092B">
        <w:rPr>
          <w:rFonts w:ascii="Arial" w:hAnsi="Arial" w:cs="Arial"/>
        </w:rPr>
        <w:t xml:space="preserve">free rate curve and </w:t>
      </w:r>
      <w:r w:rsidR="00B649E1" w:rsidRPr="007E092B">
        <w:rPr>
          <w:rFonts w:ascii="Arial" w:hAnsi="Arial" w:cs="Arial"/>
        </w:rPr>
        <w:t xml:space="preserve">the </w:t>
      </w:r>
      <w:r w:rsidRPr="007E092B">
        <w:rPr>
          <w:rFonts w:ascii="Arial" w:hAnsi="Arial" w:cs="Arial"/>
        </w:rPr>
        <w:t>average credit spread.</w:t>
      </w:r>
    </w:p>
    <w:p w14:paraId="59F54E21" w14:textId="4BAFE509" w:rsidR="00211974" w:rsidRPr="007E092B" w:rsidRDefault="00211974" w:rsidP="00211974">
      <w:pPr>
        <w:pStyle w:val="ListParagraph"/>
        <w:rPr>
          <w:rFonts w:ascii="Arial" w:hAnsi="Arial" w:cs="Arial"/>
        </w:rPr>
      </w:pPr>
      <w:r w:rsidRPr="007E092B">
        <w:rPr>
          <w:rFonts w:ascii="Arial" w:hAnsi="Arial" w:cs="Arial"/>
        </w:rPr>
        <w:t xml:space="preserve">For the calculation of inflation risk, the </w:t>
      </w:r>
      <w:r w:rsidR="004C31F2" w:rsidRPr="007E092B">
        <w:rPr>
          <w:rFonts w:ascii="Arial" w:hAnsi="Arial" w:cs="Arial"/>
        </w:rPr>
        <w:t>Salmon</w:t>
      </w:r>
      <w:r w:rsidRPr="007E092B">
        <w:rPr>
          <w:rFonts w:ascii="Arial" w:hAnsi="Arial" w:cs="Arial"/>
        </w:rPr>
        <w:t xml:space="preserve"> fund is revalued at </w:t>
      </w:r>
      <w:r w:rsidR="005A76E2" w:rsidRPr="007E092B">
        <w:rPr>
          <w:rFonts w:ascii="Arial" w:hAnsi="Arial" w:cs="Arial"/>
        </w:rPr>
        <w:t xml:space="preserve">the </w:t>
      </w:r>
      <w:r w:rsidRPr="007E092B">
        <w:rPr>
          <w:rFonts w:ascii="Arial" w:hAnsi="Arial" w:cs="Arial"/>
        </w:rPr>
        <w:t>future time</w:t>
      </w:r>
      <w:r w:rsidR="005A76E2" w:rsidRPr="007E092B">
        <w:rPr>
          <w:rFonts w:ascii="Arial" w:hAnsi="Arial" w:cs="Arial"/>
        </w:rPr>
        <w:t>step</w:t>
      </w:r>
      <w:r w:rsidRPr="007E092B">
        <w:rPr>
          <w:rFonts w:ascii="Arial" w:hAnsi="Arial" w:cs="Arial"/>
        </w:rPr>
        <w:t xml:space="preserve"> using the scenario-specific inflation curve (and realised inflation) and the average interest rate and credit curves</w:t>
      </w:r>
      <w:r w:rsidR="005A76E2" w:rsidRPr="007E092B">
        <w:rPr>
          <w:rFonts w:ascii="Arial" w:hAnsi="Arial" w:cs="Arial"/>
        </w:rPr>
        <w:t>.</w:t>
      </w:r>
    </w:p>
    <w:p w14:paraId="32C3262D" w14:textId="30AC4430" w:rsidR="00211974" w:rsidRPr="007E092B" w:rsidRDefault="00211974" w:rsidP="00211974">
      <w:pPr>
        <w:pStyle w:val="ListParagraph"/>
        <w:rPr>
          <w:rFonts w:ascii="Arial" w:hAnsi="Arial" w:cs="Arial"/>
        </w:rPr>
      </w:pPr>
      <w:r w:rsidRPr="007E092B">
        <w:rPr>
          <w:rFonts w:ascii="Arial" w:hAnsi="Arial" w:cs="Arial"/>
        </w:rPr>
        <w:t xml:space="preserve">In general, the scenarios for any risk factor are calculated by revaluing the </w:t>
      </w:r>
      <w:r w:rsidR="004C31F2" w:rsidRPr="007E092B">
        <w:rPr>
          <w:rFonts w:ascii="Arial" w:hAnsi="Arial" w:cs="Arial"/>
        </w:rPr>
        <w:t>Salmon</w:t>
      </w:r>
      <w:r w:rsidRPr="007E092B">
        <w:rPr>
          <w:rFonts w:ascii="Arial" w:hAnsi="Arial" w:cs="Arial"/>
        </w:rPr>
        <w:t xml:space="preserve"> fund while holding all other risk factors at the </w:t>
      </w:r>
      <w:r w:rsidRPr="007E092B">
        <w:rPr>
          <w:rFonts w:ascii="Arial" w:hAnsi="Arial" w:cs="Arial"/>
          <w:i/>
        </w:rPr>
        <w:t>T</w:t>
      </w:r>
      <w:r w:rsidRPr="007E092B">
        <w:rPr>
          <w:rFonts w:ascii="Arial" w:hAnsi="Arial" w:cs="Arial"/>
          <w:vertAlign w:val="subscript"/>
        </w:rPr>
        <w:t>1</w:t>
      </w:r>
      <w:r w:rsidRPr="007E092B">
        <w:rPr>
          <w:rFonts w:ascii="Arial" w:hAnsi="Arial" w:cs="Arial"/>
        </w:rPr>
        <w:t xml:space="preserve"> average</w:t>
      </w:r>
      <w:r w:rsidR="005A76E2" w:rsidRPr="007E092B">
        <w:rPr>
          <w:rFonts w:ascii="Arial" w:hAnsi="Arial" w:cs="Arial"/>
        </w:rPr>
        <w:t xml:space="preserve"> (median)</w:t>
      </w:r>
      <w:r w:rsidRPr="007E092B">
        <w:rPr>
          <w:rFonts w:ascii="Arial" w:hAnsi="Arial" w:cs="Arial"/>
        </w:rPr>
        <w:t>.</w:t>
      </w:r>
    </w:p>
    <w:p w14:paraId="2431C155" w14:textId="14B55197" w:rsidR="006F3D46" w:rsidRPr="007E092B" w:rsidRDefault="00211974" w:rsidP="00211974">
      <w:pPr>
        <w:rPr>
          <w:rFonts w:ascii="Arial" w:hAnsi="Arial" w:cs="Arial"/>
        </w:rPr>
      </w:pPr>
      <w:r w:rsidRPr="007E092B">
        <w:rPr>
          <w:rFonts w:ascii="Arial" w:hAnsi="Arial" w:cs="Arial"/>
        </w:rPr>
        <w:t xml:space="preserve">The scenarios by risk factor are then aggregated with the results for other funds and the </w:t>
      </w:r>
      <w:proofErr w:type="spellStart"/>
      <w:r w:rsidRPr="007E092B">
        <w:rPr>
          <w:rFonts w:ascii="Arial" w:hAnsi="Arial" w:cs="Arial"/>
        </w:rPr>
        <w:t>VaR</w:t>
      </w:r>
      <w:proofErr w:type="spellEnd"/>
      <w:r w:rsidRPr="007E092B">
        <w:rPr>
          <w:rFonts w:ascii="Arial" w:hAnsi="Arial" w:cs="Arial"/>
        </w:rPr>
        <w:t xml:space="preserve"> is calculated.</w:t>
      </w:r>
    </w:p>
    <w:p w14:paraId="0B07D69D" w14:textId="246B7E20" w:rsidR="00211974" w:rsidRPr="007E092B" w:rsidRDefault="00211974" w:rsidP="00211974">
      <w:pPr>
        <w:pStyle w:val="Heading4"/>
        <w:rPr>
          <w:rFonts w:ascii="Arial" w:hAnsi="Arial" w:cs="Arial"/>
        </w:rPr>
      </w:pPr>
      <w:r w:rsidRPr="007E092B">
        <w:rPr>
          <w:rFonts w:ascii="Arial" w:hAnsi="Arial" w:cs="Arial"/>
        </w:rPr>
        <w:t>Origin scenario</w:t>
      </w:r>
    </w:p>
    <w:p w14:paraId="7D373089" w14:textId="3776B6B0" w:rsidR="00211974" w:rsidRPr="007E092B" w:rsidRDefault="00211974" w:rsidP="00211974">
      <w:pPr>
        <w:rPr>
          <w:rFonts w:ascii="Arial" w:hAnsi="Arial" w:cs="Arial"/>
        </w:rPr>
      </w:pPr>
      <w:r w:rsidRPr="007E092B">
        <w:rPr>
          <w:rFonts w:ascii="Arial" w:hAnsi="Arial" w:cs="Arial"/>
        </w:rPr>
        <w:t>The risk attribution treatment can be generalised f</w:t>
      </w:r>
      <w:r w:rsidR="00177DBA" w:rsidRPr="007E092B">
        <w:rPr>
          <w:rFonts w:ascii="Arial" w:hAnsi="Arial" w:cs="Arial"/>
        </w:rPr>
        <w:t xml:space="preserve">or use by other </w:t>
      </w:r>
      <w:proofErr w:type="spellStart"/>
      <w:r w:rsidR="00177DBA" w:rsidRPr="007E092B">
        <w:rPr>
          <w:rFonts w:ascii="Arial" w:hAnsi="Arial" w:cs="Arial"/>
        </w:rPr>
        <w:t>VaR</w:t>
      </w:r>
      <w:proofErr w:type="spellEnd"/>
      <w:r w:rsidR="00177DBA" w:rsidRPr="007E092B">
        <w:rPr>
          <w:rFonts w:ascii="Arial" w:hAnsi="Arial" w:cs="Arial"/>
        </w:rPr>
        <w:t xml:space="preserve"> definitions</w:t>
      </w:r>
      <w:r w:rsidRPr="007E092B">
        <w:rPr>
          <w:rFonts w:ascii="Arial" w:hAnsi="Arial" w:cs="Arial"/>
        </w:rPr>
        <w:t xml:space="preserve"> by calculating the deltas relative to the </w:t>
      </w:r>
      <w:r w:rsidRPr="007E092B">
        <w:rPr>
          <w:rFonts w:ascii="Arial" w:hAnsi="Arial" w:cs="Arial"/>
          <w:i/>
        </w:rPr>
        <w:t>origin scenario</w:t>
      </w:r>
      <w:r w:rsidRPr="007E092B">
        <w:rPr>
          <w:rFonts w:ascii="Arial" w:hAnsi="Arial" w:cs="Arial"/>
        </w:rPr>
        <w:t>:</w:t>
      </w:r>
    </w:p>
    <w:p w14:paraId="4FCCF62A" w14:textId="087ED0E1" w:rsidR="00211974" w:rsidRPr="007E092B" w:rsidRDefault="00211974" w:rsidP="00211974">
      <w:pPr>
        <w:pStyle w:val="ListParagraph"/>
        <w:rPr>
          <w:rFonts w:ascii="Arial" w:hAnsi="Arial" w:cs="Arial"/>
        </w:rPr>
      </w:pPr>
      <w:r w:rsidRPr="007E092B">
        <w:rPr>
          <w:rFonts w:ascii="Arial" w:hAnsi="Arial" w:cs="Arial"/>
        </w:rPr>
        <w:t xml:space="preserve">In the </w:t>
      </w:r>
      <w:proofErr w:type="spellStart"/>
      <w:r w:rsidRPr="007E092B">
        <w:rPr>
          <w:rFonts w:ascii="Arial" w:hAnsi="Arial" w:cs="Arial"/>
        </w:rPr>
        <w:t>RiskFirst</w:t>
      </w:r>
      <w:proofErr w:type="spellEnd"/>
      <w:r w:rsidRPr="007E092B">
        <w:rPr>
          <w:rFonts w:ascii="Arial" w:hAnsi="Arial" w:cs="Arial"/>
        </w:rPr>
        <w:t xml:space="preserve"> GEMS Monte</w:t>
      </w:r>
      <w:r w:rsidR="005A76E2" w:rsidRPr="007E092B">
        <w:rPr>
          <w:rFonts w:ascii="Arial" w:hAnsi="Arial" w:cs="Arial"/>
        </w:rPr>
        <w:t xml:space="preserve"> </w:t>
      </w:r>
      <w:r w:rsidRPr="007E092B">
        <w:rPr>
          <w:rFonts w:ascii="Arial" w:hAnsi="Arial" w:cs="Arial"/>
        </w:rPr>
        <w:t xml:space="preserve">Carlo </w:t>
      </w:r>
      <w:proofErr w:type="spellStart"/>
      <w:r w:rsidRPr="007E092B">
        <w:rPr>
          <w:rFonts w:ascii="Arial" w:hAnsi="Arial" w:cs="Arial"/>
        </w:rPr>
        <w:t>VaR</w:t>
      </w:r>
      <w:proofErr w:type="spellEnd"/>
      <w:r w:rsidRPr="007E092B">
        <w:rPr>
          <w:rFonts w:ascii="Arial" w:hAnsi="Arial" w:cs="Arial"/>
        </w:rPr>
        <w:t xml:space="preserve"> 1Y method, the origin scenario applies the average economic stresses at </w:t>
      </w:r>
      <w:r w:rsidRPr="007E092B">
        <w:rPr>
          <w:rFonts w:ascii="Arial" w:hAnsi="Arial" w:cs="Arial"/>
          <w:i/>
        </w:rPr>
        <w:t>T</w:t>
      </w:r>
      <w:r w:rsidRPr="007E092B">
        <w:rPr>
          <w:rFonts w:ascii="Arial" w:hAnsi="Arial" w:cs="Arial"/>
          <w:vertAlign w:val="subscript"/>
        </w:rPr>
        <w:t>1</w:t>
      </w:r>
      <w:r w:rsidRPr="007E092B">
        <w:rPr>
          <w:rFonts w:ascii="Arial" w:hAnsi="Arial" w:cs="Arial"/>
        </w:rPr>
        <w:t xml:space="preserve">. The </w:t>
      </w:r>
      <w:proofErr w:type="spellStart"/>
      <w:r w:rsidRPr="007E092B">
        <w:rPr>
          <w:rFonts w:ascii="Arial" w:hAnsi="Arial" w:cs="Arial"/>
        </w:rPr>
        <w:t>VaR</w:t>
      </w:r>
      <w:proofErr w:type="spellEnd"/>
      <w:r w:rsidRPr="007E092B">
        <w:rPr>
          <w:rFonts w:ascii="Arial" w:hAnsi="Arial" w:cs="Arial"/>
        </w:rPr>
        <w:t xml:space="preserve"> (in aggregate and by each risk factor) is quoted relative to the average result at </w:t>
      </w:r>
      <w:r w:rsidRPr="007E092B">
        <w:rPr>
          <w:rFonts w:ascii="Arial" w:hAnsi="Arial" w:cs="Arial"/>
          <w:i/>
        </w:rPr>
        <w:t>T</w:t>
      </w:r>
      <w:r w:rsidRPr="007E092B">
        <w:rPr>
          <w:rFonts w:ascii="Arial" w:hAnsi="Arial" w:cs="Arial"/>
          <w:vertAlign w:val="subscript"/>
        </w:rPr>
        <w:t>1</w:t>
      </w:r>
    </w:p>
    <w:p w14:paraId="4E9AAA65" w14:textId="06C2DD18" w:rsidR="00211974" w:rsidRPr="007E092B" w:rsidRDefault="00211974" w:rsidP="00211974">
      <w:pPr>
        <w:pStyle w:val="ListParagraph"/>
        <w:rPr>
          <w:rFonts w:ascii="Arial" w:hAnsi="Arial" w:cs="Arial"/>
        </w:rPr>
      </w:pPr>
      <w:r w:rsidRPr="007E092B">
        <w:rPr>
          <w:rFonts w:ascii="Arial" w:hAnsi="Arial" w:cs="Arial"/>
        </w:rPr>
        <w:t xml:space="preserve">In historical </w:t>
      </w:r>
      <w:proofErr w:type="spellStart"/>
      <w:r w:rsidRPr="007E092B">
        <w:rPr>
          <w:rFonts w:ascii="Arial" w:hAnsi="Arial" w:cs="Arial"/>
        </w:rPr>
        <w:t>VaR</w:t>
      </w:r>
      <w:proofErr w:type="spellEnd"/>
      <w:r w:rsidRPr="007E092B">
        <w:rPr>
          <w:rFonts w:ascii="Arial" w:hAnsi="Arial" w:cs="Arial"/>
        </w:rPr>
        <w:t xml:space="preserve">, the origin scenario is the </w:t>
      </w:r>
      <w:r w:rsidRPr="007E092B">
        <w:rPr>
          <w:rFonts w:ascii="Arial" w:hAnsi="Arial" w:cs="Arial"/>
          <w:i/>
        </w:rPr>
        <w:t>T</w:t>
      </w:r>
      <w:r w:rsidRPr="007E092B">
        <w:rPr>
          <w:rFonts w:ascii="Arial" w:hAnsi="Arial" w:cs="Arial"/>
          <w:vertAlign w:val="subscript"/>
        </w:rPr>
        <w:t>0</w:t>
      </w:r>
      <w:r w:rsidRPr="007E092B">
        <w:rPr>
          <w:rFonts w:ascii="Arial" w:hAnsi="Arial" w:cs="Arial"/>
        </w:rPr>
        <w:t xml:space="preserve"> scenario and the </w:t>
      </w:r>
      <w:proofErr w:type="spellStart"/>
      <w:r w:rsidRPr="007E092B">
        <w:rPr>
          <w:rFonts w:ascii="Arial" w:hAnsi="Arial" w:cs="Arial"/>
        </w:rPr>
        <w:t>VaR</w:t>
      </w:r>
      <w:proofErr w:type="spellEnd"/>
      <w:r w:rsidRPr="007E092B">
        <w:rPr>
          <w:rFonts w:ascii="Arial" w:hAnsi="Arial" w:cs="Arial"/>
        </w:rPr>
        <w:t xml:space="preserve"> is quoted relative to the </w:t>
      </w:r>
      <w:r w:rsidRPr="007E092B">
        <w:rPr>
          <w:rFonts w:ascii="Arial" w:hAnsi="Arial" w:cs="Arial"/>
          <w:i/>
        </w:rPr>
        <w:t>T</w:t>
      </w:r>
      <w:r w:rsidRPr="007E092B">
        <w:rPr>
          <w:rFonts w:ascii="Arial" w:hAnsi="Arial" w:cs="Arial"/>
          <w:vertAlign w:val="subscript"/>
        </w:rPr>
        <w:t>0</w:t>
      </w:r>
      <w:r w:rsidRPr="007E092B">
        <w:rPr>
          <w:rFonts w:ascii="Arial" w:hAnsi="Arial" w:cs="Arial"/>
        </w:rPr>
        <w:t xml:space="preserve"> position. No transport method is employed.</w:t>
      </w:r>
    </w:p>
    <w:p w14:paraId="5C1D711D" w14:textId="228BCED3" w:rsidR="00211974" w:rsidRPr="007E092B" w:rsidRDefault="00211974" w:rsidP="00211974">
      <w:pPr>
        <w:pStyle w:val="ListParagraph"/>
        <w:rPr>
          <w:rFonts w:ascii="Arial" w:hAnsi="Arial" w:cs="Arial"/>
        </w:rPr>
      </w:pPr>
      <w:r w:rsidRPr="007E092B">
        <w:rPr>
          <w:rFonts w:ascii="Arial" w:hAnsi="Arial" w:cs="Arial"/>
        </w:rPr>
        <w:t xml:space="preserve">Some </w:t>
      </w:r>
      <w:proofErr w:type="spellStart"/>
      <w:r w:rsidRPr="007E092B">
        <w:rPr>
          <w:rFonts w:ascii="Arial" w:hAnsi="Arial" w:cs="Arial"/>
        </w:rPr>
        <w:t>VaR</w:t>
      </w:r>
      <w:proofErr w:type="spellEnd"/>
      <w:r w:rsidRPr="007E092B">
        <w:rPr>
          <w:rFonts w:ascii="Arial" w:hAnsi="Arial" w:cs="Arial"/>
        </w:rPr>
        <w:t xml:space="preserve"> calculations define the origin scenario as th</w:t>
      </w:r>
      <w:r w:rsidR="00177DBA" w:rsidRPr="007E092B">
        <w:rPr>
          <w:rFonts w:ascii="Arial" w:hAnsi="Arial" w:cs="Arial"/>
        </w:rPr>
        <w:t>e economic conditions prevailin</w:t>
      </w:r>
      <w:r w:rsidRPr="007E092B">
        <w:rPr>
          <w:rFonts w:ascii="Arial" w:hAnsi="Arial" w:cs="Arial"/>
        </w:rPr>
        <w:t xml:space="preserve">g at </w:t>
      </w:r>
      <w:r w:rsidRPr="007E092B">
        <w:rPr>
          <w:rFonts w:ascii="Arial" w:hAnsi="Arial" w:cs="Arial"/>
          <w:i/>
        </w:rPr>
        <w:t>T</w:t>
      </w:r>
      <w:r w:rsidRPr="007E092B">
        <w:rPr>
          <w:rFonts w:ascii="Arial" w:hAnsi="Arial" w:cs="Arial"/>
          <w:vertAlign w:val="subscript"/>
        </w:rPr>
        <w:t>0</w:t>
      </w:r>
      <w:r w:rsidRPr="007E092B">
        <w:rPr>
          <w:rFonts w:ascii="Arial" w:hAnsi="Arial" w:cs="Arial"/>
        </w:rPr>
        <w:t>.</w:t>
      </w:r>
    </w:p>
    <w:p w14:paraId="70895DDE" w14:textId="0420064F" w:rsidR="00211974" w:rsidRPr="007E092B" w:rsidRDefault="0040476A" w:rsidP="00211974">
      <w:pPr>
        <w:rPr>
          <w:rFonts w:ascii="Arial" w:hAnsi="Arial" w:cs="Arial"/>
        </w:rPr>
      </w:pPr>
      <w:r w:rsidRPr="007E092B">
        <w:rPr>
          <w:rFonts w:ascii="Arial" w:hAnsi="Arial" w:cs="Arial"/>
        </w:rPr>
        <w:t>I</w:t>
      </w:r>
      <w:r w:rsidR="00211974" w:rsidRPr="007E092B">
        <w:rPr>
          <w:rFonts w:ascii="Arial" w:hAnsi="Arial" w:cs="Arial"/>
        </w:rPr>
        <w:t xml:space="preserve">n any </w:t>
      </w:r>
      <w:proofErr w:type="spellStart"/>
      <w:r w:rsidR="00211974" w:rsidRPr="007E092B">
        <w:rPr>
          <w:rFonts w:ascii="Arial" w:hAnsi="Arial" w:cs="Arial"/>
        </w:rPr>
        <w:t>VaR</w:t>
      </w:r>
      <w:proofErr w:type="spellEnd"/>
      <w:r w:rsidR="00211974" w:rsidRPr="007E092B">
        <w:rPr>
          <w:rFonts w:ascii="Arial" w:hAnsi="Arial" w:cs="Arial"/>
        </w:rPr>
        <w:t xml:space="preserve"> calculation</w:t>
      </w:r>
      <w:r w:rsidR="005A76E2" w:rsidRPr="007E092B">
        <w:rPr>
          <w:rFonts w:ascii="Arial" w:hAnsi="Arial" w:cs="Arial"/>
        </w:rPr>
        <w:t>,</w:t>
      </w:r>
      <w:r w:rsidR="00211974" w:rsidRPr="007E092B">
        <w:rPr>
          <w:rFonts w:ascii="Arial" w:hAnsi="Arial" w:cs="Arial"/>
        </w:rPr>
        <w:t xml:space="preserve"> there is a single origin scenario and </w:t>
      </w:r>
      <w:r w:rsidR="00211974" w:rsidRPr="007E092B">
        <w:rPr>
          <w:rFonts w:ascii="Arial" w:hAnsi="Arial" w:cs="Arial"/>
          <w:i/>
        </w:rPr>
        <w:t>n</w:t>
      </w:r>
      <w:r w:rsidR="00211974" w:rsidRPr="007E092B">
        <w:rPr>
          <w:rFonts w:ascii="Arial" w:hAnsi="Arial" w:cs="Arial"/>
        </w:rPr>
        <w:t xml:space="preserve"> stress scenarios.</w:t>
      </w:r>
    </w:p>
    <w:p w14:paraId="1E38E115" w14:textId="46CBEC81" w:rsidR="004779A1" w:rsidRPr="007E092B" w:rsidRDefault="004779A1" w:rsidP="004779A1">
      <w:pPr>
        <w:pStyle w:val="Heading1"/>
        <w:rPr>
          <w:rFonts w:ascii="Arial" w:hAnsi="Arial" w:cs="Arial"/>
        </w:rPr>
      </w:pPr>
      <w:bookmarkStart w:id="199" w:name="_Toc487445371"/>
      <w:bookmarkStart w:id="200" w:name="_Toc487466697"/>
      <w:r w:rsidRPr="007E092B">
        <w:rPr>
          <w:rFonts w:ascii="Arial" w:hAnsi="Arial" w:cs="Arial"/>
        </w:rPr>
        <w:lastRenderedPageBreak/>
        <w:t>Non-Linear Asset Modelling Framework (</w:t>
      </w:r>
      <w:proofErr w:type="spellStart"/>
      <w:r w:rsidR="00847714" w:rsidRPr="007E092B">
        <w:rPr>
          <w:rFonts w:ascii="Arial" w:hAnsi="Arial" w:cs="Arial"/>
        </w:rPr>
        <w:t>P</w:t>
      </w:r>
      <w:r w:rsidR="00847714">
        <w:rPr>
          <w:rFonts w:ascii="Arial" w:hAnsi="Arial" w:cs="Arial"/>
        </w:rPr>
        <w:t>hilli</w:t>
      </w:r>
      <w:proofErr w:type="spellEnd"/>
      <w:r w:rsidRPr="007E092B">
        <w:rPr>
          <w:rFonts w:ascii="Arial" w:hAnsi="Arial" w:cs="Arial"/>
        </w:rPr>
        <w:t>)</w:t>
      </w:r>
      <w:bookmarkEnd w:id="199"/>
      <w:bookmarkEnd w:id="200"/>
    </w:p>
    <w:p w14:paraId="071F9D27" w14:textId="77777777" w:rsidR="004779A1" w:rsidRPr="007E092B" w:rsidRDefault="004779A1" w:rsidP="004779A1">
      <w:pPr>
        <w:pStyle w:val="Heading2"/>
        <w:rPr>
          <w:rFonts w:ascii="Arial" w:hAnsi="Arial" w:cs="Arial"/>
        </w:rPr>
      </w:pPr>
      <w:bookmarkStart w:id="201" w:name="_Toc487445372"/>
      <w:bookmarkStart w:id="202" w:name="_Toc487466698"/>
      <w:r w:rsidRPr="007E092B">
        <w:rPr>
          <w:rFonts w:ascii="Arial" w:hAnsi="Arial" w:cs="Arial"/>
        </w:rPr>
        <w:t>Introduction</w:t>
      </w:r>
      <w:bookmarkEnd w:id="201"/>
      <w:bookmarkEnd w:id="202"/>
    </w:p>
    <w:p w14:paraId="62DC8F52" w14:textId="7463A8CB" w:rsidR="004779A1" w:rsidRPr="007E092B" w:rsidRDefault="004779A1" w:rsidP="004779A1">
      <w:pPr>
        <w:rPr>
          <w:rFonts w:ascii="Arial" w:hAnsi="Arial" w:cs="Arial"/>
        </w:rPr>
      </w:pPr>
      <w:r w:rsidRPr="007E092B">
        <w:rPr>
          <w:rFonts w:ascii="Arial" w:hAnsi="Arial" w:cs="Arial"/>
        </w:rPr>
        <w:t xml:space="preserve">The </w:t>
      </w:r>
      <w:r w:rsidR="00847714" w:rsidRPr="007E092B">
        <w:rPr>
          <w:rFonts w:ascii="Arial" w:hAnsi="Arial" w:cs="Arial"/>
        </w:rPr>
        <w:t>S</w:t>
      </w:r>
      <w:r w:rsidR="00847714">
        <w:rPr>
          <w:rFonts w:ascii="Arial" w:hAnsi="Arial" w:cs="Arial"/>
        </w:rPr>
        <w:t>almon</w:t>
      </w:r>
      <w:r w:rsidR="00847714" w:rsidRPr="007E092B">
        <w:rPr>
          <w:rFonts w:ascii="Arial" w:hAnsi="Arial" w:cs="Arial"/>
        </w:rPr>
        <w:t xml:space="preserve"> </w:t>
      </w:r>
      <w:r w:rsidRPr="007E092B">
        <w:rPr>
          <w:rFonts w:ascii="Arial" w:hAnsi="Arial" w:cs="Arial"/>
        </w:rPr>
        <w:t>method has been designed for instruments with linear payoff functions. Note that this includes fixed income instruments, and that the phenomenon of convexity in bonds is naturally captured by S</w:t>
      </w:r>
      <w:r w:rsidR="00847714">
        <w:rPr>
          <w:rFonts w:ascii="Arial" w:hAnsi="Arial" w:cs="Arial"/>
        </w:rPr>
        <w:t>almon</w:t>
      </w:r>
      <w:r w:rsidRPr="007E092B">
        <w:rPr>
          <w:rFonts w:ascii="Arial" w:hAnsi="Arial" w:cs="Arial"/>
        </w:rPr>
        <w:t xml:space="preserve">. </w:t>
      </w:r>
    </w:p>
    <w:p w14:paraId="427338CC" w14:textId="77777777" w:rsidR="004779A1" w:rsidRPr="007E092B" w:rsidRDefault="004779A1" w:rsidP="004779A1">
      <w:pPr>
        <w:rPr>
          <w:rFonts w:ascii="Arial" w:hAnsi="Arial" w:cs="Arial"/>
        </w:rPr>
      </w:pPr>
      <w:r w:rsidRPr="007E092B">
        <w:rPr>
          <w:rFonts w:ascii="Arial" w:hAnsi="Arial" w:cs="Arial"/>
        </w:rPr>
        <w:t>However, options, which have payoffs which depend non-linearly on some underlying market variable, cannot be properly modelled based on sensitivity and exposure information alone:</w:t>
      </w:r>
    </w:p>
    <w:p w14:paraId="5956B530" w14:textId="57BFDA91" w:rsidR="004779A1" w:rsidRPr="007E092B" w:rsidRDefault="004779A1" w:rsidP="004779A1">
      <w:pPr>
        <w:rPr>
          <w:rFonts w:ascii="Arial" w:hAnsi="Arial" w:cs="Arial"/>
        </w:rPr>
      </w:pPr>
      <w:r w:rsidRPr="007E092B">
        <w:rPr>
          <w:rFonts w:ascii="Arial" w:hAnsi="Arial" w:cs="Arial"/>
        </w:rPr>
        <w:t xml:space="preserve">Given the materiality and importance of nonlinear assets, </w:t>
      </w:r>
      <w:proofErr w:type="spellStart"/>
      <w:r w:rsidRPr="007E092B">
        <w:rPr>
          <w:rFonts w:ascii="Arial" w:hAnsi="Arial" w:cs="Arial"/>
        </w:rPr>
        <w:t>RiskFirst</w:t>
      </w:r>
      <w:proofErr w:type="spellEnd"/>
      <w:r w:rsidRPr="007E092B">
        <w:rPr>
          <w:rFonts w:ascii="Arial" w:hAnsi="Arial" w:cs="Arial"/>
        </w:rPr>
        <w:t xml:space="preserve"> has added a new modelling framework to price such assets outside </w:t>
      </w:r>
      <w:r w:rsidR="00847714" w:rsidRPr="007E092B">
        <w:rPr>
          <w:rFonts w:ascii="Arial" w:hAnsi="Arial" w:cs="Arial"/>
        </w:rPr>
        <w:t>S</w:t>
      </w:r>
      <w:r w:rsidR="00847714">
        <w:rPr>
          <w:rFonts w:ascii="Arial" w:hAnsi="Arial" w:cs="Arial"/>
        </w:rPr>
        <w:t>almon</w:t>
      </w:r>
      <w:r w:rsidR="00847714" w:rsidRPr="007E092B">
        <w:rPr>
          <w:rFonts w:ascii="Arial" w:hAnsi="Arial" w:cs="Arial"/>
        </w:rPr>
        <w:t xml:space="preserve"> </w:t>
      </w:r>
      <w:r w:rsidRPr="007E092B">
        <w:rPr>
          <w:rFonts w:ascii="Arial" w:hAnsi="Arial" w:cs="Arial"/>
        </w:rPr>
        <w:t>framework (</w:t>
      </w:r>
      <w:r w:rsidR="00847714">
        <w:rPr>
          <w:rFonts w:ascii="Arial" w:hAnsi="Arial" w:cs="Arial"/>
        </w:rPr>
        <w:t>k</w:t>
      </w:r>
      <w:r w:rsidRPr="007E092B">
        <w:rPr>
          <w:rFonts w:ascii="Arial" w:hAnsi="Arial" w:cs="Arial"/>
        </w:rPr>
        <w:t xml:space="preserve">nown as project </w:t>
      </w:r>
      <w:proofErr w:type="spellStart"/>
      <w:r w:rsidR="00847714" w:rsidRPr="007E092B">
        <w:rPr>
          <w:rFonts w:ascii="Arial" w:hAnsi="Arial" w:cs="Arial"/>
        </w:rPr>
        <w:t>P</w:t>
      </w:r>
      <w:r w:rsidR="00847714">
        <w:rPr>
          <w:rFonts w:ascii="Arial" w:hAnsi="Arial" w:cs="Arial"/>
        </w:rPr>
        <w:t>hilli</w:t>
      </w:r>
      <w:proofErr w:type="spellEnd"/>
      <w:r w:rsidRPr="007E092B">
        <w:rPr>
          <w:rFonts w:ascii="Arial" w:hAnsi="Arial" w:cs="Arial"/>
        </w:rPr>
        <w:t>).</w:t>
      </w:r>
    </w:p>
    <w:p w14:paraId="6E71CC6D" w14:textId="0BA3F360" w:rsidR="004779A1" w:rsidRPr="007E092B" w:rsidRDefault="00847714" w:rsidP="004779A1">
      <w:pPr>
        <w:rPr>
          <w:rFonts w:ascii="Arial" w:hAnsi="Arial" w:cs="Arial"/>
          <w:lang w:val="en-US"/>
        </w:rPr>
      </w:pPr>
      <w:proofErr w:type="spellStart"/>
      <w:r w:rsidRPr="007E092B">
        <w:rPr>
          <w:rFonts w:ascii="Arial" w:hAnsi="Arial" w:cs="Arial"/>
        </w:rPr>
        <w:t>P</w:t>
      </w:r>
      <w:r>
        <w:rPr>
          <w:rFonts w:ascii="Arial" w:hAnsi="Arial" w:cs="Arial"/>
        </w:rPr>
        <w:t>hilli</w:t>
      </w:r>
      <w:proofErr w:type="spellEnd"/>
      <w:r w:rsidRPr="007E092B">
        <w:rPr>
          <w:rFonts w:ascii="Arial" w:hAnsi="Arial" w:cs="Arial"/>
        </w:rPr>
        <w:t xml:space="preserve"> </w:t>
      </w:r>
      <w:r w:rsidR="004779A1" w:rsidRPr="007E092B">
        <w:rPr>
          <w:rFonts w:ascii="Arial" w:hAnsi="Arial" w:cs="Arial"/>
        </w:rPr>
        <w:t xml:space="preserve">complements </w:t>
      </w:r>
      <w:r w:rsidRPr="007E092B">
        <w:rPr>
          <w:rFonts w:ascii="Arial" w:hAnsi="Arial" w:cs="Arial"/>
        </w:rPr>
        <w:t>S</w:t>
      </w:r>
      <w:r>
        <w:rPr>
          <w:rFonts w:ascii="Arial" w:hAnsi="Arial" w:cs="Arial"/>
        </w:rPr>
        <w:t>almon</w:t>
      </w:r>
      <w:r w:rsidRPr="007E092B">
        <w:rPr>
          <w:rFonts w:ascii="Arial" w:hAnsi="Arial" w:cs="Arial"/>
        </w:rPr>
        <w:t xml:space="preserve">’s </w:t>
      </w:r>
      <w:r w:rsidR="004779A1" w:rsidRPr="007E092B">
        <w:rPr>
          <w:rFonts w:ascii="Arial" w:hAnsi="Arial" w:cs="Arial"/>
        </w:rPr>
        <w:t>pricing and risk management functionality by adding</w:t>
      </w:r>
      <w:r w:rsidR="004779A1" w:rsidRPr="007E092B">
        <w:rPr>
          <w:rFonts w:ascii="Arial" w:hAnsi="Arial" w:cs="Arial"/>
          <w:lang w:val="en-US"/>
        </w:rPr>
        <w:t xml:space="preserve"> support for options.</w:t>
      </w:r>
    </w:p>
    <w:p w14:paraId="1EBC5135" w14:textId="2BBC64C5" w:rsidR="004779A1" w:rsidRPr="007E092B" w:rsidRDefault="004779A1" w:rsidP="004779A1">
      <w:pPr>
        <w:pStyle w:val="Heading3"/>
        <w:rPr>
          <w:rFonts w:ascii="Arial" w:hAnsi="Arial" w:cs="Arial"/>
        </w:rPr>
      </w:pPr>
      <w:bookmarkStart w:id="203" w:name="_Toc473713600"/>
      <w:bookmarkStart w:id="204" w:name="_Toc487445373"/>
      <w:bookmarkStart w:id="205" w:name="_Toc487466699"/>
      <w:r w:rsidRPr="007E092B">
        <w:rPr>
          <w:rFonts w:ascii="Arial" w:hAnsi="Arial" w:cs="Arial"/>
        </w:rPr>
        <w:t xml:space="preserve">Coverage of </w:t>
      </w:r>
      <w:proofErr w:type="spellStart"/>
      <w:r w:rsidRPr="007E092B">
        <w:rPr>
          <w:rFonts w:ascii="Arial" w:hAnsi="Arial" w:cs="Arial"/>
        </w:rPr>
        <w:t>P</w:t>
      </w:r>
      <w:r w:rsidR="00847714">
        <w:rPr>
          <w:rFonts w:ascii="Arial" w:hAnsi="Arial" w:cs="Arial"/>
        </w:rPr>
        <w:t>hilli</w:t>
      </w:r>
      <w:bookmarkEnd w:id="203"/>
      <w:bookmarkEnd w:id="204"/>
      <w:bookmarkEnd w:id="205"/>
      <w:proofErr w:type="spellEnd"/>
    </w:p>
    <w:p w14:paraId="39842F67" w14:textId="77777777" w:rsidR="004779A1" w:rsidRPr="007E092B" w:rsidRDefault="004779A1" w:rsidP="004779A1">
      <w:pPr>
        <w:pStyle w:val="ListParagraph"/>
        <w:numPr>
          <w:ilvl w:val="0"/>
          <w:numId w:val="24"/>
        </w:numPr>
        <w:rPr>
          <w:rFonts w:ascii="Arial" w:hAnsi="Arial" w:cs="Arial"/>
        </w:rPr>
      </w:pPr>
      <w:r w:rsidRPr="007E092B">
        <w:rPr>
          <w:rFonts w:ascii="Arial" w:hAnsi="Arial" w:cs="Arial"/>
        </w:rPr>
        <w:t>Equity options, Equity index options, Swaptions.</w:t>
      </w:r>
    </w:p>
    <w:p w14:paraId="1F1B5165" w14:textId="7572AA90" w:rsidR="004779A1" w:rsidRPr="007E092B" w:rsidRDefault="004779A1" w:rsidP="004779A1">
      <w:pPr>
        <w:pStyle w:val="ListParagraph"/>
        <w:numPr>
          <w:ilvl w:val="0"/>
          <w:numId w:val="24"/>
        </w:numPr>
        <w:rPr>
          <w:rFonts w:ascii="Arial" w:hAnsi="Arial" w:cs="Arial"/>
        </w:rPr>
      </w:pPr>
      <w:r w:rsidRPr="007E092B">
        <w:rPr>
          <w:rFonts w:ascii="Arial" w:hAnsi="Arial" w:cs="Arial"/>
        </w:rPr>
        <w:t xml:space="preserve">Options that are not covered by </w:t>
      </w:r>
      <w:proofErr w:type="spellStart"/>
      <w:r w:rsidR="00847714" w:rsidRPr="007E092B">
        <w:rPr>
          <w:rFonts w:ascii="Arial" w:hAnsi="Arial" w:cs="Arial"/>
        </w:rPr>
        <w:t>P</w:t>
      </w:r>
      <w:r w:rsidR="00847714">
        <w:rPr>
          <w:rFonts w:ascii="Arial" w:hAnsi="Arial" w:cs="Arial"/>
        </w:rPr>
        <w:t>hilli</w:t>
      </w:r>
      <w:proofErr w:type="spellEnd"/>
      <w:r w:rsidRPr="007E092B">
        <w:rPr>
          <w:rFonts w:ascii="Arial" w:hAnsi="Arial" w:cs="Arial"/>
        </w:rPr>
        <w:t>: LPI swaps, non-core currency equity index options, CDS index options, all other options excluding 1. above.</w:t>
      </w:r>
    </w:p>
    <w:p w14:paraId="760E5466" w14:textId="77777777" w:rsidR="004779A1" w:rsidRPr="007E092B" w:rsidRDefault="004779A1" w:rsidP="004779A1">
      <w:pPr>
        <w:pStyle w:val="Heading2"/>
        <w:rPr>
          <w:rFonts w:ascii="Arial" w:hAnsi="Arial" w:cs="Arial"/>
        </w:rPr>
      </w:pPr>
      <w:bookmarkStart w:id="206" w:name="_Toc473713601"/>
      <w:bookmarkStart w:id="207" w:name="_Toc487445374"/>
      <w:bookmarkStart w:id="208" w:name="_Toc487466700"/>
      <w:r w:rsidRPr="007E092B">
        <w:rPr>
          <w:rFonts w:ascii="Arial" w:hAnsi="Arial" w:cs="Arial"/>
        </w:rPr>
        <w:t>What is an Option?</w:t>
      </w:r>
      <w:bookmarkEnd w:id="206"/>
      <w:bookmarkEnd w:id="207"/>
      <w:bookmarkEnd w:id="208"/>
    </w:p>
    <w:p w14:paraId="1EC8BC8D" w14:textId="77777777" w:rsidR="004779A1" w:rsidRPr="007E092B" w:rsidRDefault="004779A1" w:rsidP="004779A1">
      <w:pPr>
        <w:rPr>
          <w:rFonts w:ascii="Arial" w:hAnsi="Arial" w:cs="Arial"/>
        </w:rPr>
      </w:pPr>
      <w:r w:rsidRPr="007E092B">
        <w:rPr>
          <w:rFonts w:ascii="Arial" w:hAnsi="Arial" w:cs="Arial"/>
        </w:rPr>
        <w:t xml:space="preserve">An option is a contract that gives the buyer the right, but not the obligation, to buy or sell a particular asset at some fixed price (called strike), on or before a specified date. </w:t>
      </w:r>
    </w:p>
    <w:p w14:paraId="15F62B7E" w14:textId="77777777" w:rsidR="004779A1" w:rsidRPr="007E092B" w:rsidRDefault="004779A1" w:rsidP="004779A1">
      <w:pPr>
        <w:rPr>
          <w:rFonts w:ascii="Arial" w:hAnsi="Arial" w:cs="Arial"/>
        </w:rPr>
      </w:pPr>
      <w:r w:rsidRPr="007E092B">
        <w:rPr>
          <w:rFonts w:ascii="Arial" w:hAnsi="Arial" w:cs="Arial"/>
        </w:rPr>
        <w:t xml:space="preserve">The seller of the option, conversely, assumes an obligation in respect of the underlying asset upon which the option has been traded. </w:t>
      </w:r>
    </w:p>
    <w:p w14:paraId="1FEF3214" w14:textId="77777777" w:rsidR="004779A1" w:rsidRPr="007E092B" w:rsidRDefault="004779A1" w:rsidP="004779A1">
      <w:pPr>
        <w:pStyle w:val="Heading2"/>
        <w:rPr>
          <w:rFonts w:ascii="Arial" w:hAnsi="Arial" w:cs="Arial"/>
        </w:rPr>
      </w:pPr>
      <w:bookmarkStart w:id="209" w:name="_Toc473713602"/>
      <w:bookmarkStart w:id="210" w:name="_Toc487445375"/>
      <w:bookmarkStart w:id="211" w:name="_Toc487466701"/>
      <w:r w:rsidRPr="007E092B">
        <w:rPr>
          <w:rFonts w:ascii="Arial" w:hAnsi="Arial" w:cs="Arial"/>
        </w:rPr>
        <w:t>Terminology</w:t>
      </w:r>
      <w:bookmarkEnd w:id="209"/>
      <w:bookmarkEnd w:id="210"/>
      <w:bookmarkEnd w:id="211"/>
    </w:p>
    <w:p w14:paraId="3660F0AC" w14:textId="77777777" w:rsidR="004779A1" w:rsidRPr="007E092B" w:rsidRDefault="004779A1" w:rsidP="004779A1">
      <w:pPr>
        <w:pStyle w:val="ListParagraph"/>
        <w:numPr>
          <w:ilvl w:val="0"/>
          <w:numId w:val="22"/>
        </w:numPr>
        <w:rPr>
          <w:rFonts w:ascii="Arial" w:hAnsi="Arial" w:cs="Arial"/>
        </w:rPr>
      </w:pPr>
      <w:r w:rsidRPr="007E092B">
        <w:rPr>
          <w:rFonts w:ascii="Arial" w:hAnsi="Arial" w:cs="Arial"/>
        </w:rPr>
        <w:t xml:space="preserve">A call option is an option to buy an asset (the underlying) for a specified price (the strike or exercise price), on or before a specified date. </w:t>
      </w:r>
    </w:p>
    <w:p w14:paraId="3FFDD44C" w14:textId="77777777" w:rsidR="004779A1" w:rsidRPr="007E092B" w:rsidRDefault="004779A1" w:rsidP="004779A1">
      <w:pPr>
        <w:pStyle w:val="ListParagraph"/>
        <w:numPr>
          <w:ilvl w:val="0"/>
          <w:numId w:val="22"/>
        </w:numPr>
        <w:rPr>
          <w:rFonts w:ascii="Arial" w:hAnsi="Arial" w:cs="Arial"/>
        </w:rPr>
      </w:pPr>
      <w:r w:rsidRPr="007E092B">
        <w:rPr>
          <w:rFonts w:ascii="Arial" w:hAnsi="Arial" w:cs="Arial"/>
        </w:rPr>
        <w:t>A put option is an option to sell an asset for a specified price on or before a specified date, demanding the pre-agreed sum in exchange.</w:t>
      </w:r>
    </w:p>
    <w:p w14:paraId="07C62AF9" w14:textId="77777777" w:rsidR="004779A1" w:rsidRPr="007E092B" w:rsidRDefault="004779A1" w:rsidP="004779A1">
      <w:pPr>
        <w:pStyle w:val="Heading2"/>
        <w:rPr>
          <w:rFonts w:ascii="Arial" w:hAnsi="Arial" w:cs="Arial"/>
        </w:rPr>
      </w:pPr>
      <w:bookmarkStart w:id="212" w:name="_Toc473713603"/>
      <w:bookmarkStart w:id="213" w:name="_Toc487445376"/>
      <w:bookmarkStart w:id="214" w:name="_Toc487466702"/>
      <w:r w:rsidRPr="007E092B">
        <w:rPr>
          <w:rFonts w:ascii="Arial" w:hAnsi="Arial" w:cs="Arial"/>
        </w:rPr>
        <w:t>Option Pricing Model</w:t>
      </w:r>
      <w:bookmarkEnd w:id="212"/>
      <w:bookmarkEnd w:id="213"/>
      <w:bookmarkEnd w:id="214"/>
    </w:p>
    <w:p w14:paraId="586B513F" w14:textId="77777777" w:rsidR="004779A1" w:rsidRPr="007E092B" w:rsidRDefault="004779A1" w:rsidP="004779A1">
      <w:pPr>
        <w:rPr>
          <w:rFonts w:ascii="Arial" w:hAnsi="Arial" w:cs="Arial"/>
        </w:rPr>
      </w:pPr>
      <w:r w:rsidRPr="007E092B">
        <w:rPr>
          <w:rFonts w:ascii="Arial" w:hAnsi="Arial" w:cs="Arial"/>
          <w:lang w:val="en-US"/>
        </w:rPr>
        <w:t xml:space="preserve">The purpose of </w:t>
      </w:r>
      <w:r w:rsidRPr="007E092B">
        <w:rPr>
          <w:rFonts w:ascii="Arial" w:hAnsi="Arial" w:cs="Arial"/>
        </w:rPr>
        <w:t xml:space="preserve">an </w:t>
      </w:r>
      <w:r w:rsidRPr="007E092B">
        <w:rPr>
          <w:rFonts w:ascii="Arial" w:hAnsi="Arial" w:cs="Arial"/>
          <w:lang w:val="en-US"/>
        </w:rPr>
        <w:t>option pricing model is to give information on how the</w:t>
      </w:r>
      <w:r w:rsidRPr="007E092B">
        <w:rPr>
          <w:rFonts w:ascii="Arial" w:hAnsi="Arial" w:cs="Arial"/>
        </w:rPr>
        <w:t xml:space="preserve"> </w:t>
      </w:r>
      <w:r w:rsidRPr="007E092B">
        <w:rPr>
          <w:rFonts w:ascii="Arial" w:hAnsi="Arial" w:cs="Arial"/>
          <w:lang w:val="en-US"/>
        </w:rPr>
        <w:t xml:space="preserve">value (price, or premium) of an option </w:t>
      </w:r>
      <w:r w:rsidRPr="007E092B">
        <w:rPr>
          <w:rFonts w:ascii="Arial" w:hAnsi="Arial" w:cs="Arial"/>
        </w:rPr>
        <w:t>behaves</w:t>
      </w:r>
      <w:r w:rsidRPr="007E092B">
        <w:rPr>
          <w:rFonts w:ascii="Arial" w:hAnsi="Arial" w:cs="Arial"/>
          <w:lang w:val="en-US"/>
        </w:rPr>
        <w:t xml:space="preserve"> </w:t>
      </w:r>
      <w:r w:rsidRPr="007E092B">
        <w:rPr>
          <w:rFonts w:ascii="Arial" w:hAnsi="Arial" w:cs="Arial"/>
        </w:rPr>
        <w:t>under different market conditions.</w:t>
      </w:r>
    </w:p>
    <w:p w14:paraId="2818BFF8" w14:textId="77777777" w:rsidR="004779A1" w:rsidRPr="007E092B" w:rsidRDefault="004779A1" w:rsidP="004779A1">
      <w:pPr>
        <w:rPr>
          <w:rFonts w:ascii="Arial" w:hAnsi="Arial" w:cs="Arial"/>
        </w:rPr>
      </w:pPr>
      <w:proofErr w:type="spellStart"/>
      <w:r w:rsidRPr="007E092B">
        <w:rPr>
          <w:rFonts w:ascii="Arial" w:hAnsi="Arial" w:cs="Arial"/>
        </w:rPr>
        <w:t>Philli</w:t>
      </w:r>
      <w:proofErr w:type="spellEnd"/>
      <w:r w:rsidRPr="007E092B">
        <w:rPr>
          <w:rFonts w:ascii="Arial" w:hAnsi="Arial" w:cs="Arial"/>
        </w:rPr>
        <w:t xml:space="preserve"> uses the classic Black &amp; Scholes options pricing formula:</w:t>
      </w:r>
    </w:p>
    <w:p w14:paraId="58895E04" w14:textId="77777777" w:rsidR="004779A1" w:rsidRPr="007E092B" w:rsidRDefault="004779A1" w:rsidP="004779A1">
      <w:pPr>
        <w:ind w:left="360"/>
        <w:rPr>
          <w:rFonts w:ascii="Arial" w:hAnsi="Arial" w:cs="Arial"/>
          <w:vertAlign w:val="superscript"/>
          <w:lang w:val="en-US"/>
        </w:rPr>
      </w:pPr>
      <w:r w:rsidRPr="007E092B">
        <w:rPr>
          <w:rFonts w:ascii="Arial" w:hAnsi="Arial" w:cs="Arial"/>
        </w:rPr>
        <w:t xml:space="preserve">Price of a Call Option = S N(d1) – E N(d2) </w:t>
      </w:r>
      <w:r w:rsidRPr="007E092B">
        <w:rPr>
          <w:rFonts w:ascii="Arial" w:hAnsi="Arial" w:cs="Arial"/>
          <w:lang w:val="en-US"/>
        </w:rPr>
        <w:t>e</w:t>
      </w:r>
      <w:r w:rsidRPr="007E092B">
        <w:rPr>
          <w:rFonts w:ascii="Arial" w:hAnsi="Arial" w:cs="Arial"/>
          <w:vertAlign w:val="superscript"/>
          <w:lang w:val="en-US"/>
        </w:rPr>
        <w:t>-rt</w:t>
      </w:r>
    </w:p>
    <w:p w14:paraId="28E89FE3" w14:textId="77777777" w:rsidR="004779A1" w:rsidRPr="007E092B" w:rsidRDefault="004779A1" w:rsidP="004779A1">
      <w:pPr>
        <w:ind w:left="360"/>
        <w:rPr>
          <w:rFonts w:ascii="Arial" w:hAnsi="Arial" w:cs="Arial"/>
          <w:vertAlign w:val="superscript"/>
          <w:lang w:val="en-US"/>
        </w:rPr>
      </w:pPr>
      <w:r w:rsidRPr="007E092B">
        <w:rPr>
          <w:rFonts w:ascii="Arial" w:hAnsi="Arial" w:cs="Arial"/>
          <w:lang w:val="en-US"/>
        </w:rPr>
        <w:t xml:space="preserve">Price of a Put Option = </w:t>
      </w:r>
      <w:r w:rsidRPr="007E092B">
        <w:rPr>
          <w:rFonts w:ascii="Arial" w:hAnsi="Arial" w:cs="Arial"/>
        </w:rPr>
        <w:t xml:space="preserve">E N(-d2) </w:t>
      </w:r>
      <w:r w:rsidRPr="007E092B">
        <w:rPr>
          <w:rFonts w:ascii="Arial" w:hAnsi="Arial" w:cs="Arial"/>
          <w:lang w:val="en-US"/>
        </w:rPr>
        <w:t>e</w:t>
      </w:r>
      <w:r w:rsidRPr="007E092B">
        <w:rPr>
          <w:rFonts w:ascii="Arial" w:hAnsi="Arial" w:cs="Arial"/>
          <w:vertAlign w:val="superscript"/>
          <w:lang w:val="en-US"/>
        </w:rPr>
        <w:t xml:space="preserve">-rt </w:t>
      </w:r>
      <w:r w:rsidRPr="007E092B">
        <w:rPr>
          <w:rFonts w:ascii="Arial" w:hAnsi="Arial" w:cs="Arial"/>
        </w:rPr>
        <w:t>- S N(-d1)</w:t>
      </w:r>
    </w:p>
    <w:p w14:paraId="7F4A9889" w14:textId="77777777" w:rsidR="004779A1" w:rsidRPr="007E092B" w:rsidRDefault="004779A1" w:rsidP="004779A1">
      <w:pPr>
        <w:rPr>
          <w:rFonts w:ascii="Arial" w:hAnsi="Arial" w:cs="Arial"/>
        </w:rPr>
      </w:pPr>
      <w:r w:rsidRPr="007E092B">
        <w:rPr>
          <w:rFonts w:ascii="Arial" w:hAnsi="Arial" w:cs="Arial"/>
        </w:rPr>
        <w:lastRenderedPageBreak/>
        <w:t>Where</w:t>
      </w:r>
    </w:p>
    <w:p w14:paraId="6BCAAE23"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d1 = [ ln(S/E) + R (s</w:t>
      </w:r>
      <w:r w:rsidRPr="007E092B">
        <w:rPr>
          <w:rFonts w:ascii="Arial" w:hAnsi="Arial" w:cs="Arial"/>
          <w:vertAlign w:val="superscript"/>
        </w:rPr>
        <w:t>2</w:t>
      </w:r>
      <w:r w:rsidRPr="007E092B">
        <w:rPr>
          <w:rFonts w:ascii="Arial" w:hAnsi="Arial" w:cs="Arial" w:hint="eastAsia"/>
        </w:rPr>
        <w:t xml:space="preserve"> / 2) </w:t>
      </w:r>
      <w:proofErr w:type="gramStart"/>
      <w:r w:rsidRPr="007E092B">
        <w:rPr>
          <w:rFonts w:ascii="Arial" w:hAnsi="Arial" w:cs="Arial" w:hint="eastAsia"/>
        </w:rPr>
        <w:t>t ]</w:t>
      </w:r>
      <w:proofErr w:type="gramEnd"/>
      <w:r w:rsidRPr="007E092B">
        <w:rPr>
          <w:rFonts w:ascii="Arial" w:hAnsi="Arial" w:cs="Arial" w:hint="eastAsia"/>
        </w:rPr>
        <w:t xml:space="preserve"> / [ s </w:t>
      </w:r>
      <w:r w:rsidRPr="007E092B">
        <w:rPr>
          <w:rFonts w:ascii="Arial" w:hAnsi="Arial" w:cs="Arial" w:hint="eastAsia"/>
        </w:rPr>
        <w:t>√</w:t>
      </w:r>
      <w:r w:rsidRPr="007E092B">
        <w:rPr>
          <w:rFonts w:ascii="Arial" w:hAnsi="Arial" w:cs="Arial" w:hint="eastAsia"/>
        </w:rPr>
        <w:t>t ]</w:t>
      </w:r>
    </w:p>
    <w:p w14:paraId="598763FB"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 xml:space="preserve">d2 = d1 - s </w:t>
      </w:r>
      <w:r w:rsidRPr="007E092B">
        <w:rPr>
          <w:rFonts w:ascii="Arial" w:hAnsi="Arial" w:cs="Arial" w:hint="eastAsia"/>
        </w:rPr>
        <w:t>√</w:t>
      </w:r>
      <w:r w:rsidRPr="007E092B">
        <w:rPr>
          <w:rFonts w:ascii="Arial" w:hAnsi="Arial" w:cs="Arial" w:hint="eastAsia"/>
        </w:rPr>
        <w:t>t</w:t>
      </w:r>
    </w:p>
    <w:p w14:paraId="3A138A59"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S = underlying price</w:t>
      </w:r>
    </w:p>
    <w:p w14:paraId="1AAF3CF8"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N = cumulative normal density function</w:t>
      </w:r>
    </w:p>
    <w:p w14:paraId="4FC2B841"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lang w:val="en-US"/>
        </w:rPr>
        <w:t>e</w:t>
      </w:r>
      <w:r w:rsidRPr="007E092B">
        <w:rPr>
          <w:rFonts w:ascii="Arial" w:hAnsi="Arial" w:cs="Arial"/>
          <w:vertAlign w:val="superscript"/>
          <w:lang w:val="en-US"/>
        </w:rPr>
        <w:t>-rt</w:t>
      </w:r>
      <w:r w:rsidRPr="007E092B">
        <w:rPr>
          <w:rFonts w:ascii="Arial" w:hAnsi="Arial" w:cs="Arial"/>
        </w:rPr>
        <w:t xml:space="preserve"> = continuously compounded rate of interest</w:t>
      </w:r>
    </w:p>
    <w:p w14:paraId="7C237E5C"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E = exercise price of option (also called strike)</w:t>
      </w:r>
    </w:p>
    <w:p w14:paraId="78B38D13"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R = risk free rate of interest</w:t>
      </w:r>
    </w:p>
    <w:p w14:paraId="1B380345"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s</w:t>
      </w:r>
      <w:r w:rsidRPr="007E092B">
        <w:rPr>
          <w:rFonts w:ascii="Arial" w:hAnsi="Arial" w:cs="Arial"/>
          <w:vertAlign w:val="superscript"/>
        </w:rPr>
        <w:t>2</w:t>
      </w:r>
      <w:r w:rsidRPr="007E092B">
        <w:rPr>
          <w:rFonts w:ascii="Arial" w:hAnsi="Arial" w:cs="Arial"/>
        </w:rPr>
        <w:t xml:space="preserve"> = variance of the rate of return </w:t>
      </w:r>
    </w:p>
    <w:p w14:paraId="4EE24129"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t = time to expiration of the option</w:t>
      </w:r>
    </w:p>
    <w:p w14:paraId="58EAAC97" w14:textId="77777777" w:rsidR="004779A1" w:rsidRPr="007E092B" w:rsidRDefault="004779A1" w:rsidP="004779A1">
      <w:pPr>
        <w:pStyle w:val="ListParagraph"/>
        <w:numPr>
          <w:ilvl w:val="0"/>
          <w:numId w:val="23"/>
        </w:numPr>
        <w:rPr>
          <w:rFonts w:ascii="Arial" w:hAnsi="Arial" w:cs="Arial"/>
        </w:rPr>
      </w:pPr>
      <w:r w:rsidRPr="007E092B">
        <w:rPr>
          <w:rFonts w:ascii="Arial" w:hAnsi="Arial" w:cs="Arial"/>
        </w:rPr>
        <w:t>s = square root of the variance (volatility)</w:t>
      </w:r>
    </w:p>
    <w:p w14:paraId="3DEC0FDF" w14:textId="77777777" w:rsidR="004779A1" w:rsidRPr="007E092B" w:rsidRDefault="004779A1" w:rsidP="004779A1">
      <w:pPr>
        <w:pStyle w:val="Heading3"/>
        <w:rPr>
          <w:rFonts w:ascii="Arial" w:hAnsi="Arial" w:cs="Arial"/>
        </w:rPr>
      </w:pPr>
      <w:bookmarkStart w:id="215" w:name="_Toc473713604"/>
      <w:bookmarkStart w:id="216" w:name="_Toc487445377"/>
      <w:bookmarkStart w:id="217" w:name="_Toc487466703"/>
      <w:r w:rsidRPr="007E092B">
        <w:rPr>
          <w:rFonts w:ascii="Arial" w:hAnsi="Arial" w:cs="Arial"/>
        </w:rPr>
        <w:t>Backward Compatibility</w:t>
      </w:r>
      <w:bookmarkEnd w:id="215"/>
      <w:bookmarkEnd w:id="216"/>
      <w:bookmarkEnd w:id="217"/>
    </w:p>
    <w:p w14:paraId="2429B0E2" w14:textId="497A626E" w:rsidR="004779A1" w:rsidRPr="007E092B" w:rsidRDefault="004779A1" w:rsidP="004779A1">
      <w:pPr>
        <w:rPr>
          <w:rFonts w:ascii="Arial" w:hAnsi="Arial" w:cs="Arial"/>
        </w:rPr>
      </w:pPr>
      <w:r w:rsidRPr="007E092B">
        <w:rPr>
          <w:rFonts w:ascii="Arial" w:hAnsi="Arial" w:cs="Arial"/>
        </w:rPr>
        <w:t xml:space="preserve">Prior to </w:t>
      </w:r>
      <w:r w:rsidR="00847714" w:rsidRPr="007E092B">
        <w:rPr>
          <w:rFonts w:ascii="Arial" w:hAnsi="Arial" w:cs="Arial"/>
        </w:rPr>
        <w:t>S</w:t>
      </w:r>
      <w:r w:rsidR="00847714">
        <w:rPr>
          <w:rFonts w:ascii="Arial" w:hAnsi="Arial" w:cs="Arial"/>
        </w:rPr>
        <w:t>almon</w:t>
      </w:r>
      <w:r w:rsidR="00847714" w:rsidRPr="007E092B">
        <w:rPr>
          <w:rFonts w:ascii="Arial" w:hAnsi="Arial" w:cs="Arial"/>
        </w:rPr>
        <w:t xml:space="preserve"> </w:t>
      </w:r>
      <w:r w:rsidRPr="007E092B">
        <w:rPr>
          <w:rFonts w:ascii="Arial" w:hAnsi="Arial" w:cs="Arial"/>
        </w:rPr>
        <w:t xml:space="preserve">and </w:t>
      </w:r>
      <w:proofErr w:type="spellStart"/>
      <w:r w:rsidRPr="007E092B">
        <w:rPr>
          <w:rFonts w:ascii="Arial" w:hAnsi="Arial" w:cs="Arial"/>
        </w:rPr>
        <w:t>P</w:t>
      </w:r>
      <w:r w:rsidR="00847714">
        <w:rPr>
          <w:rFonts w:ascii="Arial" w:hAnsi="Arial" w:cs="Arial"/>
        </w:rPr>
        <w:t>hilli</w:t>
      </w:r>
      <w:proofErr w:type="spellEnd"/>
      <w:r w:rsidRPr="007E092B">
        <w:rPr>
          <w:rFonts w:ascii="Arial" w:hAnsi="Arial" w:cs="Arial"/>
        </w:rPr>
        <w:t xml:space="preserve">, Risk First’s legacy pricing framework </w:t>
      </w:r>
      <w:r w:rsidR="00E300CF">
        <w:rPr>
          <w:rFonts w:ascii="Arial" w:hAnsi="Arial" w:cs="Arial"/>
        </w:rPr>
        <w:t xml:space="preserve">(Legacy) </w:t>
      </w:r>
      <w:r w:rsidRPr="007E092B">
        <w:rPr>
          <w:rFonts w:ascii="Arial" w:hAnsi="Arial" w:cs="Arial"/>
        </w:rPr>
        <w:t>for non-linear assets (GEMS) also used the Black-Scholes methodology.</w:t>
      </w:r>
    </w:p>
    <w:p w14:paraId="6E73A3E4" w14:textId="771F04B4" w:rsidR="004779A1" w:rsidRPr="007E092B" w:rsidRDefault="004779A1" w:rsidP="004779A1">
      <w:pPr>
        <w:rPr>
          <w:rFonts w:ascii="Arial" w:hAnsi="Arial" w:cs="Arial"/>
        </w:rPr>
      </w:pPr>
      <w:r w:rsidRPr="007E092B">
        <w:rPr>
          <w:rFonts w:ascii="Arial" w:hAnsi="Arial" w:cs="Arial"/>
        </w:rPr>
        <w:t xml:space="preserve">As such there is no modelling differences between Legacy and </w:t>
      </w:r>
      <w:proofErr w:type="spellStart"/>
      <w:r w:rsidR="00847714">
        <w:rPr>
          <w:rFonts w:ascii="Arial" w:hAnsi="Arial" w:cs="Arial"/>
        </w:rPr>
        <w:t>Philli</w:t>
      </w:r>
      <w:proofErr w:type="spellEnd"/>
      <w:r w:rsidRPr="007E092B">
        <w:rPr>
          <w:rFonts w:ascii="Arial" w:hAnsi="Arial" w:cs="Arial"/>
        </w:rPr>
        <w:t xml:space="preserve"> in the treatment of non-linear assets.</w:t>
      </w:r>
    </w:p>
    <w:p w14:paraId="52B06FE9" w14:textId="77777777" w:rsidR="004779A1" w:rsidRPr="007E092B" w:rsidRDefault="004779A1" w:rsidP="00432265">
      <w:pPr>
        <w:rPr>
          <w:rFonts w:ascii="Arial" w:hAnsi="Arial" w:cs="Arial"/>
        </w:rPr>
      </w:pPr>
    </w:p>
    <w:p w14:paraId="26DF4ACE" w14:textId="354FBA62" w:rsidR="00537A18" w:rsidRPr="007E092B" w:rsidRDefault="00537A18" w:rsidP="00537A18">
      <w:pPr>
        <w:pStyle w:val="Heading1"/>
        <w:rPr>
          <w:rFonts w:ascii="Arial" w:hAnsi="Arial" w:cs="Arial"/>
        </w:rPr>
      </w:pPr>
      <w:bookmarkStart w:id="218" w:name="_Toc487466704"/>
      <w:r w:rsidRPr="007E092B">
        <w:rPr>
          <w:rFonts w:ascii="Arial" w:hAnsi="Arial" w:cs="Arial"/>
        </w:rPr>
        <w:lastRenderedPageBreak/>
        <w:t>Frequently Asked Questions</w:t>
      </w:r>
      <w:bookmarkEnd w:id="218"/>
    </w:p>
    <w:p w14:paraId="61E0E66E" w14:textId="5F7B0E1A" w:rsidR="00537A18" w:rsidRPr="007E092B" w:rsidRDefault="00537A18" w:rsidP="00537A18">
      <w:pPr>
        <w:pStyle w:val="Heading2"/>
        <w:rPr>
          <w:rFonts w:ascii="Arial" w:hAnsi="Arial" w:cs="Arial"/>
        </w:rPr>
      </w:pPr>
      <w:bookmarkStart w:id="219" w:name="_Toc487466705"/>
      <w:r w:rsidRPr="007E092B">
        <w:rPr>
          <w:rFonts w:ascii="Arial" w:hAnsi="Arial" w:cs="Arial"/>
        </w:rPr>
        <w:t>Sensitivities</w:t>
      </w:r>
      <w:bookmarkEnd w:id="219"/>
    </w:p>
    <w:p w14:paraId="13F71041" w14:textId="5250402E" w:rsidR="00537A18" w:rsidRPr="007E092B" w:rsidRDefault="00537A18"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 xml:space="preserve">I want to create a fund from </w:t>
      </w:r>
      <w:proofErr w:type="gramStart"/>
      <w:r w:rsidRPr="007E092B">
        <w:rPr>
          <w:rStyle w:val="SubtleEmphasis"/>
          <w:rFonts w:ascii="Arial" w:hAnsi="Arial" w:cs="Arial"/>
          <w:b/>
          <w:color w:val="4E6EA5" w:themeColor="accent4"/>
        </w:rPr>
        <w:t>sensitivities</w:t>
      </w:r>
      <w:proofErr w:type="gramEnd"/>
      <w:r w:rsidRPr="007E092B">
        <w:rPr>
          <w:rStyle w:val="SubtleEmphasis"/>
          <w:rFonts w:ascii="Arial" w:hAnsi="Arial" w:cs="Arial"/>
          <w:b/>
          <w:color w:val="4E6EA5" w:themeColor="accent4"/>
        </w:rPr>
        <w:t xml:space="preserve"> but I only have parallel shift metrics. How can I proceed?</w:t>
      </w:r>
    </w:p>
    <w:p w14:paraId="6BBAF46F" w14:textId="464F1168" w:rsidR="00537A18" w:rsidRPr="007E092B" w:rsidRDefault="00537A18" w:rsidP="00537A18">
      <w:pPr>
        <w:rPr>
          <w:rFonts w:ascii="Arial" w:hAnsi="Arial" w:cs="Arial"/>
        </w:rPr>
      </w:pPr>
      <w:r w:rsidRPr="007E092B">
        <w:rPr>
          <w:rFonts w:ascii="Arial" w:hAnsi="Arial" w:cs="Arial"/>
        </w:rPr>
        <w:t>Without more information</w:t>
      </w:r>
      <w:r w:rsidR="005A76E2" w:rsidRPr="007E092B">
        <w:rPr>
          <w:rFonts w:ascii="Arial" w:hAnsi="Arial" w:cs="Arial"/>
        </w:rPr>
        <w:t>,</w:t>
      </w:r>
      <w:r w:rsidRPr="007E092B">
        <w:rPr>
          <w:rFonts w:ascii="Arial" w:hAnsi="Arial" w:cs="Arial"/>
        </w:rPr>
        <w:t xml:space="preserve"> the quality of generated cashflows and subsequent analytics will be poor. There are no inference methods available that can create a “typical” sensitivity profile.</w:t>
      </w:r>
    </w:p>
    <w:p w14:paraId="7EB08B7C" w14:textId="123AB4A8" w:rsidR="00537A18" w:rsidRPr="007E092B" w:rsidRDefault="00537A18" w:rsidP="00537A18">
      <w:pPr>
        <w:rPr>
          <w:rFonts w:ascii="Arial" w:hAnsi="Arial" w:cs="Arial"/>
        </w:rPr>
      </w:pPr>
      <w:r w:rsidRPr="007E092B">
        <w:rPr>
          <w:rFonts w:ascii="Arial" w:hAnsi="Arial" w:cs="Arial"/>
        </w:rPr>
        <w:t>If the sensitivity pertains to a single instrument – especially bullet instruments (swaps, zero</w:t>
      </w:r>
      <w:r w:rsidR="005A76E2" w:rsidRPr="007E092B">
        <w:rPr>
          <w:rFonts w:ascii="Arial" w:hAnsi="Arial" w:cs="Arial"/>
        </w:rPr>
        <w:t>-</w:t>
      </w:r>
      <w:r w:rsidRPr="007E092B">
        <w:rPr>
          <w:rFonts w:ascii="Arial" w:hAnsi="Arial" w:cs="Arial"/>
        </w:rPr>
        <w:t xml:space="preserve">coupon bonds) – then the sensitivity can be precisely specified at the maturity date of the instrument with the </w:t>
      </w:r>
      <w:r w:rsidRPr="007E092B">
        <w:rPr>
          <w:rFonts w:ascii="Arial" w:hAnsi="Arial" w:cs="Arial"/>
          <w:i/>
        </w:rPr>
        <w:t>Bullet 01s</w:t>
      </w:r>
      <w:r w:rsidRPr="007E092B">
        <w:rPr>
          <w:rFonts w:ascii="Arial" w:hAnsi="Arial" w:cs="Arial"/>
        </w:rPr>
        <w:t xml:space="preserve"> inference method.</w:t>
      </w:r>
    </w:p>
    <w:p w14:paraId="613EBCDA" w14:textId="4DD99566" w:rsidR="00537A18" w:rsidRPr="007E092B" w:rsidRDefault="00537A18" w:rsidP="00537A18">
      <w:pPr>
        <w:rPr>
          <w:rFonts w:ascii="Arial" w:hAnsi="Arial" w:cs="Arial"/>
        </w:rPr>
      </w:pPr>
      <w:r w:rsidRPr="007E092B">
        <w:rPr>
          <w:rFonts w:ascii="Arial" w:hAnsi="Arial" w:cs="Arial"/>
        </w:rPr>
        <w:t>If the sensitivity has been calculated from a mixture of instruments, holdings</w:t>
      </w:r>
      <w:r w:rsidR="005A76E2" w:rsidRPr="007E092B">
        <w:rPr>
          <w:rFonts w:ascii="Arial" w:hAnsi="Arial" w:cs="Arial"/>
        </w:rPr>
        <w:t>,</w:t>
      </w:r>
      <w:r w:rsidRPr="007E092B">
        <w:rPr>
          <w:rFonts w:ascii="Arial" w:hAnsi="Arial" w:cs="Arial"/>
        </w:rPr>
        <w:t xml:space="preserve"> etc</w:t>
      </w:r>
      <w:r w:rsidR="005A76E2" w:rsidRPr="007E092B">
        <w:rPr>
          <w:rFonts w:ascii="Arial" w:hAnsi="Arial" w:cs="Arial"/>
        </w:rPr>
        <w:t>.</w:t>
      </w:r>
      <w:r w:rsidRPr="007E092B">
        <w:rPr>
          <w:rFonts w:ascii="Arial" w:hAnsi="Arial" w:cs="Arial"/>
        </w:rPr>
        <w:t xml:space="preserve">, then further analysis will be necessary. </w:t>
      </w:r>
    </w:p>
    <w:p w14:paraId="458AD450" w14:textId="1E950B48" w:rsidR="00C90C9A" w:rsidRPr="007E092B" w:rsidRDefault="005A76E2"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 xml:space="preserve">How </w:t>
      </w:r>
      <w:r w:rsidR="00C90C9A" w:rsidRPr="007E092B">
        <w:rPr>
          <w:rStyle w:val="SubtleEmphasis"/>
          <w:rFonts w:ascii="Arial" w:hAnsi="Arial" w:cs="Arial"/>
          <w:b/>
          <w:color w:val="4E6EA5" w:themeColor="accent4"/>
        </w:rPr>
        <w:t>should the credit spread for each rating of credit sensitivities be set?</w:t>
      </w:r>
    </w:p>
    <w:p w14:paraId="09520B4D" w14:textId="3F1A16D7" w:rsidR="00C90C9A" w:rsidRPr="007E092B" w:rsidRDefault="00C90C9A" w:rsidP="00C90C9A">
      <w:pPr>
        <w:rPr>
          <w:rFonts w:ascii="Arial" w:hAnsi="Arial" w:cs="Arial"/>
        </w:rPr>
      </w:pPr>
      <w:r w:rsidRPr="007E092B">
        <w:rPr>
          <w:rFonts w:ascii="Arial" w:hAnsi="Arial" w:cs="Arial"/>
        </w:rPr>
        <w:t xml:space="preserve">The credit spread should represent the single parallel shift (z spread) to the </w:t>
      </w:r>
      <w:proofErr w:type="gramStart"/>
      <w:r w:rsidRPr="007E092B">
        <w:rPr>
          <w:rFonts w:ascii="Arial" w:hAnsi="Arial" w:cs="Arial"/>
        </w:rPr>
        <w:t>risk free</w:t>
      </w:r>
      <w:proofErr w:type="gramEnd"/>
      <w:r w:rsidRPr="007E092B">
        <w:rPr>
          <w:rFonts w:ascii="Arial" w:hAnsi="Arial" w:cs="Arial"/>
        </w:rPr>
        <w:t xml:space="preserve"> spot curve that will discount the inferred cashflows to a market value. </w:t>
      </w:r>
    </w:p>
    <w:p w14:paraId="48FCAF18" w14:textId="77FB5687" w:rsidR="00C90C9A" w:rsidRPr="007E092B" w:rsidRDefault="00C90C9A" w:rsidP="00C90C9A">
      <w:pPr>
        <w:rPr>
          <w:rFonts w:ascii="Arial" w:hAnsi="Arial" w:cs="Arial"/>
        </w:rPr>
      </w:pPr>
      <w:r w:rsidRPr="007E092B">
        <w:rPr>
          <w:rFonts w:ascii="Arial" w:hAnsi="Arial" w:cs="Arial"/>
        </w:rPr>
        <w:t>The inferred cashflows are weakly dependent on the credit yield for non-defaulted bonds. Higher spreads will imply higher cashflows to be consistent with the same sensitivity.</w:t>
      </w:r>
    </w:p>
    <w:p w14:paraId="470ADA52" w14:textId="56DE9DD3" w:rsidR="00C90C9A" w:rsidRPr="007E092B" w:rsidRDefault="00C90C9A" w:rsidP="00C90C9A">
      <w:pPr>
        <w:rPr>
          <w:rFonts w:ascii="Arial" w:hAnsi="Arial" w:cs="Arial"/>
        </w:rPr>
      </w:pPr>
      <w:r w:rsidRPr="007E092B">
        <w:rPr>
          <w:rFonts w:ascii="Arial" w:hAnsi="Arial" w:cs="Arial"/>
        </w:rPr>
        <w:t>If the sensitivities have been calculated from a pool of bonds, we suggest using the market-value</w:t>
      </w:r>
      <w:r w:rsidR="005A76E2" w:rsidRPr="007E092B">
        <w:rPr>
          <w:rFonts w:ascii="Arial" w:hAnsi="Arial" w:cs="Arial"/>
        </w:rPr>
        <w:t>-</w:t>
      </w:r>
      <w:r w:rsidRPr="007E092B">
        <w:rPr>
          <w:rFonts w:ascii="Arial" w:hAnsi="Arial" w:cs="Arial"/>
        </w:rPr>
        <w:t>weighted z spread.</w:t>
      </w:r>
    </w:p>
    <w:p w14:paraId="354DD8BE" w14:textId="72363256" w:rsidR="004D7B34" w:rsidRPr="007E092B" w:rsidRDefault="004D7B34"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How many buckets should I specify?</w:t>
      </w:r>
    </w:p>
    <w:p w14:paraId="2435F877" w14:textId="1997F311" w:rsidR="004D7B34" w:rsidRPr="007E092B" w:rsidRDefault="004D7B34" w:rsidP="004D7B34">
      <w:pPr>
        <w:rPr>
          <w:rFonts w:ascii="Arial" w:hAnsi="Arial" w:cs="Arial"/>
        </w:rPr>
      </w:pPr>
      <w:r w:rsidRPr="007E092B">
        <w:rPr>
          <w:rFonts w:ascii="Arial" w:hAnsi="Arial" w:cs="Arial"/>
        </w:rPr>
        <w:t>As many as there</w:t>
      </w:r>
      <w:r w:rsidR="005A76E2" w:rsidRPr="007E092B">
        <w:rPr>
          <w:rFonts w:ascii="Arial" w:hAnsi="Arial" w:cs="Arial"/>
        </w:rPr>
        <w:t xml:space="preserve"> are</w:t>
      </w:r>
      <w:r w:rsidRPr="007E092B">
        <w:rPr>
          <w:rFonts w:ascii="Arial" w:hAnsi="Arial" w:cs="Arial"/>
        </w:rPr>
        <w:t xml:space="preserve"> buckets of sensitivities in the source data for the sensitivities. If tenor-by-tenor sensitivities are available, these should be input directly. </w:t>
      </w:r>
    </w:p>
    <w:p w14:paraId="5E54B63E" w14:textId="27BF0D91" w:rsidR="004D7B34" w:rsidRPr="007E092B" w:rsidRDefault="004D7B34" w:rsidP="004D7B34">
      <w:pPr>
        <w:rPr>
          <w:rFonts w:ascii="Arial" w:hAnsi="Arial" w:cs="Arial"/>
        </w:rPr>
      </w:pPr>
      <w:r w:rsidRPr="007E092B">
        <w:rPr>
          <w:rFonts w:ascii="Arial" w:hAnsi="Arial" w:cs="Arial"/>
        </w:rPr>
        <w:t xml:space="preserve">The inference methods are a convenience for generating a </w:t>
      </w:r>
      <w:proofErr w:type="gramStart"/>
      <w:r w:rsidRPr="007E092B">
        <w:rPr>
          <w:rFonts w:ascii="Arial" w:hAnsi="Arial" w:cs="Arial"/>
        </w:rPr>
        <w:t>full term</w:t>
      </w:r>
      <w:proofErr w:type="gramEnd"/>
      <w:r w:rsidRPr="007E092B">
        <w:rPr>
          <w:rFonts w:ascii="Arial" w:hAnsi="Arial" w:cs="Arial"/>
        </w:rPr>
        <w:t xml:space="preserve"> structure of cashflows when a full term structure of sensitivities is not available. However</w:t>
      </w:r>
      <w:r w:rsidR="005A76E2" w:rsidRPr="007E092B">
        <w:rPr>
          <w:rFonts w:ascii="Arial" w:hAnsi="Arial" w:cs="Arial"/>
        </w:rPr>
        <w:t>,</w:t>
      </w:r>
      <w:r w:rsidRPr="007E092B">
        <w:rPr>
          <w:rFonts w:ascii="Arial" w:hAnsi="Arial" w:cs="Arial"/>
        </w:rPr>
        <w:t xml:space="preserve"> they imply a set of assumptions which, if they </w:t>
      </w:r>
      <w:r w:rsidRPr="007E092B">
        <w:rPr>
          <w:rFonts w:ascii="Arial" w:hAnsi="Arial" w:cs="Arial"/>
          <w:i/>
        </w:rPr>
        <w:t>can</w:t>
      </w:r>
      <w:r w:rsidRPr="007E092B">
        <w:rPr>
          <w:rFonts w:ascii="Arial" w:hAnsi="Arial" w:cs="Arial"/>
        </w:rPr>
        <w:t xml:space="preserve"> be avoided, </w:t>
      </w:r>
      <w:r w:rsidRPr="007E092B">
        <w:rPr>
          <w:rFonts w:ascii="Arial" w:hAnsi="Arial" w:cs="Arial"/>
          <w:i/>
        </w:rPr>
        <w:t>should</w:t>
      </w:r>
      <w:r w:rsidRPr="007E092B">
        <w:rPr>
          <w:rFonts w:ascii="Arial" w:hAnsi="Arial" w:cs="Arial"/>
        </w:rPr>
        <w:t xml:space="preserve"> be </w:t>
      </w:r>
      <w:r w:rsidR="006F3D46" w:rsidRPr="007E092B">
        <w:rPr>
          <w:rFonts w:ascii="Arial" w:hAnsi="Arial" w:cs="Arial"/>
        </w:rPr>
        <w:t xml:space="preserve">avoided </w:t>
      </w:r>
      <w:r w:rsidRPr="007E092B">
        <w:rPr>
          <w:rFonts w:ascii="Arial" w:hAnsi="Arial" w:cs="Arial"/>
        </w:rPr>
        <w:t>by using the original data.</w:t>
      </w:r>
    </w:p>
    <w:p w14:paraId="311C9B40" w14:textId="23AA9348" w:rsidR="00537A18" w:rsidRPr="007E092B" w:rsidRDefault="00537A18" w:rsidP="00537A18">
      <w:pPr>
        <w:pStyle w:val="Heading2"/>
        <w:rPr>
          <w:rFonts w:ascii="Arial" w:hAnsi="Arial" w:cs="Arial"/>
        </w:rPr>
      </w:pPr>
      <w:bookmarkStart w:id="220" w:name="_Toc487466706"/>
      <w:r w:rsidRPr="007E092B">
        <w:rPr>
          <w:rFonts w:ascii="Arial" w:hAnsi="Arial" w:cs="Arial"/>
        </w:rPr>
        <w:t>Cashflows</w:t>
      </w:r>
      <w:bookmarkEnd w:id="220"/>
    </w:p>
    <w:p w14:paraId="6F96D68B" w14:textId="63414096" w:rsidR="00537A18" w:rsidRPr="007E092B" w:rsidRDefault="00537A18"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Why does the cashflow profile for Fund X appear to have a sloping appearance?</w:t>
      </w:r>
    </w:p>
    <w:p w14:paraId="5957B513" w14:textId="0AC31A46" w:rsidR="00537A18" w:rsidRPr="007E092B" w:rsidRDefault="00537A18" w:rsidP="00537A18">
      <w:pPr>
        <w:rPr>
          <w:rFonts w:ascii="Arial" w:hAnsi="Arial" w:cs="Arial"/>
        </w:rPr>
      </w:pPr>
      <w:r w:rsidRPr="007E092B">
        <w:rPr>
          <w:rFonts w:ascii="Arial" w:hAnsi="Arial" w:cs="Arial"/>
        </w:rPr>
        <w:t>If the sensitivities were originally input at a tenor-by-tenor level, then this would indicate that either the fund truly does have that cashflow profile or the system that generated the sensitivities has introduced some artefacts.</w:t>
      </w:r>
    </w:p>
    <w:p w14:paraId="79D3B39C" w14:textId="534AFD43" w:rsidR="00537A18" w:rsidRPr="007E092B" w:rsidRDefault="00537A18" w:rsidP="00537A18">
      <w:pPr>
        <w:rPr>
          <w:rFonts w:ascii="Arial" w:hAnsi="Arial" w:cs="Arial"/>
        </w:rPr>
      </w:pPr>
      <w:r w:rsidRPr="007E092B">
        <w:rPr>
          <w:rFonts w:ascii="Arial" w:hAnsi="Arial" w:cs="Arial"/>
        </w:rPr>
        <w:t xml:space="preserve">More commonly, when sensitivities are input as buckets spanning multiple years, an inference method has been chosen that is not best for creating flat cashflows. </w:t>
      </w:r>
    </w:p>
    <w:p w14:paraId="6FB10B52" w14:textId="77596E72" w:rsidR="00537A18" w:rsidRPr="007E092B" w:rsidRDefault="00952FB6"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Are cashflows at tenor 0 allowed or supported?</w:t>
      </w:r>
    </w:p>
    <w:p w14:paraId="14474C9F" w14:textId="06E565FB" w:rsidR="00952FB6" w:rsidRPr="007E092B" w:rsidRDefault="00952FB6" w:rsidP="00537A18">
      <w:pPr>
        <w:rPr>
          <w:rFonts w:ascii="Arial" w:hAnsi="Arial" w:cs="Arial"/>
        </w:rPr>
      </w:pPr>
      <w:r w:rsidRPr="007E092B">
        <w:rPr>
          <w:rFonts w:ascii="Arial" w:hAnsi="Arial" w:cs="Arial"/>
        </w:rPr>
        <w:t xml:space="preserve">No. If a bucket is specified with tenor left edge of 0, then the next bucket must not have a left edge of 1. </w:t>
      </w:r>
    </w:p>
    <w:p w14:paraId="2985FEE4" w14:textId="133B183A" w:rsidR="00952FB6" w:rsidRPr="007E092B" w:rsidRDefault="00952FB6" w:rsidP="00537A18">
      <w:pPr>
        <w:rPr>
          <w:rFonts w:ascii="Arial" w:hAnsi="Arial" w:cs="Arial"/>
        </w:rPr>
      </w:pPr>
      <w:r w:rsidRPr="007E092B">
        <w:rPr>
          <w:rFonts w:ascii="Arial" w:hAnsi="Arial" w:cs="Arial"/>
        </w:rPr>
        <w:lastRenderedPageBreak/>
        <w:t>When the discounted market value of the inferred cashflows is different from the user’s input market value, and the user chooses to use ‘</w:t>
      </w:r>
      <w:r w:rsidRPr="007E092B">
        <w:rPr>
          <w:rFonts w:ascii="Arial" w:hAnsi="Arial" w:cs="Arial"/>
          <w:i/>
        </w:rPr>
        <w:t xml:space="preserve">Cash </w:t>
      </w:r>
      <w:proofErr w:type="gramStart"/>
      <w:r w:rsidRPr="007E092B">
        <w:rPr>
          <w:rFonts w:ascii="Arial" w:hAnsi="Arial" w:cs="Arial"/>
          <w:i/>
        </w:rPr>
        <w:t>On</w:t>
      </w:r>
      <w:proofErr w:type="gramEnd"/>
      <w:r w:rsidRPr="007E092B">
        <w:rPr>
          <w:rFonts w:ascii="Arial" w:hAnsi="Arial" w:cs="Arial"/>
          <w:i/>
        </w:rPr>
        <w:t xml:space="preserve"> Account</w:t>
      </w:r>
      <w:r w:rsidRPr="007E092B">
        <w:rPr>
          <w:rFonts w:ascii="Arial" w:hAnsi="Arial" w:cs="Arial"/>
        </w:rPr>
        <w:t>’ as the balancing item, this cash amount is held in perpetuity and accrues interest at LIBOR.</w:t>
      </w:r>
    </w:p>
    <w:p w14:paraId="5D1D2D41" w14:textId="0B9BBF54" w:rsidR="00AA62DA" w:rsidRPr="007E092B" w:rsidRDefault="00AA62DA"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When are cashflows assumed paid?</w:t>
      </w:r>
    </w:p>
    <w:p w14:paraId="7107A280" w14:textId="68653224" w:rsidR="00AA62DA" w:rsidRDefault="00AA62DA" w:rsidP="00AA62DA">
      <w:pPr>
        <w:rPr>
          <w:rFonts w:ascii="Arial" w:hAnsi="Arial" w:cs="Arial"/>
        </w:rPr>
      </w:pPr>
      <w:r w:rsidRPr="007E092B">
        <w:rPr>
          <w:rFonts w:ascii="Arial" w:hAnsi="Arial" w:cs="Arial"/>
        </w:rPr>
        <w:t xml:space="preserve">All </w:t>
      </w:r>
      <w:r w:rsidR="004C31F2" w:rsidRPr="007E092B">
        <w:rPr>
          <w:rFonts w:ascii="Arial" w:hAnsi="Arial" w:cs="Arial"/>
        </w:rPr>
        <w:t>Salmon</w:t>
      </w:r>
      <w:r w:rsidR="006F3D46" w:rsidRPr="007E092B">
        <w:rPr>
          <w:rFonts w:ascii="Arial" w:hAnsi="Arial" w:cs="Arial"/>
        </w:rPr>
        <w:t xml:space="preserve"> cashflow timing is end of year</w:t>
      </w:r>
      <w:r w:rsidRPr="007E092B">
        <w:rPr>
          <w:rFonts w:ascii="Arial" w:hAnsi="Arial" w:cs="Arial"/>
        </w:rPr>
        <w:t xml:space="preserve"> with anniversaries on the valuation date.</w:t>
      </w:r>
    </w:p>
    <w:p w14:paraId="0D418D56" w14:textId="39C03E85" w:rsidR="00A857BA" w:rsidRDefault="00A857BA" w:rsidP="00AA62DA">
      <w:pPr>
        <w:rPr>
          <w:rStyle w:val="SubtleEmphasis"/>
          <w:rFonts w:ascii="Arial" w:hAnsi="Arial" w:cs="Arial"/>
          <w:b/>
          <w:color w:val="4E6EA5" w:themeColor="accent4"/>
        </w:rPr>
      </w:pPr>
      <w:r>
        <w:rPr>
          <w:rStyle w:val="SubtleEmphasis"/>
          <w:rFonts w:ascii="Arial" w:hAnsi="Arial" w:cs="Arial"/>
          <w:b/>
          <w:color w:val="4E6EA5" w:themeColor="accent4"/>
        </w:rPr>
        <w:t>Do</w:t>
      </w:r>
      <w:r w:rsidR="004029C3">
        <w:rPr>
          <w:rStyle w:val="SubtleEmphasis"/>
          <w:rFonts w:ascii="Arial" w:hAnsi="Arial" w:cs="Arial"/>
          <w:b/>
          <w:color w:val="4E6EA5" w:themeColor="accent4"/>
        </w:rPr>
        <w:t>es the choice of</w:t>
      </w:r>
      <w:r>
        <w:rPr>
          <w:rStyle w:val="SubtleEmphasis"/>
          <w:rFonts w:ascii="Arial" w:hAnsi="Arial" w:cs="Arial"/>
          <w:b/>
          <w:color w:val="4E6EA5" w:themeColor="accent4"/>
        </w:rPr>
        <w:t xml:space="preserve"> </w:t>
      </w:r>
      <w:r w:rsidRPr="00926D2E">
        <w:rPr>
          <w:rStyle w:val="SubtleEmphasis"/>
          <w:rFonts w:ascii="Arial" w:hAnsi="Arial" w:cs="Arial"/>
          <w:b/>
          <w:color w:val="4E6EA5" w:themeColor="accent4"/>
        </w:rPr>
        <w:t xml:space="preserve">‘Cash </w:t>
      </w:r>
      <w:proofErr w:type="gramStart"/>
      <w:r w:rsidRPr="00926D2E">
        <w:rPr>
          <w:rStyle w:val="SubtleEmphasis"/>
          <w:rFonts w:ascii="Arial" w:hAnsi="Arial" w:cs="Arial"/>
          <w:b/>
          <w:color w:val="4E6EA5" w:themeColor="accent4"/>
        </w:rPr>
        <w:t>On</w:t>
      </w:r>
      <w:proofErr w:type="gramEnd"/>
      <w:r w:rsidRPr="00926D2E">
        <w:rPr>
          <w:rStyle w:val="SubtleEmphasis"/>
          <w:rFonts w:ascii="Arial" w:hAnsi="Arial" w:cs="Arial"/>
          <w:b/>
          <w:color w:val="4E6EA5" w:themeColor="accent4"/>
        </w:rPr>
        <w:t xml:space="preserve"> Account’</w:t>
      </w:r>
      <w:r w:rsidR="004029C3">
        <w:rPr>
          <w:rStyle w:val="SubtleEmphasis"/>
          <w:rFonts w:ascii="Arial" w:hAnsi="Arial" w:cs="Arial"/>
          <w:b/>
          <w:i w:val="0"/>
          <w:color w:val="4E6EA5" w:themeColor="accent4"/>
        </w:rPr>
        <w:t xml:space="preserve"> and</w:t>
      </w:r>
      <w:r>
        <w:rPr>
          <w:rStyle w:val="SubtleEmphasis"/>
          <w:rFonts w:ascii="Arial" w:hAnsi="Arial" w:cs="Arial"/>
          <w:b/>
          <w:i w:val="0"/>
          <w:color w:val="4E6EA5" w:themeColor="accent4"/>
        </w:rPr>
        <w:t xml:space="preserve"> ‘</w:t>
      </w:r>
      <w:r>
        <w:rPr>
          <w:rStyle w:val="SubtleEmphasis"/>
          <w:rFonts w:ascii="Arial" w:hAnsi="Arial" w:cs="Arial"/>
          <w:b/>
          <w:color w:val="4E6EA5" w:themeColor="accent4"/>
        </w:rPr>
        <w:t>Floating Cash flows’ affect the spread, yield, and duration</w:t>
      </w:r>
      <w:r w:rsidR="004029C3">
        <w:rPr>
          <w:rStyle w:val="SubtleEmphasis"/>
          <w:rFonts w:ascii="Arial" w:hAnsi="Arial" w:cs="Arial"/>
          <w:b/>
          <w:color w:val="4E6EA5" w:themeColor="accent4"/>
        </w:rPr>
        <w:t xml:space="preserve"> my fund</w:t>
      </w:r>
      <w:r>
        <w:rPr>
          <w:rStyle w:val="SubtleEmphasis"/>
          <w:rFonts w:ascii="Arial" w:hAnsi="Arial" w:cs="Arial"/>
          <w:b/>
          <w:color w:val="4E6EA5" w:themeColor="accent4"/>
        </w:rPr>
        <w:t>?</w:t>
      </w:r>
    </w:p>
    <w:p w14:paraId="264D2010" w14:textId="44352B00" w:rsidR="00A857BA" w:rsidRPr="00A857BA" w:rsidRDefault="0028558E" w:rsidP="00AA62DA">
      <w:pPr>
        <w:rPr>
          <w:rFonts w:ascii="Arial" w:hAnsi="Arial" w:cs="Arial"/>
        </w:rPr>
      </w:pPr>
      <w:r w:rsidRPr="00926D2E">
        <w:rPr>
          <w:rFonts w:ascii="Arial" w:hAnsi="Arial" w:cs="Arial"/>
        </w:rPr>
        <w:t xml:space="preserve">These fund metrics are calculated based on the visible cash flows of the fund, not </w:t>
      </w:r>
      <w:proofErr w:type="gramStart"/>
      <w:r w:rsidRPr="00926D2E">
        <w:rPr>
          <w:rFonts w:ascii="Arial" w:hAnsi="Arial" w:cs="Arial"/>
        </w:rPr>
        <w:t>taking into account</w:t>
      </w:r>
      <w:proofErr w:type="gramEnd"/>
      <w:r w:rsidRPr="00926D2E">
        <w:rPr>
          <w:rFonts w:ascii="Arial" w:hAnsi="Arial" w:cs="Arial"/>
        </w:rPr>
        <w:t xml:space="preserve"> the balancing item</w:t>
      </w:r>
      <w:r w:rsidR="004029C3" w:rsidRPr="00926D2E">
        <w:rPr>
          <w:rFonts w:ascii="Arial" w:hAnsi="Arial" w:cs="Arial"/>
        </w:rPr>
        <w:t xml:space="preserve">. As the choice between ‘Cash </w:t>
      </w:r>
      <w:proofErr w:type="gramStart"/>
      <w:r w:rsidR="004029C3" w:rsidRPr="00926D2E">
        <w:rPr>
          <w:rFonts w:ascii="Arial" w:hAnsi="Arial" w:cs="Arial"/>
        </w:rPr>
        <w:t>On</w:t>
      </w:r>
      <w:proofErr w:type="gramEnd"/>
      <w:r w:rsidR="004029C3" w:rsidRPr="00926D2E">
        <w:rPr>
          <w:rFonts w:ascii="Arial" w:hAnsi="Arial" w:cs="Arial"/>
        </w:rPr>
        <w:t xml:space="preserve"> Account’ and ‘Floating Cash Flows’ define the treatment of this balancing item, it does not affect the metrics.</w:t>
      </w:r>
    </w:p>
    <w:p w14:paraId="21F7C582" w14:textId="65C3D8E8" w:rsidR="00AA62DA" w:rsidRPr="007E092B" w:rsidRDefault="00AA62DA" w:rsidP="002F55C8">
      <w:pPr>
        <w:rPr>
          <w:rStyle w:val="SubtleEmphasis"/>
          <w:rFonts w:ascii="Arial" w:hAnsi="Arial" w:cs="Arial"/>
          <w:b/>
          <w:color w:val="4E6EA5" w:themeColor="accent4"/>
        </w:rPr>
      </w:pPr>
      <w:r w:rsidRPr="007E092B">
        <w:rPr>
          <w:rStyle w:val="SubtleEmphasis"/>
          <w:rFonts w:ascii="Arial" w:hAnsi="Arial" w:cs="Arial"/>
          <w:b/>
          <w:color w:val="4E6EA5" w:themeColor="accent4"/>
        </w:rPr>
        <w:t xml:space="preserve">Can I define a </w:t>
      </w:r>
      <w:r w:rsidRPr="007E092B">
        <w:rPr>
          <w:rStyle w:val="SubtleEmphasis"/>
          <w:rFonts w:ascii="Arial" w:hAnsi="Arial" w:cs="Arial"/>
          <w:b/>
          <w:i w:val="0"/>
          <w:color w:val="4E6EA5" w:themeColor="accent4"/>
        </w:rPr>
        <w:t>Fund of Funds</w:t>
      </w:r>
      <w:r w:rsidRPr="007E092B">
        <w:rPr>
          <w:rStyle w:val="SubtleEmphasis"/>
          <w:rFonts w:ascii="Arial" w:hAnsi="Arial" w:cs="Arial"/>
          <w:b/>
          <w:color w:val="4E6EA5" w:themeColor="accent4"/>
        </w:rPr>
        <w:t xml:space="preserve"> where the buckets of sensitivities used to define the constituent funds are different?</w:t>
      </w:r>
    </w:p>
    <w:p w14:paraId="0C841D3A" w14:textId="41E3587E" w:rsidR="00537A18" w:rsidRPr="007E092B" w:rsidRDefault="00AA62DA" w:rsidP="00537A18">
      <w:pPr>
        <w:rPr>
          <w:rFonts w:ascii="Arial" w:hAnsi="Arial" w:cs="Arial"/>
        </w:rPr>
      </w:pPr>
      <w:r w:rsidRPr="007E092B">
        <w:rPr>
          <w:rFonts w:ascii="Arial" w:hAnsi="Arial" w:cs="Arial"/>
        </w:rPr>
        <w:t>Yes. Once the tenor-by-tenor cashflows have been inferred</w:t>
      </w:r>
      <w:r w:rsidR="00D366C5" w:rsidRPr="007E092B">
        <w:rPr>
          <w:rFonts w:ascii="Arial" w:hAnsi="Arial" w:cs="Arial"/>
        </w:rPr>
        <w:t>,</w:t>
      </w:r>
      <w:r w:rsidRPr="007E092B">
        <w:rPr>
          <w:rFonts w:ascii="Arial" w:hAnsi="Arial" w:cs="Arial"/>
        </w:rPr>
        <w:t xml:space="preserve"> funds can be freely combined.</w:t>
      </w:r>
    </w:p>
    <w:p w14:paraId="7BCA5810" w14:textId="77777777" w:rsidR="00940765" w:rsidRPr="007E092B" w:rsidRDefault="00940765" w:rsidP="00940765">
      <w:pPr>
        <w:pStyle w:val="Heading1"/>
        <w:rPr>
          <w:rFonts w:ascii="Arial" w:hAnsi="Arial" w:cs="Arial"/>
        </w:rPr>
      </w:pPr>
      <w:bookmarkStart w:id="221" w:name="_Toc276118371"/>
      <w:bookmarkStart w:id="222" w:name="_Toc487466707"/>
      <w:bookmarkEnd w:id="4"/>
      <w:bookmarkEnd w:id="3"/>
      <w:r w:rsidRPr="007E092B">
        <w:rPr>
          <w:rFonts w:ascii="Arial" w:hAnsi="Arial" w:cs="Arial"/>
        </w:rPr>
        <w:lastRenderedPageBreak/>
        <w:t>Disclaimer</w:t>
      </w:r>
      <w:bookmarkEnd w:id="221"/>
      <w:bookmarkEnd w:id="222"/>
    </w:p>
    <w:p w14:paraId="1CA15DF1" w14:textId="77777777" w:rsidR="00940765" w:rsidRPr="007E092B" w:rsidRDefault="00940765" w:rsidP="00940765">
      <w:pPr>
        <w:rPr>
          <w:rFonts w:ascii="Arial" w:hAnsi="Arial" w:cs="Arial"/>
        </w:rPr>
      </w:pPr>
      <w:r w:rsidRPr="007E092B">
        <w:rPr>
          <w:rFonts w:ascii="Arial" w:hAnsi="Arial" w:cs="Arial"/>
        </w:rPr>
        <w:t>This document contains proprietary information that is confidential, constitutes intellectual property of Risk First Group Limited or an affiliate (</w:t>
      </w:r>
      <w:r w:rsidRPr="007E092B">
        <w:rPr>
          <w:rFonts w:ascii="Arial" w:hAnsi="Arial" w:cs="Arial"/>
          <w:b/>
        </w:rPr>
        <w:t>Risk First</w:t>
      </w:r>
      <w:r w:rsidRPr="007E092B">
        <w:rPr>
          <w:rFonts w:ascii="Arial" w:hAnsi="Arial" w:cs="Arial"/>
        </w:rPr>
        <w:t xml:space="preserve">) and may be subject to legal privilege.  If you have a confidentiality or non-disclosure agreement with Risk First, this document constitutes confidential information of Risk First. You may not copy or distribute this </w:t>
      </w:r>
      <w:proofErr w:type="gramStart"/>
      <w:r w:rsidRPr="007E092B">
        <w:rPr>
          <w:rFonts w:ascii="Arial" w:hAnsi="Arial" w:cs="Arial"/>
        </w:rPr>
        <w:t>document</w:t>
      </w:r>
      <w:proofErr w:type="gramEnd"/>
      <w:r w:rsidRPr="007E092B">
        <w:rPr>
          <w:rFonts w:ascii="Arial" w:hAnsi="Arial" w:cs="Arial"/>
        </w:rPr>
        <w:t xml:space="preserve"> or any information contained in it to any other person except as required by law, regulation or appropriate court order or by written agreement from Risk First. Although reasonable care has been taken by Risk First to ensure that the facts stated, opinions given and projections made in this document are fair and accurate, no representation or warranty, express or implied, is made as to, and no reliance should be placed on, the fairness, accuracy or completeness of the information, opinions, estimates or projections contained in this document. Neither Risk First nor any other person accepts any liability for any loss arising from any use of this document or its contents or otherwise. The information and/or recommendations contained in this document are given as at its date of publication and are subject to change without notice. This document is not an offer for sale, invitation to treat or subscription of or solicitation of any offer to buy or subscribe for any securities nor shall it form the basis of or be relied on in connection with or act as an inducement to enter in</w:t>
      </w:r>
      <w:r w:rsidR="00F75C26" w:rsidRPr="007E092B">
        <w:rPr>
          <w:rFonts w:ascii="Arial" w:hAnsi="Arial" w:cs="Arial"/>
        </w:rPr>
        <w:t xml:space="preserve">to any contract or commitment. </w:t>
      </w:r>
      <w:r w:rsidRPr="007E092B">
        <w:rPr>
          <w:rFonts w:ascii="Arial" w:hAnsi="Arial" w:cs="Arial"/>
        </w:rPr>
        <w:t>Risk First is not acting on your behalf and will not be held responsible for providing you protection in this matter.</w:t>
      </w:r>
    </w:p>
    <w:p w14:paraId="759DB167" w14:textId="77777777" w:rsidR="00E91580" w:rsidRPr="007E092B" w:rsidRDefault="00E91580" w:rsidP="00E42BEF">
      <w:pPr>
        <w:rPr>
          <w:rFonts w:ascii="Arial" w:hAnsi="Arial" w:cs="Arial"/>
          <w:color w:val="2E2F43"/>
        </w:rPr>
      </w:pPr>
    </w:p>
    <w:p w14:paraId="3DABA7DE" w14:textId="517D8C9E" w:rsidR="00A9677E" w:rsidRPr="007E092B" w:rsidRDefault="00A9677E" w:rsidP="00E42BEF">
      <w:pPr>
        <w:rPr>
          <w:rFonts w:ascii="Arial" w:hAnsi="Arial" w:cs="Arial"/>
          <w:color w:val="2E2F43"/>
        </w:rPr>
      </w:pPr>
    </w:p>
    <w:sectPr w:rsidR="00A9677E" w:rsidRPr="007E092B" w:rsidSect="008B671C">
      <w:footerReference w:type="default" r:id="rId11"/>
      <w:footerReference w:type="first" r:id="rId12"/>
      <w:pgSz w:w="11900" w:h="16840"/>
      <w:pgMar w:top="1440" w:right="1800" w:bottom="1440" w:left="1800" w:header="708" w:footer="3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80722" w14:textId="77777777" w:rsidR="00DE4C3F" w:rsidRDefault="00DE4C3F" w:rsidP="00042951">
      <w:pPr>
        <w:spacing w:after="0"/>
      </w:pPr>
      <w:r>
        <w:separator/>
      </w:r>
    </w:p>
  </w:endnote>
  <w:endnote w:type="continuationSeparator" w:id="0">
    <w:p w14:paraId="5AF91C5B" w14:textId="77777777" w:rsidR="00DE4C3F" w:rsidRDefault="00DE4C3F" w:rsidP="000429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Neue">
    <w:altName w:val="Corbel"/>
    <w:charset w:val="00"/>
    <w:family w:val="swiss"/>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2E1A" w14:textId="0B7CB7A2" w:rsidR="00FB318B" w:rsidRPr="008B671C" w:rsidRDefault="00FB318B" w:rsidP="008B671C">
    <w:pPr>
      <w:pStyle w:val="Footer"/>
      <w:spacing w:line="480" w:lineRule="auto"/>
      <w:rPr>
        <w:rFonts w:cs="Arial"/>
        <w:sz w:val="14"/>
        <w:szCs w:val="14"/>
      </w:rPr>
    </w:pPr>
    <w:r w:rsidRPr="007E092B">
      <w:rPr>
        <w:rFonts w:ascii="Arial" w:hAnsi="Arial" w:cs="Arial"/>
        <w:sz w:val="14"/>
        <w:szCs w:val="14"/>
      </w:rPr>
      <w:fldChar w:fldCharType="begin"/>
    </w:r>
    <w:r w:rsidRPr="007E092B">
      <w:rPr>
        <w:rFonts w:ascii="Arial" w:hAnsi="Arial" w:cs="Arial"/>
        <w:sz w:val="14"/>
        <w:szCs w:val="14"/>
      </w:rPr>
      <w:instrText xml:space="preserve"> PAGE   \* MERGEFORMAT </w:instrText>
    </w:r>
    <w:r w:rsidRPr="007E092B">
      <w:rPr>
        <w:rFonts w:ascii="Arial" w:hAnsi="Arial" w:cs="Arial"/>
        <w:sz w:val="14"/>
        <w:szCs w:val="14"/>
      </w:rPr>
      <w:fldChar w:fldCharType="separate"/>
    </w:r>
    <w:r w:rsidR="00926D2E">
      <w:rPr>
        <w:rFonts w:ascii="Arial" w:hAnsi="Arial" w:cs="Arial"/>
        <w:noProof/>
        <w:sz w:val="14"/>
        <w:szCs w:val="14"/>
      </w:rPr>
      <w:t>26</w:t>
    </w:r>
    <w:r w:rsidRPr="007E092B">
      <w:rPr>
        <w:rFonts w:ascii="Arial" w:hAnsi="Arial" w:cs="Arial"/>
        <w:sz w:val="14"/>
        <w:szCs w:val="14"/>
      </w:rPr>
      <w:fldChar w:fldCharType="end"/>
    </w:r>
    <w:r>
      <w:rPr>
        <w:rFonts w:cs="Arial"/>
        <w:sz w:val="14"/>
        <w:szCs w:val="14"/>
      </w:rPr>
      <w:tab/>
    </w:r>
    <w:r>
      <w:rPr>
        <w:rFonts w:cs="Arial"/>
        <w:sz w:val="14"/>
        <w:szCs w:val="14"/>
      </w:rPr>
      <w:tab/>
    </w:r>
    <w:r w:rsidRPr="007E092B">
      <w:rPr>
        <w:rFonts w:ascii="Arial" w:hAnsi="Arial" w:cs="Arial"/>
        <w:b/>
        <w:color w:val="2E2F43" w:themeColor="text2"/>
        <w:sz w:val="14"/>
        <w:szCs w:val="14"/>
      </w:rPr>
      <w:t>www.riskfirst.com</w:t>
    </w:r>
    <w:r>
      <w:rPr>
        <w:noProof/>
        <w:lang w:val="en-US"/>
      </w:rPr>
      <w:drawing>
        <wp:anchor distT="0" distB="0" distL="114300" distR="114300" simplePos="0" relativeHeight="251659264" behindDoc="0" locked="0" layoutInCell="1" allowOverlap="1" wp14:anchorId="0B4500EC" wp14:editId="71410DC3">
          <wp:simplePos x="0" y="0"/>
          <wp:positionH relativeFrom="column">
            <wp:posOffset>4381500</wp:posOffset>
          </wp:positionH>
          <wp:positionV relativeFrom="paragraph">
            <wp:posOffset>-3012440</wp:posOffset>
          </wp:positionV>
          <wp:extent cx="2464920" cy="49331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 flag blue.png"/>
                  <pic:cNvPicPr/>
                </pic:nvPicPr>
                <pic:blipFill>
                  <a:blip r:embed="rId1">
                    <a:alphaModFix amt="10000"/>
                    <a:extLst>
                      <a:ext uri="{28A0092B-C50C-407E-A947-70E740481C1C}">
                        <a14:useLocalDpi xmlns:a14="http://schemas.microsoft.com/office/drawing/2010/main" val="0"/>
                      </a:ext>
                    </a:extLst>
                  </a:blip>
                  <a:stretch>
                    <a:fillRect/>
                  </a:stretch>
                </pic:blipFill>
                <pic:spPr>
                  <a:xfrm rot="10800000">
                    <a:off x="0" y="0"/>
                    <a:ext cx="2464920" cy="493310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4C64" w14:textId="77777777" w:rsidR="00FB318B" w:rsidRDefault="00FB318B" w:rsidP="008B671C">
    <w:pPr>
      <w:pStyle w:val="Footer"/>
      <w:rPr>
        <w:rFonts w:cs="Arial"/>
        <w:color w:val="808080"/>
        <w:sz w:val="14"/>
        <w:szCs w:val="14"/>
      </w:rPr>
    </w:pPr>
  </w:p>
  <w:p w14:paraId="629A6A13" w14:textId="1F2AC18F" w:rsidR="00FB318B" w:rsidRDefault="00FB318B">
    <w:pPr>
      <w:pStyle w:val="Footer"/>
      <w:rPr>
        <w:rFonts w:cs="Arial"/>
        <w:b/>
        <w:color w:val="2E2F43" w:themeColor="text2"/>
        <w:sz w:val="14"/>
        <w:szCs w:val="14"/>
      </w:rPr>
    </w:pPr>
    <w:r w:rsidRPr="007E092B">
      <w:rPr>
        <w:rFonts w:ascii="Arial" w:hAnsi="Arial" w:cs="Arial"/>
        <w:color w:val="808080"/>
        <w:sz w:val="14"/>
        <w:szCs w:val="14"/>
      </w:rPr>
      <w:t xml:space="preserve">© </w:t>
    </w:r>
    <w:proofErr w:type="spellStart"/>
    <w:r w:rsidRPr="007E092B">
      <w:rPr>
        <w:rFonts w:ascii="Arial" w:hAnsi="Arial" w:cs="Arial"/>
        <w:color w:val="808080"/>
        <w:sz w:val="14"/>
        <w:szCs w:val="14"/>
      </w:rPr>
      <w:t>RiskFirst</w:t>
    </w:r>
    <w:proofErr w:type="spellEnd"/>
    <w:r w:rsidRPr="007E092B">
      <w:rPr>
        <w:rFonts w:ascii="Arial" w:hAnsi="Arial" w:cs="Arial"/>
        <w:color w:val="808080"/>
        <w:sz w:val="14"/>
        <w:szCs w:val="14"/>
      </w:rPr>
      <w:t xml:space="preserve"> 201</w:t>
    </w:r>
    <w:r>
      <w:rPr>
        <w:rFonts w:ascii="Arial" w:hAnsi="Arial" w:cs="Arial"/>
        <w:color w:val="808080"/>
        <w:sz w:val="14"/>
        <w:szCs w:val="14"/>
      </w:rPr>
      <w:t>7</w:t>
    </w:r>
    <w:r w:rsidRPr="00A43D27">
      <w:rPr>
        <w:rFonts w:cs="Arial"/>
        <w:b/>
        <w:color w:val="2D2D6D"/>
        <w:sz w:val="14"/>
        <w:szCs w:val="14"/>
      </w:rPr>
      <w:t xml:space="preserve"> </w:t>
    </w:r>
    <w:r>
      <w:rPr>
        <w:rFonts w:cs="Arial"/>
        <w:b/>
        <w:color w:val="2D2D6D"/>
        <w:sz w:val="14"/>
        <w:szCs w:val="14"/>
      </w:rPr>
      <w:tab/>
    </w:r>
    <w:r>
      <w:rPr>
        <w:rFonts w:cs="Arial"/>
        <w:b/>
        <w:color w:val="2D2D6D"/>
        <w:sz w:val="14"/>
        <w:szCs w:val="14"/>
      </w:rPr>
      <w:tab/>
    </w:r>
    <w:r w:rsidRPr="007E092B">
      <w:rPr>
        <w:rFonts w:ascii="Arial" w:hAnsi="Arial" w:cs="Arial"/>
        <w:b/>
        <w:color w:val="2E2F43" w:themeColor="text2"/>
        <w:sz w:val="14"/>
        <w:szCs w:val="14"/>
      </w:rPr>
      <w:t>www.riskfirst.com</w:t>
    </w:r>
  </w:p>
  <w:p w14:paraId="58E43B42" w14:textId="77777777" w:rsidR="00FB318B" w:rsidRDefault="00FB318B">
    <w:pPr>
      <w:pStyle w:val="Footer"/>
      <w:rPr>
        <w:rFonts w:cs="Arial"/>
        <w:sz w:val="14"/>
        <w:szCs w:val="14"/>
      </w:rPr>
    </w:pPr>
  </w:p>
  <w:p w14:paraId="46C24372" w14:textId="77777777" w:rsidR="00FB318B" w:rsidRPr="008B671C" w:rsidRDefault="00FB318B">
    <w:pPr>
      <w:pStyle w:val="Footer"/>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BAB3" w14:textId="77777777" w:rsidR="00DE4C3F" w:rsidRDefault="00DE4C3F" w:rsidP="00042951">
      <w:pPr>
        <w:spacing w:after="0"/>
      </w:pPr>
      <w:r>
        <w:separator/>
      </w:r>
    </w:p>
  </w:footnote>
  <w:footnote w:type="continuationSeparator" w:id="0">
    <w:p w14:paraId="3393C5C3" w14:textId="77777777" w:rsidR="00DE4C3F" w:rsidRDefault="00DE4C3F" w:rsidP="00042951">
      <w:pPr>
        <w:spacing w:after="0"/>
      </w:pPr>
      <w:r>
        <w:continuationSeparator/>
      </w:r>
    </w:p>
  </w:footnote>
  <w:footnote w:id="1">
    <w:p w14:paraId="36CFA1FA" w14:textId="27391278" w:rsidR="00FB318B" w:rsidRPr="007E092B" w:rsidRDefault="00FB318B">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Exactly true for cases where the credit spread is zero. This is because the product of the discount factor </w:t>
      </w:r>
      <m:oMath>
        <m:sSup>
          <m:sSupPr>
            <m:ctrlPr>
              <w:rPr>
                <w:rFonts w:ascii="Cambria Math" w:hAnsi="Cambria Math" w:cs="Arial"/>
                <w:i/>
                <w:sz w:val="16"/>
                <w:szCs w:val="16"/>
              </w:rPr>
            </m:ctrlPr>
          </m:sSupPr>
          <m:e>
            <m:r>
              <w:rPr>
                <w:rFonts w:ascii="Cambria Math" w:hAnsi="Cambria Math" w:cs="Arial"/>
                <w:sz w:val="16"/>
                <w:szCs w:val="16"/>
              </w:rPr>
              <m:t>(1+r)</m:t>
            </m:r>
          </m:e>
          <m:sup>
            <m:r>
              <w:rPr>
                <w:rFonts w:ascii="Cambria Math" w:hAnsi="Cambria Math" w:cs="Arial"/>
                <w:sz w:val="16"/>
                <w:szCs w:val="16"/>
              </w:rPr>
              <m:t>-t</m:t>
            </m:r>
          </m:sup>
        </m:sSup>
        <m:r>
          <w:rPr>
            <w:rFonts w:ascii="Cambria Math" w:hAnsi="Cambria Math" w:cs="Arial"/>
            <w:sz w:val="16"/>
            <w:szCs w:val="16"/>
          </w:rPr>
          <m:t xml:space="preserve"> </m:t>
        </m:r>
      </m:oMath>
      <w:r w:rsidRPr="007E092B">
        <w:rPr>
          <w:rFonts w:ascii="Arial" w:hAnsi="Arial" w:cs="Arial"/>
          <w:sz w:val="16"/>
          <w:szCs w:val="16"/>
        </w:rPr>
        <w:t xml:space="preserve">and floating rate multiplier </w:t>
      </w:r>
      <m:oMath>
        <m:sSup>
          <m:sSupPr>
            <m:ctrlPr>
              <w:rPr>
                <w:rFonts w:ascii="Cambria Math" w:hAnsi="Cambria Math" w:cs="Arial"/>
                <w:i/>
                <w:sz w:val="16"/>
                <w:szCs w:val="16"/>
              </w:rPr>
            </m:ctrlPr>
          </m:sSupPr>
          <m:e>
            <m:r>
              <w:rPr>
                <w:rFonts w:ascii="Cambria Math" w:hAnsi="Cambria Math" w:cs="Arial"/>
                <w:sz w:val="16"/>
                <w:szCs w:val="16"/>
              </w:rPr>
              <m:t>(1+r)</m:t>
            </m:r>
          </m:e>
          <m:sup>
            <m:r>
              <w:rPr>
                <w:rFonts w:ascii="Cambria Math" w:hAnsi="Cambria Math" w:cs="Arial"/>
                <w:sz w:val="16"/>
                <w:szCs w:val="16"/>
              </w:rPr>
              <m:t>t</m:t>
            </m:r>
          </m:sup>
        </m:sSup>
      </m:oMath>
      <w:r w:rsidRPr="007E092B">
        <w:rPr>
          <w:rFonts w:ascii="Arial" w:hAnsi="Arial" w:cs="Arial"/>
          <w:sz w:val="16"/>
          <w:szCs w:val="16"/>
        </w:rPr>
        <w:t xml:space="preserve"> is unity.</w:t>
      </w:r>
    </w:p>
  </w:footnote>
  <w:footnote w:id="2">
    <w:p w14:paraId="2AEB7CBE" w14:textId="0CE53AE0" w:rsidR="00FB318B" w:rsidRDefault="00FB318B">
      <w:pPr>
        <w:pStyle w:val="FootnoteText"/>
      </w:pPr>
      <w:r w:rsidRPr="007E092B">
        <w:rPr>
          <w:rStyle w:val="FootnoteReference"/>
          <w:rFonts w:ascii="Arial" w:hAnsi="Arial" w:cs="Arial"/>
          <w:sz w:val="16"/>
          <w:szCs w:val="16"/>
        </w:rPr>
        <w:footnoteRef/>
      </w:r>
      <w:r w:rsidRPr="007E092B">
        <w:rPr>
          <w:rFonts w:ascii="Arial" w:hAnsi="Arial" w:cs="Arial"/>
          <w:sz w:val="16"/>
          <w:szCs w:val="16"/>
        </w:rPr>
        <w:t xml:space="preserve"> A “bullet” bond consists of a single cashflow at maturity. It has zero coupons.</w:t>
      </w:r>
    </w:p>
  </w:footnote>
  <w:footnote w:id="3">
    <w:p w14:paraId="245765D8" w14:textId="5E6F7C2E" w:rsidR="00FB318B" w:rsidRPr="007E092B" w:rsidRDefault="00FB318B">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Users do not explicitly input the width; this is calculated from the sequence of bucket left edges and shown in this table for illustration</w:t>
      </w:r>
    </w:p>
  </w:footnote>
  <w:footnote w:id="4">
    <w:p w14:paraId="78FA52ED" w14:textId="64780EA8" w:rsidR="00FB318B" w:rsidRDefault="00FB318B">
      <w:pPr>
        <w:pStyle w:val="FootnoteText"/>
      </w:pPr>
      <w:r w:rsidRPr="007E092B">
        <w:rPr>
          <w:rStyle w:val="FootnoteReference"/>
          <w:rFonts w:ascii="Arial" w:hAnsi="Arial" w:cs="Arial"/>
          <w:sz w:val="16"/>
          <w:szCs w:val="16"/>
        </w:rPr>
        <w:footnoteRef/>
      </w:r>
      <w:r w:rsidRPr="007E092B">
        <w:rPr>
          <w:rFonts w:ascii="Arial" w:hAnsi="Arial" w:cs="Arial"/>
          <w:sz w:val="16"/>
          <w:szCs w:val="16"/>
        </w:rPr>
        <w:t xml:space="preserve"> If the first bucket’s left edge is 0, it is internally treated as being 1 as no cashflow can be inferred at tenor 0; unless the next bucket has a left edge of 1, in which case an error is generated.</w:t>
      </w:r>
    </w:p>
  </w:footnote>
  <w:footnote w:id="5">
    <w:p w14:paraId="3AA376F3" w14:textId="26923663"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Credit risk for inflation-linked bonds is modelled as an overlay of credit-risky, non-inflation-linked cashflows</w:t>
      </w:r>
    </w:p>
  </w:footnote>
  <w:footnote w:id="6">
    <w:p w14:paraId="2C17275D" w14:textId="77777777"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Inferred </w:t>
      </w:r>
      <w:proofErr w:type="spellStart"/>
      <w:r w:rsidRPr="007E092B">
        <w:rPr>
          <w:rFonts w:ascii="Arial" w:hAnsi="Arial" w:cs="Arial"/>
          <w:sz w:val="16"/>
          <w:szCs w:val="16"/>
        </w:rPr>
        <w:t>notionals</w:t>
      </w:r>
      <w:proofErr w:type="spellEnd"/>
      <w:r w:rsidRPr="007E092B">
        <w:rPr>
          <w:rFonts w:ascii="Arial" w:hAnsi="Arial" w:cs="Arial"/>
          <w:sz w:val="16"/>
          <w:szCs w:val="16"/>
        </w:rPr>
        <w:t xml:space="preserve"> and cashflows reflect </w:t>
      </w:r>
      <w:proofErr w:type="spellStart"/>
      <w:r w:rsidRPr="007E092B">
        <w:rPr>
          <w:rFonts w:ascii="Arial" w:hAnsi="Arial" w:cs="Arial"/>
          <w:sz w:val="16"/>
          <w:szCs w:val="16"/>
        </w:rPr>
        <w:t>notionals</w:t>
      </w:r>
      <w:proofErr w:type="spellEnd"/>
      <w:r w:rsidRPr="007E092B">
        <w:rPr>
          <w:rFonts w:ascii="Arial" w:hAnsi="Arial" w:cs="Arial"/>
          <w:sz w:val="16"/>
          <w:szCs w:val="16"/>
        </w:rPr>
        <w:t xml:space="preserve"> already paid down</w:t>
      </w:r>
    </w:p>
  </w:footnote>
  <w:footnote w:id="7">
    <w:p w14:paraId="53A9242B" w14:textId="47A1D420" w:rsidR="00FB318B" w:rsidRPr="007E092B" w:rsidRDefault="00FB318B">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CDS, CDX show a very small amount of interest rate sensitivity</w:t>
      </w:r>
    </w:p>
  </w:footnote>
  <w:footnote w:id="8">
    <w:p w14:paraId="0F4DECFC" w14:textId="77777777"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Effectively equivalent to CDX treatment; no specific </w:t>
      </w:r>
      <w:proofErr w:type="spellStart"/>
      <w:r w:rsidRPr="007E092B">
        <w:rPr>
          <w:rFonts w:ascii="Arial" w:hAnsi="Arial" w:cs="Arial"/>
          <w:sz w:val="16"/>
          <w:szCs w:val="16"/>
        </w:rPr>
        <w:t>payouts</w:t>
      </w:r>
      <w:proofErr w:type="spellEnd"/>
      <w:r w:rsidRPr="007E092B">
        <w:rPr>
          <w:rFonts w:ascii="Arial" w:hAnsi="Arial" w:cs="Arial"/>
          <w:sz w:val="16"/>
          <w:szCs w:val="16"/>
        </w:rPr>
        <w:t xml:space="preserve"> on individual default events are accommodated</w:t>
      </w:r>
    </w:p>
  </w:footnote>
  <w:footnote w:id="9">
    <w:p w14:paraId="3B893CFD" w14:textId="77777777" w:rsidR="00FB318B" w:rsidRPr="007C0703" w:rsidRDefault="00FB318B" w:rsidP="000D547F">
      <w:pPr>
        <w:pStyle w:val="FootnoteText"/>
        <w:rPr>
          <w:rFonts w:cs="Arial"/>
          <w:sz w:val="20"/>
        </w:rPr>
      </w:pPr>
      <w:r w:rsidRPr="007E092B">
        <w:rPr>
          <w:rStyle w:val="FootnoteReference"/>
          <w:rFonts w:ascii="Arial" w:hAnsi="Arial" w:cs="Arial"/>
          <w:sz w:val="16"/>
          <w:szCs w:val="16"/>
        </w:rPr>
        <w:footnoteRef/>
      </w:r>
      <w:r w:rsidRPr="007E092B">
        <w:rPr>
          <w:rFonts w:ascii="Arial" w:hAnsi="Arial" w:cs="Arial"/>
          <w:sz w:val="16"/>
          <w:szCs w:val="16"/>
        </w:rPr>
        <w:t xml:space="preserve"> Rolling contracts assumed</w:t>
      </w:r>
    </w:p>
  </w:footnote>
  <w:footnote w:id="10">
    <w:p w14:paraId="1AF58DA7" w14:textId="77777777"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Rolling contracts assumed</w:t>
      </w:r>
    </w:p>
  </w:footnote>
  <w:footnote w:id="11">
    <w:p w14:paraId="59480E0B" w14:textId="77777777"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Long/short cash positions in two economies</w:t>
      </w:r>
    </w:p>
  </w:footnote>
  <w:footnote w:id="12">
    <w:p w14:paraId="3C4F95B0" w14:textId="77777777" w:rsidR="00FB318B" w:rsidRPr="007E092B" w:rsidRDefault="00FB318B" w:rsidP="000D547F">
      <w:pPr>
        <w:pStyle w:val="FootnoteText"/>
        <w:rPr>
          <w:rFonts w:ascii="Arial" w:hAnsi="Arial" w:cs="Arial"/>
          <w:sz w:val="16"/>
          <w:szCs w:val="16"/>
        </w:rPr>
      </w:pPr>
      <w:r w:rsidRPr="007E092B">
        <w:rPr>
          <w:rStyle w:val="FootnoteReference"/>
          <w:rFonts w:ascii="Arial" w:hAnsi="Arial" w:cs="Arial"/>
          <w:sz w:val="16"/>
          <w:szCs w:val="16"/>
        </w:rPr>
        <w:footnoteRef/>
      </w:r>
      <w:r w:rsidRPr="007E092B">
        <w:rPr>
          <w:rFonts w:ascii="Arial" w:hAnsi="Arial" w:cs="Arial"/>
          <w:sz w:val="16"/>
          <w:szCs w:val="16"/>
        </w:rPr>
        <w:t xml:space="preserve"> Rolling contracts assumed</w:t>
      </w:r>
    </w:p>
  </w:footnote>
  <w:footnote w:id="13">
    <w:p w14:paraId="542E44AC" w14:textId="77777777" w:rsidR="00FB318B" w:rsidRPr="007C0703" w:rsidRDefault="00FB318B" w:rsidP="000D547F">
      <w:pPr>
        <w:pStyle w:val="FootnoteText"/>
        <w:rPr>
          <w:rFonts w:cs="Arial"/>
          <w:sz w:val="20"/>
        </w:rPr>
      </w:pPr>
      <w:r w:rsidRPr="007E092B">
        <w:rPr>
          <w:rStyle w:val="FootnoteReference"/>
          <w:rFonts w:ascii="Arial" w:hAnsi="Arial" w:cs="Arial"/>
          <w:sz w:val="16"/>
          <w:szCs w:val="16"/>
        </w:rPr>
        <w:footnoteRef/>
      </w:r>
      <w:r w:rsidRPr="007E092B">
        <w:rPr>
          <w:rFonts w:ascii="Arial" w:hAnsi="Arial" w:cs="Arial"/>
          <w:sz w:val="16"/>
          <w:szCs w:val="16"/>
        </w:rPr>
        <w:t xml:space="preserve"> Rolling contracts assumed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6BD9E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1.5pt;height:363pt" o:bullet="t">
        <v:imagedata r:id="rId1" o:title="RF flag blue"/>
      </v:shape>
    </w:pict>
  </w:numPicBullet>
  <w:numPicBullet w:numPicBulletId="1">
    <w:pict>
      <v:shape id="_x0000_i1033" type="#_x0000_t75" style="width:3in;height:3in" o:bullet="t">
        <v:imagedata r:id="rId2" o:title=""/>
      </v:shape>
    </w:pict>
  </w:numPicBullet>
  <w:abstractNum w:abstractNumId="0" w15:restartNumberingAfterBreak="0">
    <w:nsid w:val="02371B1C"/>
    <w:multiLevelType w:val="hybridMultilevel"/>
    <w:tmpl w:val="7598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BAC"/>
    <w:multiLevelType w:val="hybridMultilevel"/>
    <w:tmpl w:val="72E65608"/>
    <w:lvl w:ilvl="0" w:tplc="66B4A0B8">
      <w:start w:val="1"/>
      <w:numFmt w:val="bullet"/>
      <w:lvlText w:val="z"/>
      <w:lvlJc w:val="left"/>
      <w:pPr>
        <w:ind w:left="360" w:hanging="360"/>
      </w:pPr>
      <w:rPr>
        <w:rFonts w:ascii="Wingdings 3" w:hAnsi="Wingdings 3" w:hint="default"/>
        <w:color w:val="A3006A"/>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8B12F5"/>
    <w:multiLevelType w:val="hybridMultilevel"/>
    <w:tmpl w:val="DC4E5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71C17"/>
    <w:multiLevelType w:val="hybridMultilevel"/>
    <w:tmpl w:val="490CC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533EE"/>
    <w:multiLevelType w:val="hybridMultilevel"/>
    <w:tmpl w:val="35B602B8"/>
    <w:lvl w:ilvl="0" w:tplc="3010422E">
      <w:start w:val="1"/>
      <w:numFmt w:val="bullet"/>
      <w:lvlText w:val=""/>
      <w:lvlJc w:val="left"/>
      <w:pPr>
        <w:ind w:left="720" w:hanging="360"/>
      </w:pPr>
      <w:rPr>
        <w:rFonts w:ascii="Wingdings 3" w:hAnsi="Wingdings 3" w:hint="default"/>
        <w:color w:val="A30069"/>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DDAB826">
      <w:numFmt w:val="bullet"/>
      <w:lvlText w:val=""/>
      <w:lvlJc w:val="left"/>
      <w:pPr>
        <w:ind w:left="2880" w:hanging="360"/>
      </w:pPr>
      <w:rPr>
        <w:rFonts w:ascii="Symbol" w:eastAsia="Calibri" w:hAnsi="Symbol"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D6C82"/>
    <w:multiLevelType w:val="hybridMultilevel"/>
    <w:tmpl w:val="EF06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80C09"/>
    <w:multiLevelType w:val="hybridMultilevel"/>
    <w:tmpl w:val="45E6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344501"/>
    <w:multiLevelType w:val="multilevel"/>
    <w:tmpl w:val="D3C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B6132"/>
    <w:multiLevelType w:val="hybridMultilevel"/>
    <w:tmpl w:val="09C6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63572"/>
    <w:multiLevelType w:val="hybridMultilevel"/>
    <w:tmpl w:val="0AFEED26"/>
    <w:lvl w:ilvl="0" w:tplc="0809000F">
      <w:start w:val="1"/>
      <w:numFmt w:val="decimal"/>
      <w:lvlText w:val="%1."/>
      <w:lvlJc w:val="left"/>
      <w:pPr>
        <w:ind w:left="1287"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B1D14"/>
    <w:multiLevelType w:val="hybridMultilevel"/>
    <w:tmpl w:val="59B83E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88138A7"/>
    <w:multiLevelType w:val="hybridMultilevel"/>
    <w:tmpl w:val="41409436"/>
    <w:lvl w:ilvl="0" w:tplc="6B38A13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E2096"/>
    <w:multiLevelType w:val="hybridMultilevel"/>
    <w:tmpl w:val="9D78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A4598"/>
    <w:multiLevelType w:val="hybridMultilevel"/>
    <w:tmpl w:val="B6E86426"/>
    <w:lvl w:ilvl="0" w:tplc="33E0A61E">
      <w:start w:val="2"/>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AE0B2E"/>
    <w:multiLevelType w:val="hybridMultilevel"/>
    <w:tmpl w:val="7764CB66"/>
    <w:lvl w:ilvl="0" w:tplc="9D9CF17A">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5" w15:restartNumberingAfterBreak="0">
    <w:nsid w:val="4D307A91"/>
    <w:multiLevelType w:val="hybridMultilevel"/>
    <w:tmpl w:val="E0A4B3B8"/>
    <w:lvl w:ilvl="0" w:tplc="034006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E769D"/>
    <w:multiLevelType w:val="hybridMultilevel"/>
    <w:tmpl w:val="86A8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24C01"/>
    <w:multiLevelType w:val="hybridMultilevel"/>
    <w:tmpl w:val="231C4F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D072BCD"/>
    <w:multiLevelType w:val="hybridMultilevel"/>
    <w:tmpl w:val="1720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37759"/>
    <w:multiLevelType w:val="hybridMultilevel"/>
    <w:tmpl w:val="A73A0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6E750E"/>
    <w:multiLevelType w:val="hybridMultilevel"/>
    <w:tmpl w:val="BF8AB0BE"/>
    <w:lvl w:ilvl="0" w:tplc="DBDC1A3C">
      <w:start w:val="1"/>
      <w:numFmt w:val="bullet"/>
      <w:lvlText w:val=""/>
      <w:lvlPicBulletId w:val="1"/>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3E81432"/>
    <w:multiLevelType w:val="hybridMultilevel"/>
    <w:tmpl w:val="E7822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B60FAB"/>
    <w:multiLevelType w:val="hybridMultilevel"/>
    <w:tmpl w:val="6EA42B7C"/>
    <w:lvl w:ilvl="0" w:tplc="4F56E454">
      <w:start w:val="1"/>
      <w:numFmt w:val="bullet"/>
      <w:lvlText w:val=""/>
      <w:lvlJc w:val="left"/>
      <w:pPr>
        <w:ind w:left="1440" w:hanging="360"/>
      </w:pPr>
      <w:rPr>
        <w:rFonts w:ascii="Symbol" w:hAnsi="Symbol" w:hint="default"/>
        <w:color w:val="4E6EA5" w:themeColor="accent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F57EB5"/>
    <w:multiLevelType w:val="hybridMultilevel"/>
    <w:tmpl w:val="8D0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B36C2"/>
    <w:multiLevelType w:val="hybridMultilevel"/>
    <w:tmpl w:val="F68AD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07C2C"/>
    <w:multiLevelType w:val="hybridMultilevel"/>
    <w:tmpl w:val="DD7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C6078"/>
    <w:multiLevelType w:val="hybridMultilevel"/>
    <w:tmpl w:val="7132F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53B48"/>
    <w:multiLevelType w:val="hybridMultilevel"/>
    <w:tmpl w:val="0F7444A6"/>
    <w:lvl w:ilvl="0" w:tplc="EBE0B5C8">
      <w:start w:val="1"/>
      <w:numFmt w:val="bullet"/>
      <w:pStyle w:val="ListParagraph"/>
      <w:lvlText w:val=""/>
      <w:lvlPicBulletId w:val="0"/>
      <w:lvlJc w:val="left"/>
      <w:pPr>
        <w:ind w:left="128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27"/>
  </w:num>
  <w:num w:numId="4">
    <w:abstractNumId w:val="20"/>
  </w:num>
  <w:num w:numId="5">
    <w:abstractNumId w:val="1"/>
  </w:num>
  <w:num w:numId="6">
    <w:abstractNumId w:val="4"/>
  </w:num>
  <w:num w:numId="7">
    <w:abstractNumId w:val="13"/>
  </w:num>
  <w:num w:numId="8">
    <w:abstractNumId w:val="22"/>
  </w:num>
  <w:num w:numId="9">
    <w:abstractNumId w:val="24"/>
  </w:num>
  <w:num w:numId="10">
    <w:abstractNumId w:val="26"/>
  </w:num>
  <w:num w:numId="11">
    <w:abstractNumId w:val="18"/>
  </w:num>
  <w:num w:numId="12">
    <w:abstractNumId w:val="8"/>
  </w:num>
  <w:num w:numId="13">
    <w:abstractNumId w:val="5"/>
  </w:num>
  <w:num w:numId="14">
    <w:abstractNumId w:val="23"/>
  </w:num>
  <w:num w:numId="15">
    <w:abstractNumId w:val="15"/>
  </w:num>
  <w:num w:numId="16">
    <w:abstractNumId w:val="0"/>
  </w:num>
  <w:num w:numId="17">
    <w:abstractNumId w:val="19"/>
  </w:num>
  <w:num w:numId="18">
    <w:abstractNumId w:val="10"/>
  </w:num>
  <w:num w:numId="19">
    <w:abstractNumId w:val="9"/>
  </w:num>
  <w:num w:numId="20">
    <w:abstractNumId w:val="21"/>
  </w:num>
  <w:num w:numId="21">
    <w:abstractNumId w:val="12"/>
  </w:num>
  <w:num w:numId="22">
    <w:abstractNumId w:val="6"/>
  </w:num>
  <w:num w:numId="23">
    <w:abstractNumId w:val="3"/>
  </w:num>
  <w:num w:numId="24">
    <w:abstractNumId w:val="2"/>
  </w:num>
  <w:num w:numId="25">
    <w:abstractNumId w:val="17"/>
  </w:num>
  <w:num w:numId="26">
    <w:abstractNumId w:val="27"/>
  </w:num>
  <w:num w:numId="27">
    <w:abstractNumId w:val="16"/>
  </w:num>
  <w:num w:numId="28">
    <w:abstractNumId w:val="27"/>
  </w:num>
  <w:num w:numId="29">
    <w:abstractNumId w:val="11"/>
  </w:num>
  <w:num w:numId="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ung, Adrian">
    <w15:presenceInfo w15:providerId="AD" w15:userId="S::YeungA@moodys.com::2eb0607d-0602-47a2-8c89-ff59a4924407"/>
  </w15:person>
  <w15:person w15:author="Adrian Yeung">
    <w15:presenceInfo w15:providerId="AD" w15:userId="S::Adrian.Yeung@riskfirst.com::2767a046-6530-41bb-983c-afb0e88fc6c2"/>
  </w15:person>
  <w15:person w15:author="Robert Yechoua">
    <w15:presenceInfo w15:providerId="AD" w15:userId="S::Robert.Yechoua@riskfirst.com::9410e153-a80a-4724-b487-806685bcd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o:colormru v:ext="edit" colors="#2e2f4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880"/>
    <w:rsid w:val="00041BFE"/>
    <w:rsid w:val="00042951"/>
    <w:rsid w:val="000559BF"/>
    <w:rsid w:val="00055F81"/>
    <w:rsid w:val="0006229B"/>
    <w:rsid w:val="00076B29"/>
    <w:rsid w:val="000A0CD8"/>
    <w:rsid w:val="000C06ED"/>
    <w:rsid w:val="000D36A6"/>
    <w:rsid w:val="000D547F"/>
    <w:rsid w:val="000E3EB4"/>
    <w:rsid w:val="000E44B9"/>
    <w:rsid w:val="000F43F3"/>
    <w:rsid w:val="001363D6"/>
    <w:rsid w:val="00146F48"/>
    <w:rsid w:val="001718DA"/>
    <w:rsid w:val="00177DBA"/>
    <w:rsid w:val="00194902"/>
    <w:rsid w:val="001A18BF"/>
    <w:rsid w:val="001C26A0"/>
    <w:rsid w:val="001D519D"/>
    <w:rsid w:val="001E0EA6"/>
    <w:rsid w:val="001E381E"/>
    <w:rsid w:val="001F2D32"/>
    <w:rsid w:val="002023B4"/>
    <w:rsid w:val="00205713"/>
    <w:rsid w:val="002069CF"/>
    <w:rsid w:val="00211974"/>
    <w:rsid w:val="00222B98"/>
    <w:rsid w:val="0025435F"/>
    <w:rsid w:val="002623DF"/>
    <w:rsid w:val="00262A70"/>
    <w:rsid w:val="0028558E"/>
    <w:rsid w:val="002B1726"/>
    <w:rsid w:val="002C62BA"/>
    <w:rsid w:val="002D2701"/>
    <w:rsid w:val="002F55C8"/>
    <w:rsid w:val="002F5A07"/>
    <w:rsid w:val="00312601"/>
    <w:rsid w:val="00314F16"/>
    <w:rsid w:val="003151BB"/>
    <w:rsid w:val="00334D1D"/>
    <w:rsid w:val="003354D0"/>
    <w:rsid w:val="00335A1B"/>
    <w:rsid w:val="00335B89"/>
    <w:rsid w:val="00342A6E"/>
    <w:rsid w:val="0036129A"/>
    <w:rsid w:val="003627DA"/>
    <w:rsid w:val="00362C7E"/>
    <w:rsid w:val="003833BC"/>
    <w:rsid w:val="0039785E"/>
    <w:rsid w:val="003B7B59"/>
    <w:rsid w:val="003C284C"/>
    <w:rsid w:val="003C51E0"/>
    <w:rsid w:val="003D4583"/>
    <w:rsid w:val="003F215D"/>
    <w:rsid w:val="00400C80"/>
    <w:rsid w:val="004029C3"/>
    <w:rsid w:val="0040476A"/>
    <w:rsid w:val="00414228"/>
    <w:rsid w:val="00414EEF"/>
    <w:rsid w:val="00415C93"/>
    <w:rsid w:val="0042413C"/>
    <w:rsid w:val="00424B2B"/>
    <w:rsid w:val="00432265"/>
    <w:rsid w:val="00432FD4"/>
    <w:rsid w:val="00454F3D"/>
    <w:rsid w:val="00456078"/>
    <w:rsid w:val="004779A1"/>
    <w:rsid w:val="00480A24"/>
    <w:rsid w:val="004814E4"/>
    <w:rsid w:val="00496E97"/>
    <w:rsid w:val="004B270B"/>
    <w:rsid w:val="004C31F2"/>
    <w:rsid w:val="004D1D2D"/>
    <w:rsid w:val="004D7B34"/>
    <w:rsid w:val="004E5BE1"/>
    <w:rsid w:val="004F56E1"/>
    <w:rsid w:val="00507609"/>
    <w:rsid w:val="00522BD1"/>
    <w:rsid w:val="00537A18"/>
    <w:rsid w:val="00545F64"/>
    <w:rsid w:val="0054624B"/>
    <w:rsid w:val="005470D3"/>
    <w:rsid w:val="005514A2"/>
    <w:rsid w:val="00570A86"/>
    <w:rsid w:val="005974A1"/>
    <w:rsid w:val="005A76E2"/>
    <w:rsid w:val="005B55F5"/>
    <w:rsid w:val="005D1E2D"/>
    <w:rsid w:val="005D2BFB"/>
    <w:rsid w:val="005E0796"/>
    <w:rsid w:val="005F069F"/>
    <w:rsid w:val="005F1564"/>
    <w:rsid w:val="005F61DD"/>
    <w:rsid w:val="0060087B"/>
    <w:rsid w:val="00607D06"/>
    <w:rsid w:val="00620B30"/>
    <w:rsid w:val="00637AB9"/>
    <w:rsid w:val="00653EE4"/>
    <w:rsid w:val="00654AC3"/>
    <w:rsid w:val="00671DF7"/>
    <w:rsid w:val="006759E8"/>
    <w:rsid w:val="006762D0"/>
    <w:rsid w:val="006A649C"/>
    <w:rsid w:val="006D0533"/>
    <w:rsid w:val="006D720E"/>
    <w:rsid w:val="006E40F2"/>
    <w:rsid w:val="006F3D46"/>
    <w:rsid w:val="006F5A27"/>
    <w:rsid w:val="00701FEB"/>
    <w:rsid w:val="00703CE5"/>
    <w:rsid w:val="007165D0"/>
    <w:rsid w:val="007222E7"/>
    <w:rsid w:val="00724842"/>
    <w:rsid w:val="00731C84"/>
    <w:rsid w:val="0074233D"/>
    <w:rsid w:val="0074283E"/>
    <w:rsid w:val="007444C3"/>
    <w:rsid w:val="00744E5B"/>
    <w:rsid w:val="00746DDE"/>
    <w:rsid w:val="00746F01"/>
    <w:rsid w:val="00751601"/>
    <w:rsid w:val="00753F06"/>
    <w:rsid w:val="0075658C"/>
    <w:rsid w:val="0077268A"/>
    <w:rsid w:val="007937C0"/>
    <w:rsid w:val="007961F0"/>
    <w:rsid w:val="007B1926"/>
    <w:rsid w:val="007C0703"/>
    <w:rsid w:val="007D487D"/>
    <w:rsid w:val="007D4E10"/>
    <w:rsid w:val="007D62F1"/>
    <w:rsid w:val="007E0067"/>
    <w:rsid w:val="007E092B"/>
    <w:rsid w:val="00803F69"/>
    <w:rsid w:val="008123A4"/>
    <w:rsid w:val="00847714"/>
    <w:rsid w:val="008644F6"/>
    <w:rsid w:val="008903F6"/>
    <w:rsid w:val="00895DF7"/>
    <w:rsid w:val="008A73F1"/>
    <w:rsid w:val="008B671C"/>
    <w:rsid w:val="008C2575"/>
    <w:rsid w:val="009025D8"/>
    <w:rsid w:val="009063ED"/>
    <w:rsid w:val="0092058F"/>
    <w:rsid w:val="00925838"/>
    <w:rsid w:val="009260F4"/>
    <w:rsid w:val="00926D2E"/>
    <w:rsid w:val="009357D4"/>
    <w:rsid w:val="00940765"/>
    <w:rsid w:val="00945EB0"/>
    <w:rsid w:val="009500D6"/>
    <w:rsid w:val="00952FB6"/>
    <w:rsid w:val="009560CD"/>
    <w:rsid w:val="009B09F3"/>
    <w:rsid w:val="009B1ACD"/>
    <w:rsid w:val="009B5814"/>
    <w:rsid w:val="009C174D"/>
    <w:rsid w:val="009C2C21"/>
    <w:rsid w:val="009D2398"/>
    <w:rsid w:val="00A06307"/>
    <w:rsid w:val="00A1496C"/>
    <w:rsid w:val="00A23B1C"/>
    <w:rsid w:val="00A2627C"/>
    <w:rsid w:val="00A341FE"/>
    <w:rsid w:val="00A41932"/>
    <w:rsid w:val="00A464F8"/>
    <w:rsid w:val="00A46919"/>
    <w:rsid w:val="00A6080D"/>
    <w:rsid w:val="00A61C58"/>
    <w:rsid w:val="00A73060"/>
    <w:rsid w:val="00A73F57"/>
    <w:rsid w:val="00A857BA"/>
    <w:rsid w:val="00A9677E"/>
    <w:rsid w:val="00AA25D3"/>
    <w:rsid w:val="00AA3880"/>
    <w:rsid w:val="00AA62DA"/>
    <w:rsid w:val="00AC6F64"/>
    <w:rsid w:val="00AD3456"/>
    <w:rsid w:val="00AD34BF"/>
    <w:rsid w:val="00AE4056"/>
    <w:rsid w:val="00B05297"/>
    <w:rsid w:val="00B23950"/>
    <w:rsid w:val="00B31A37"/>
    <w:rsid w:val="00B5098B"/>
    <w:rsid w:val="00B649E1"/>
    <w:rsid w:val="00BA5524"/>
    <w:rsid w:val="00BB792C"/>
    <w:rsid w:val="00BC2CD6"/>
    <w:rsid w:val="00BC5DB9"/>
    <w:rsid w:val="00BD0584"/>
    <w:rsid w:val="00BD50D2"/>
    <w:rsid w:val="00BD5C42"/>
    <w:rsid w:val="00C20595"/>
    <w:rsid w:val="00C407AD"/>
    <w:rsid w:val="00C43333"/>
    <w:rsid w:val="00C57BA9"/>
    <w:rsid w:val="00C6078B"/>
    <w:rsid w:val="00C66DDF"/>
    <w:rsid w:val="00C77CD9"/>
    <w:rsid w:val="00C82BA9"/>
    <w:rsid w:val="00C90C9A"/>
    <w:rsid w:val="00CC4BA2"/>
    <w:rsid w:val="00CC7D6F"/>
    <w:rsid w:val="00CD0A45"/>
    <w:rsid w:val="00CE2C88"/>
    <w:rsid w:val="00CF0039"/>
    <w:rsid w:val="00CF1F0D"/>
    <w:rsid w:val="00D12B1E"/>
    <w:rsid w:val="00D13076"/>
    <w:rsid w:val="00D27F3D"/>
    <w:rsid w:val="00D366C5"/>
    <w:rsid w:val="00D44CD5"/>
    <w:rsid w:val="00D4552A"/>
    <w:rsid w:val="00D62B29"/>
    <w:rsid w:val="00D67363"/>
    <w:rsid w:val="00D837C4"/>
    <w:rsid w:val="00D83FBB"/>
    <w:rsid w:val="00D9046E"/>
    <w:rsid w:val="00D977BC"/>
    <w:rsid w:val="00DA003E"/>
    <w:rsid w:val="00DA3085"/>
    <w:rsid w:val="00DA3180"/>
    <w:rsid w:val="00DB63C5"/>
    <w:rsid w:val="00DB6D63"/>
    <w:rsid w:val="00DE4C3F"/>
    <w:rsid w:val="00DE50C2"/>
    <w:rsid w:val="00E07E1B"/>
    <w:rsid w:val="00E07E4A"/>
    <w:rsid w:val="00E300CF"/>
    <w:rsid w:val="00E32FD2"/>
    <w:rsid w:val="00E334B2"/>
    <w:rsid w:val="00E42BEF"/>
    <w:rsid w:val="00E443C9"/>
    <w:rsid w:val="00E47C8E"/>
    <w:rsid w:val="00E67903"/>
    <w:rsid w:val="00E710CA"/>
    <w:rsid w:val="00E72787"/>
    <w:rsid w:val="00E806D9"/>
    <w:rsid w:val="00E91580"/>
    <w:rsid w:val="00E97350"/>
    <w:rsid w:val="00EA1A7B"/>
    <w:rsid w:val="00EC2191"/>
    <w:rsid w:val="00EC66E0"/>
    <w:rsid w:val="00EE1C29"/>
    <w:rsid w:val="00EF2385"/>
    <w:rsid w:val="00F01559"/>
    <w:rsid w:val="00F06DD9"/>
    <w:rsid w:val="00F1415F"/>
    <w:rsid w:val="00F36696"/>
    <w:rsid w:val="00F53822"/>
    <w:rsid w:val="00F53FF2"/>
    <w:rsid w:val="00F56A5D"/>
    <w:rsid w:val="00F7260E"/>
    <w:rsid w:val="00F74F4E"/>
    <w:rsid w:val="00F75C26"/>
    <w:rsid w:val="00F85AE5"/>
    <w:rsid w:val="00F875A2"/>
    <w:rsid w:val="00FA4D9D"/>
    <w:rsid w:val="00FA5D9B"/>
    <w:rsid w:val="00FB0ECE"/>
    <w:rsid w:val="00FB318B"/>
    <w:rsid w:val="00FB7875"/>
    <w:rsid w:val="00FE41A9"/>
    <w:rsid w:val="00FF0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e2f43"/>
    </o:shapedefaults>
    <o:shapelayout v:ext="edit">
      <o:idmap v:ext="edit" data="1"/>
    </o:shapelayout>
  </w:shapeDefaults>
  <w:decimalSymbol w:val="."/>
  <w:listSeparator w:val=","/>
  <w14:docId w14:val="0037A6AD"/>
  <w14:defaultImageDpi w14:val="300"/>
  <w15:docId w15:val="{4BA02AF2-8396-426F-AD8A-A22CE296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FB"/>
    <w:pPr>
      <w:spacing w:after="240"/>
    </w:pPr>
    <w:rPr>
      <w:rFonts w:ascii="Helvetica Neue" w:hAnsi="Helvetica Neue"/>
      <w:color w:val="4E4E4E" w:themeColor="text1" w:themeTint="BF"/>
      <w:sz w:val="20"/>
      <w:lang w:val="en-GB"/>
    </w:rPr>
  </w:style>
  <w:style w:type="paragraph" w:styleId="Heading1">
    <w:name w:val="heading 1"/>
    <w:basedOn w:val="Normal"/>
    <w:next w:val="Normal"/>
    <w:link w:val="Heading1Char"/>
    <w:uiPriority w:val="9"/>
    <w:qFormat/>
    <w:rsid w:val="00940765"/>
    <w:pPr>
      <w:keepNext/>
      <w:keepLines/>
      <w:pageBreakBefore/>
      <w:pBdr>
        <w:bottom w:val="single" w:sz="4" w:space="12" w:color="BFBFBF" w:themeColor="background1" w:themeShade="BF"/>
      </w:pBdr>
      <w:spacing w:before="480" w:after="480"/>
      <w:outlineLvl w:val="0"/>
    </w:pPr>
    <w:rPr>
      <w:rFonts w:eastAsiaTheme="majorEastAsia" w:cstheme="majorBidi"/>
      <w:bCs/>
      <w:color w:val="2E2F43"/>
      <w:sz w:val="44"/>
      <w:szCs w:val="32"/>
    </w:rPr>
  </w:style>
  <w:style w:type="paragraph" w:styleId="Heading2">
    <w:name w:val="heading 2"/>
    <w:basedOn w:val="Normal"/>
    <w:next w:val="Normal"/>
    <w:link w:val="Heading2Char"/>
    <w:uiPriority w:val="9"/>
    <w:unhideWhenUsed/>
    <w:qFormat/>
    <w:rsid w:val="00940765"/>
    <w:pPr>
      <w:keepNext/>
      <w:keepLines/>
      <w:spacing w:before="200"/>
      <w:outlineLvl w:val="1"/>
    </w:pPr>
    <w:rPr>
      <w:rFonts w:eastAsiaTheme="majorEastAsia" w:cstheme="majorBidi"/>
      <w:bCs/>
      <w:color w:val="2E2F43" w:themeColor="text2"/>
      <w:sz w:val="30"/>
      <w:szCs w:val="26"/>
    </w:rPr>
  </w:style>
  <w:style w:type="paragraph" w:styleId="Heading3">
    <w:name w:val="heading 3"/>
    <w:basedOn w:val="Normal"/>
    <w:next w:val="Normal"/>
    <w:link w:val="Heading3Char"/>
    <w:uiPriority w:val="9"/>
    <w:unhideWhenUsed/>
    <w:qFormat/>
    <w:rsid w:val="00940765"/>
    <w:pPr>
      <w:keepNext/>
      <w:keepLines/>
      <w:spacing w:before="360"/>
      <w:outlineLvl w:val="2"/>
    </w:pPr>
    <w:rPr>
      <w:rFonts w:eastAsiaTheme="majorEastAsia" w:cstheme="majorBidi"/>
      <w:b/>
      <w:bCs/>
      <w:color w:val="4E6EA5" w:themeColor="accent4"/>
      <w:sz w:val="22"/>
    </w:rPr>
  </w:style>
  <w:style w:type="paragraph" w:styleId="Heading4">
    <w:name w:val="heading 4"/>
    <w:basedOn w:val="Normal"/>
    <w:next w:val="Normal"/>
    <w:link w:val="Heading4Char"/>
    <w:uiPriority w:val="9"/>
    <w:unhideWhenUsed/>
    <w:qFormat/>
    <w:rsid w:val="003151BB"/>
    <w:pPr>
      <w:keepNext/>
      <w:keepLines/>
      <w:spacing w:before="200"/>
      <w:outlineLvl w:val="3"/>
    </w:pPr>
    <w:rPr>
      <w:rFonts w:eastAsiaTheme="majorEastAsia" w:cstheme="majorBidi"/>
      <w:b/>
      <w:bCs/>
      <w:iCs/>
      <w:color w:val="DF65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65"/>
    <w:rPr>
      <w:rFonts w:ascii="Arial" w:eastAsiaTheme="majorEastAsia" w:hAnsi="Arial" w:cstheme="majorBidi"/>
      <w:bCs/>
      <w:color w:val="2E2F43"/>
      <w:sz w:val="44"/>
      <w:szCs w:val="32"/>
    </w:rPr>
  </w:style>
  <w:style w:type="character" w:customStyle="1" w:styleId="Heading2Char">
    <w:name w:val="Heading 2 Char"/>
    <w:basedOn w:val="DefaultParagraphFont"/>
    <w:link w:val="Heading2"/>
    <w:uiPriority w:val="9"/>
    <w:rsid w:val="00940765"/>
    <w:rPr>
      <w:rFonts w:ascii="Arial" w:eastAsiaTheme="majorEastAsia" w:hAnsi="Arial" w:cstheme="majorBidi"/>
      <w:bCs/>
      <w:color w:val="2E2F43" w:themeColor="text2"/>
      <w:sz w:val="30"/>
      <w:szCs w:val="26"/>
    </w:rPr>
  </w:style>
  <w:style w:type="character" w:customStyle="1" w:styleId="Heading4Char">
    <w:name w:val="Heading 4 Char"/>
    <w:basedOn w:val="DefaultParagraphFont"/>
    <w:link w:val="Heading4"/>
    <w:uiPriority w:val="9"/>
    <w:rsid w:val="003151BB"/>
    <w:rPr>
      <w:rFonts w:ascii="Arial" w:eastAsiaTheme="majorEastAsia" w:hAnsi="Arial" w:cstheme="majorBidi"/>
      <w:b/>
      <w:bCs/>
      <w:iCs/>
      <w:color w:val="DF6511"/>
      <w:sz w:val="22"/>
    </w:rPr>
  </w:style>
  <w:style w:type="paragraph" w:styleId="NormalWeb">
    <w:name w:val="Normal (Web)"/>
    <w:basedOn w:val="Normal"/>
    <w:uiPriority w:val="99"/>
    <w:semiHidden/>
    <w:unhideWhenUsed/>
    <w:rsid w:val="00E91580"/>
    <w:pPr>
      <w:spacing w:before="100" w:beforeAutospacing="1" w:after="100" w:afterAutospacing="1"/>
    </w:pPr>
    <w:rPr>
      <w:rFonts w:ascii="Times" w:hAnsi="Times" w:cs="Times New Roman"/>
      <w:color w:val="auto"/>
      <w:szCs w:val="20"/>
    </w:rPr>
  </w:style>
  <w:style w:type="character" w:styleId="Strong">
    <w:name w:val="Strong"/>
    <w:basedOn w:val="DefaultParagraphFont"/>
    <w:uiPriority w:val="22"/>
    <w:qFormat/>
    <w:rsid w:val="00E91580"/>
    <w:rPr>
      <w:b/>
      <w:bCs/>
    </w:rPr>
  </w:style>
  <w:style w:type="character" w:customStyle="1" w:styleId="apple-converted-space">
    <w:name w:val="apple-converted-space"/>
    <w:basedOn w:val="DefaultParagraphFont"/>
    <w:rsid w:val="00E91580"/>
  </w:style>
  <w:style w:type="paragraph" w:styleId="Title">
    <w:name w:val="Title"/>
    <w:basedOn w:val="Normal"/>
    <w:next w:val="Normal"/>
    <w:link w:val="TitleChar"/>
    <w:uiPriority w:val="10"/>
    <w:qFormat/>
    <w:rsid w:val="00042951"/>
    <w:pPr>
      <w:spacing w:after="300"/>
      <w:contextualSpacing/>
    </w:pPr>
    <w:rPr>
      <w:rFonts w:eastAsiaTheme="majorEastAsia" w:cstheme="majorBidi"/>
      <w:b/>
      <w:color w:val="FFFFFF" w:themeColor="background1"/>
      <w:spacing w:val="5"/>
      <w:kern w:val="28"/>
      <w:sz w:val="52"/>
      <w:szCs w:val="52"/>
    </w:rPr>
  </w:style>
  <w:style w:type="character" w:customStyle="1" w:styleId="TitleChar">
    <w:name w:val="Title Char"/>
    <w:basedOn w:val="DefaultParagraphFont"/>
    <w:link w:val="Title"/>
    <w:uiPriority w:val="10"/>
    <w:rsid w:val="00042951"/>
    <w:rPr>
      <w:rFonts w:ascii="Arial" w:eastAsiaTheme="majorEastAsia" w:hAnsi="Arial" w:cstheme="majorBidi"/>
      <w:b/>
      <w:color w:val="FFFFFF" w:themeColor="background1"/>
      <w:spacing w:val="5"/>
      <w:kern w:val="28"/>
      <w:sz w:val="52"/>
      <w:szCs w:val="52"/>
    </w:rPr>
  </w:style>
  <w:style w:type="character" w:customStyle="1" w:styleId="Heading3Char">
    <w:name w:val="Heading 3 Char"/>
    <w:basedOn w:val="DefaultParagraphFont"/>
    <w:link w:val="Heading3"/>
    <w:uiPriority w:val="9"/>
    <w:rsid w:val="00940765"/>
    <w:rPr>
      <w:rFonts w:ascii="Arial" w:eastAsiaTheme="majorEastAsia" w:hAnsi="Arial" w:cstheme="majorBidi"/>
      <w:b/>
      <w:bCs/>
      <w:color w:val="4E6EA5" w:themeColor="accent4"/>
      <w:sz w:val="22"/>
    </w:rPr>
  </w:style>
  <w:style w:type="paragraph" w:styleId="Quote">
    <w:name w:val="Quote"/>
    <w:basedOn w:val="Normal"/>
    <w:next w:val="Normal"/>
    <w:link w:val="QuoteChar"/>
    <w:uiPriority w:val="29"/>
    <w:qFormat/>
    <w:rsid w:val="00F7260E"/>
    <w:pPr>
      <w:spacing w:before="480" w:after="480"/>
      <w:ind w:left="1134" w:right="1134"/>
      <w:jc w:val="center"/>
    </w:pPr>
    <w:rPr>
      <w:rFonts w:ascii="Georgia" w:hAnsi="Georgia"/>
      <w:i/>
      <w:iCs/>
      <w:color w:val="4E6EA5"/>
      <w:sz w:val="24"/>
    </w:rPr>
  </w:style>
  <w:style w:type="character" w:customStyle="1" w:styleId="QuoteChar">
    <w:name w:val="Quote Char"/>
    <w:basedOn w:val="DefaultParagraphFont"/>
    <w:link w:val="Quote"/>
    <w:uiPriority w:val="29"/>
    <w:rsid w:val="00F7260E"/>
    <w:rPr>
      <w:rFonts w:ascii="Georgia" w:hAnsi="Georgia"/>
      <w:i/>
      <w:iCs/>
      <w:color w:val="4E6EA5"/>
    </w:rPr>
  </w:style>
  <w:style w:type="paragraph" w:styleId="BalloonText">
    <w:name w:val="Balloon Text"/>
    <w:basedOn w:val="Normal"/>
    <w:link w:val="BalloonTextChar"/>
    <w:uiPriority w:val="99"/>
    <w:semiHidden/>
    <w:unhideWhenUsed/>
    <w:rsid w:val="008903F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F6"/>
    <w:rPr>
      <w:rFonts w:ascii="Lucida Grande" w:hAnsi="Lucida Grande" w:cs="Lucida Grande"/>
      <w:color w:val="4E4E4E" w:themeColor="text1" w:themeTint="BF"/>
      <w:sz w:val="18"/>
      <w:szCs w:val="18"/>
    </w:rPr>
  </w:style>
  <w:style w:type="paragraph" w:styleId="Header">
    <w:name w:val="header"/>
    <w:basedOn w:val="Normal"/>
    <w:link w:val="HeaderChar"/>
    <w:uiPriority w:val="99"/>
    <w:unhideWhenUsed/>
    <w:rsid w:val="00042951"/>
    <w:pPr>
      <w:tabs>
        <w:tab w:val="center" w:pos="4320"/>
        <w:tab w:val="right" w:pos="8640"/>
      </w:tabs>
      <w:spacing w:after="0"/>
    </w:pPr>
  </w:style>
  <w:style w:type="character" w:customStyle="1" w:styleId="HeaderChar">
    <w:name w:val="Header Char"/>
    <w:basedOn w:val="DefaultParagraphFont"/>
    <w:link w:val="Header"/>
    <w:uiPriority w:val="99"/>
    <w:rsid w:val="00042951"/>
    <w:rPr>
      <w:rFonts w:ascii="Arial" w:hAnsi="Arial"/>
      <w:color w:val="4E4E4E" w:themeColor="text1" w:themeTint="BF"/>
      <w:sz w:val="22"/>
    </w:rPr>
  </w:style>
  <w:style w:type="paragraph" w:styleId="Footer">
    <w:name w:val="footer"/>
    <w:basedOn w:val="Normal"/>
    <w:link w:val="FooterChar"/>
    <w:uiPriority w:val="99"/>
    <w:unhideWhenUsed/>
    <w:rsid w:val="00042951"/>
    <w:pPr>
      <w:tabs>
        <w:tab w:val="center" w:pos="4320"/>
        <w:tab w:val="right" w:pos="8640"/>
      </w:tabs>
      <w:spacing w:after="0"/>
    </w:pPr>
  </w:style>
  <w:style w:type="character" w:customStyle="1" w:styleId="FooterChar">
    <w:name w:val="Footer Char"/>
    <w:basedOn w:val="DefaultParagraphFont"/>
    <w:link w:val="Footer"/>
    <w:uiPriority w:val="99"/>
    <w:rsid w:val="00042951"/>
    <w:rPr>
      <w:rFonts w:ascii="Arial" w:hAnsi="Arial"/>
      <w:color w:val="4E4E4E" w:themeColor="text1" w:themeTint="BF"/>
      <w:sz w:val="22"/>
    </w:rPr>
  </w:style>
  <w:style w:type="table" w:styleId="TableGrid">
    <w:name w:val="Table Grid"/>
    <w:basedOn w:val="TableNormal"/>
    <w:uiPriority w:val="59"/>
    <w:rsid w:val="00A9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9677E"/>
    <w:tblPr>
      <w:tblStyleRowBandSize w:val="1"/>
      <w:tblStyleColBandSize w:val="1"/>
      <w:tblBorders>
        <w:top w:val="single" w:sz="8" w:space="0" w:color="015D82" w:themeColor="accent3"/>
        <w:left w:val="single" w:sz="8" w:space="0" w:color="015D82" w:themeColor="accent3"/>
        <w:bottom w:val="single" w:sz="8" w:space="0" w:color="015D82" w:themeColor="accent3"/>
        <w:right w:val="single" w:sz="8" w:space="0" w:color="015D82" w:themeColor="accent3"/>
      </w:tblBorders>
    </w:tblPr>
    <w:tblStylePr w:type="firstRow">
      <w:pPr>
        <w:spacing w:before="0" w:after="0" w:line="240" w:lineRule="auto"/>
      </w:pPr>
      <w:rPr>
        <w:b/>
        <w:bCs/>
        <w:color w:val="FFFFFF" w:themeColor="background1"/>
      </w:rPr>
      <w:tblPr/>
      <w:tcPr>
        <w:shd w:val="clear" w:color="auto" w:fill="015D82" w:themeFill="accent3"/>
      </w:tcPr>
    </w:tblStylePr>
    <w:tblStylePr w:type="lastRow">
      <w:pPr>
        <w:spacing w:before="0" w:after="0" w:line="240" w:lineRule="auto"/>
      </w:pPr>
      <w:rPr>
        <w:b/>
        <w:bCs/>
      </w:rPr>
      <w:tblPr/>
      <w:tcPr>
        <w:tcBorders>
          <w:top w:val="double" w:sz="6" w:space="0" w:color="015D82" w:themeColor="accent3"/>
          <w:left w:val="single" w:sz="8" w:space="0" w:color="015D82" w:themeColor="accent3"/>
          <w:bottom w:val="single" w:sz="8" w:space="0" w:color="015D82" w:themeColor="accent3"/>
          <w:right w:val="single" w:sz="8" w:space="0" w:color="015D82" w:themeColor="accent3"/>
        </w:tcBorders>
      </w:tcPr>
    </w:tblStylePr>
    <w:tblStylePr w:type="firstCol">
      <w:rPr>
        <w:b/>
        <w:bCs/>
      </w:rPr>
    </w:tblStylePr>
    <w:tblStylePr w:type="lastCol">
      <w:rPr>
        <w:b/>
        <w:bCs/>
      </w:rPr>
    </w:tblStylePr>
    <w:tblStylePr w:type="band1Vert">
      <w:tblPr/>
      <w:tcPr>
        <w:tcBorders>
          <w:top w:val="single" w:sz="8" w:space="0" w:color="015D82" w:themeColor="accent3"/>
          <w:left w:val="single" w:sz="8" w:space="0" w:color="015D82" w:themeColor="accent3"/>
          <w:bottom w:val="single" w:sz="8" w:space="0" w:color="015D82" w:themeColor="accent3"/>
          <w:right w:val="single" w:sz="8" w:space="0" w:color="015D82" w:themeColor="accent3"/>
        </w:tcBorders>
      </w:tcPr>
    </w:tblStylePr>
    <w:tblStylePr w:type="band1Horz">
      <w:tblPr/>
      <w:tcPr>
        <w:tcBorders>
          <w:top w:val="single" w:sz="8" w:space="0" w:color="015D82" w:themeColor="accent3"/>
          <w:left w:val="single" w:sz="8" w:space="0" w:color="015D82" w:themeColor="accent3"/>
          <w:bottom w:val="single" w:sz="8" w:space="0" w:color="015D82" w:themeColor="accent3"/>
          <w:right w:val="single" w:sz="8" w:space="0" w:color="015D82" w:themeColor="accent3"/>
        </w:tcBorders>
      </w:tcPr>
    </w:tblStylePr>
  </w:style>
  <w:style w:type="table" w:styleId="LightList-Accent4">
    <w:name w:val="Light List Accent 4"/>
    <w:basedOn w:val="TableNormal"/>
    <w:uiPriority w:val="61"/>
    <w:rsid w:val="00A9677E"/>
    <w:tblPr>
      <w:tblStyleRowBandSize w:val="1"/>
      <w:tblStyleColBandSize w:val="1"/>
      <w:tblBorders>
        <w:top w:val="single" w:sz="8" w:space="0" w:color="4E6EA5" w:themeColor="accent4"/>
        <w:left w:val="single" w:sz="8" w:space="0" w:color="4E6EA5" w:themeColor="accent4"/>
        <w:bottom w:val="single" w:sz="8" w:space="0" w:color="4E6EA5" w:themeColor="accent4"/>
        <w:right w:val="single" w:sz="8" w:space="0" w:color="4E6EA5" w:themeColor="accent4"/>
      </w:tblBorders>
    </w:tblPr>
    <w:tblStylePr w:type="firstRow">
      <w:pPr>
        <w:spacing w:before="0" w:after="0" w:line="240" w:lineRule="auto"/>
      </w:pPr>
      <w:rPr>
        <w:b/>
        <w:bCs/>
        <w:color w:val="FFFFFF" w:themeColor="background1"/>
      </w:rPr>
      <w:tblPr/>
      <w:tcPr>
        <w:shd w:val="clear" w:color="auto" w:fill="4E6EA5" w:themeFill="accent4"/>
      </w:tcPr>
    </w:tblStylePr>
    <w:tblStylePr w:type="lastRow">
      <w:pPr>
        <w:spacing w:before="0" w:after="0" w:line="240" w:lineRule="auto"/>
      </w:pPr>
      <w:rPr>
        <w:b/>
        <w:bCs/>
      </w:rPr>
      <w:tblPr/>
      <w:tcPr>
        <w:tcBorders>
          <w:top w:val="double" w:sz="6" w:space="0" w:color="4E6EA5" w:themeColor="accent4"/>
          <w:left w:val="single" w:sz="8" w:space="0" w:color="4E6EA5" w:themeColor="accent4"/>
          <w:bottom w:val="single" w:sz="8" w:space="0" w:color="4E6EA5" w:themeColor="accent4"/>
          <w:right w:val="single" w:sz="8" w:space="0" w:color="4E6EA5" w:themeColor="accent4"/>
        </w:tcBorders>
      </w:tcPr>
    </w:tblStylePr>
    <w:tblStylePr w:type="firstCol">
      <w:rPr>
        <w:b/>
        <w:bCs/>
      </w:rPr>
    </w:tblStylePr>
    <w:tblStylePr w:type="lastCol">
      <w:rPr>
        <w:b/>
        <w:bCs/>
      </w:rPr>
    </w:tblStylePr>
    <w:tblStylePr w:type="band1Vert">
      <w:tblPr/>
      <w:tcPr>
        <w:tcBorders>
          <w:top w:val="single" w:sz="8" w:space="0" w:color="4E6EA5" w:themeColor="accent4"/>
          <w:left w:val="single" w:sz="8" w:space="0" w:color="4E6EA5" w:themeColor="accent4"/>
          <w:bottom w:val="single" w:sz="8" w:space="0" w:color="4E6EA5" w:themeColor="accent4"/>
          <w:right w:val="single" w:sz="8" w:space="0" w:color="4E6EA5" w:themeColor="accent4"/>
        </w:tcBorders>
      </w:tcPr>
    </w:tblStylePr>
    <w:tblStylePr w:type="band1Horz">
      <w:tblPr/>
      <w:tcPr>
        <w:tcBorders>
          <w:top w:val="single" w:sz="8" w:space="0" w:color="4E6EA5" w:themeColor="accent4"/>
          <w:left w:val="single" w:sz="8" w:space="0" w:color="4E6EA5" w:themeColor="accent4"/>
          <w:bottom w:val="single" w:sz="8" w:space="0" w:color="4E6EA5" w:themeColor="accent4"/>
          <w:right w:val="single" w:sz="8" w:space="0" w:color="4E6EA5" w:themeColor="accent4"/>
        </w:tcBorders>
      </w:tcPr>
    </w:tblStylePr>
  </w:style>
  <w:style w:type="table" w:styleId="LightList">
    <w:name w:val="Light List"/>
    <w:basedOn w:val="TableNormal"/>
    <w:uiPriority w:val="61"/>
    <w:rsid w:val="00A9677E"/>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pPr>
        <w:spacing w:before="0" w:after="0" w:line="240" w:lineRule="auto"/>
      </w:pPr>
      <w:rPr>
        <w:b/>
        <w:bCs/>
        <w:color w:val="FFFFFF" w:themeColor="background1"/>
      </w:rPr>
      <w:tblPr/>
      <w:tcPr>
        <w:shd w:val="clear" w:color="auto" w:fill="141414" w:themeFill="text1"/>
      </w:tcPr>
    </w:tblStylePr>
    <w:tblStylePr w:type="lastRow">
      <w:pPr>
        <w:spacing w:before="0" w:after="0" w:line="240" w:lineRule="auto"/>
      </w:pPr>
      <w:rPr>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tcBorders>
      </w:tcPr>
    </w:tblStylePr>
    <w:tblStylePr w:type="firstCol">
      <w:rPr>
        <w:b/>
        <w:bCs/>
      </w:rPr>
    </w:tblStylePr>
    <w:tblStylePr w:type="lastCol">
      <w:rPr>
        <w:b/>
        <w:bCs/>
      </w:r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style>
  <w:style w:type="paragraph" w:styleId="NoSpacing">
    <w:name w:val="No Spacing"/>
    <w:uiPriority w:val="1"/>
    <w:qFormat/>
    <w:rsid w:val="00D62B29"/>
    <w:rPr>
      <w:rFonts w:ascii="Arial" w:hAnsi="Arial"/>
      <w:color w:val="4E4E4E" w:themeColor="text1" w:themeTint="BF"/>
      <w:sz w:val="20"/>
    </w:rPr>
  </w:style>
  <w:style w:type="paragraph" w:styleId="ListParagraph">
    <w:name w:val="List Paragraph"/>
    <w:basedOn w:val="Normal"/>
    <w:uiPriority w:val="34"/>
    <w:qFormat/>
    <w:rsid w:val="00496E97"/>
    <w:pPr>
      <w:numPr>
        <w:numId w:val="3"/>
      </w:numPr>
    </w:pPr>
  </w:style>
  <w:style w:type="paragraph" w:styleId="TOCHeading">
    <w:name w:val="TOC Heading"/>
    <w:basedOn w:val="Heading1"/>
    <w:next w:val="Normal"/>
    <w:uiPriority w:val="39"/>
    <w:unhideWhenUsed/>
    <w:qFormat/>
    <w:rsid w:val="00940765"/>
    <w:pPr>
      <w:pageBreakBefore w:val="0"/>
      <w:spacing w:after="0" w:line="276" w:lineRule="auto"/>
      <w:outlineLvl w:val="9"/>
    </w:pPr>
    <w:rPr>
      <w:rFonts w:asciiTheme="majorHAnsi" w:hAnsiTheme="majorHAnsi"/>
      <w:b/>
      <w:color w:val="791850" w:themeColor="accent1" w:themeShade="BF"/>
      <w:sz w:val="28"/>
      <w:szCs w:val="28"/>
      <w:lang w:eastAsia="ja-JP"/>
    </w:rPr>
  </w:style>
  <w:style w:type="paragraph" w:styleId="TOC1">
    <w:name w:val="toc 1"/>
    <w:basedOn w:val="Normal"/>
    <w:next w:val="Normal"/>
    <w:autoRedefine/>
    <w:uiPriority w:val="39"/>
    <w:qFormat/>
    <w:rsid w:val="00940765"/>
    <w:pPr>
      <w:spacing w:after="100" w:line="360" w:lineRule="auto"/>
      <w:jc w:val="both"/>
    </w:pPr>
    <w:rPr>
      <w:rFonts w:eastAsia="Calibri" w:cs="Times New Roman"/>
      <w:color w:val="404040"/>
      <w:szCs w:val="22"/>
    </w:rPr>
  </w:style>
  <w:style w:type="paragraph" w:styleId="TOC2">
    <w:name w:val="toc 2"/>
    <w:basedOn w:val="Normal"/>
    <w:next w:val="Normal"/>
    <w:autoRedefine/>
    <w:uiPriority w:val="39"/>
    <w:qFormat/>
    <w:rsid w:val="00940765"/>
    <w:pPr>
      <w:spacing w:after="100" w:line="360" w:lineRule="auto"/>
      <w:ind w:left="200"/>
      <w:jc w:val="both"/>
    </w:pPr>
    <w:rPr>
      <w:rFonts w:eastAsia="Calibri" w:cs="Times New Roman"/>
      <w:color w:val="404040"/>
      <w:szCs w:val="22"/>
    </w:rPr>
  </w:style>
  <w:style w:type="character" w:styleId="Hyperlink">
    <w:name w:val="Hyperlink"/>
    <w:basedOn w:val="DefaultParagraphFont"/>
    <w:uiPriority w:val="99"/>
    <w:unhideWhenUsed/>
    <w:rsid w:val="00940765"/>
    <w:rPr>
      <w:color w:val="4E6EA5" w:themeColor="hyperlink"/>
      <w:u w:val="single"/>
    </w:rPr>
  </w:style>
  <w:style w:type="character" w:styleId="BookTitle">
    <w:name w:val="Book Title"/>
    <w:basedOn w:val="DefaultParagraphFont"/>
    <w:uiPriority w:val="33"/>
    <w:qFormat/>
    <w:rsid w:val="00940765"/>
    <w:rPr>
      <w:b/>
      <w:bCs/>
      <w:smallCaps/>
      <w:spacing w:val="5"/>
    </w:rPr>
  </w:style>
  <w:style w:type="paragraph" w:styleId="TOC3">
    <w:name w:val="toc 3"/>
    <w:basedOn w:val="Normal"/>
    <w:next w:val="Normal"/>
    <w:autoRedefine/>
    <w:uiPriority w:val="39"/>
    <w:unhideWhenUsed/>
    <w:rsid w:val="00940765"/>
    <w:pPr>
      <w:spacing w:after="100"/>
      <w:ind w:left="440"/>
    </w:pPr>
  </w:style>
  <w:style w:type="table" w:styleId="LightShading-Accent4">
    <w:name w:val="Light Shading Accent 4"/>
    <w:basedOn w:val="TableNormal"/>
    <w:uiPriority w:val="60"/>
    <w:rsid w:val="00D62B29"/>
    <w:rPr>
      <w:color w:val="3A527B" w:themeColor="accent4" w:themeShade="BF"/>
    </w:rPr>
    <w:tblPr>
      <w:tblStyleRowBandSize w:val="1"/>
      <w:tblStyleColBandSize w:val="1"/>
      <w:tblBorders>
        <w:top w:val="single" w:sz="8" w:space="0" w:color="4E6EA5" w:themeColor="accent4"/>
        <w:bottom w:val="single" w:sz="8" w:space="0" w:color="4E6EA5" w:themeColor="accent4"/>
      </w:tblBorders>
    </w:tblPr>
    <w:tblStylePr w:type="firstRow">
      <w:pPr>
        <w:spacing w:before="0" w:after="0" w:line="240" w:lineRule="auto"/>
      </w:pPr>
      <w:rPr>
        <w:b/>
        <w:bCs/>
      </w:rPr>
      <w:tblPr/>
      <w:tcPr>
        <w:tcBorders>
          <w:top w:val="single" w:sz="8" w:space="0" w:color="4E6EA5" w:themeColor="accent4"/>
          <w:left w:val="nil"/>
          <w:bottom w:val="single" w:sz="8" w:space="0" w:color="4E6EA5" w:themeColor="accent4"/>
          <w:right w:val="nil"/>
          <w:insideH w:val="nil"/>
          <w:insideV w:val="nil"/>
        </w:tcBorders>
      </w:tcPr>
    </w:tblStylePr>
    <w:tblStylePr w:type="lastRow">
      <w:pPr>
        <w:spacing w:before="0" w:after="0" w:line="240" w:lineRule="auto"/>
      </w:pPr>
      <w:rPr>
        <w:b/>
        <w:bCs/>
      </w:rPr>
      <w:tblPr/>
      <w:tcPr>
        <w:tcBorders>
          <w:top w:val="single" w:sz="8" w:space="0" w:color="4E6EA5" w:themeColor="accent4"/>
          <w:left w:val="nil"/>
          <w:bottom w:val="single" w:sz="8" w:space="0" w:color="4E6EA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AE9" w:themeFill="accent4" w:themeFillTint="3F"/>
      </w:tcPr>
    </w:tblStylePr>
    <w:tblStylePr w:type="band1Horz">
      <w:tblPr/>
      <w:tcPr>
        <w:tcBorders>
          <w:left w:val="nil"/>
          <w:right w:val="nil"/>
          <w:insideH w:val="nil"/>
          <w:insideV w:val="nil"/>
        </w:tcBorders>
        <w:shd w:val="clear" w:color="auto" w:fill="D2DAE9" w:themeFill="accent4" w:themeFillTint="3F"/>
      </w:tcPr>
    </w:tblStylePr>
  </w:style>
  <w:style w:type="table" w:styleId="PlainTable3">
    <w:name w:val="Plain Table 3"/>
    <w:basedOn w:val="TableNormal"/>
    <w:uiPriority w:val="99"/>
    <w:rsid w:val="007165D0"/>
    <w:tblPr>
      <w:tblStyleRowBandSize w:val="1"/>
      <w:tblStyleColBandSize w:val="1"/>
    </w:tblPr>
    <w:tblStylePr w:type="firstRow">
      <w:rPr>
        <w:b/>
        <w:bCs/>
        <w:caps/>
      </w:rPr>
      <w:tblPr/>
      <w:tcPr>
        <w:tcBorders>
          <w:bottom w:val="single" w:sz="4" w:space="0" w:color="89898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9898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7165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7165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98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98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98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98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7165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7165D0"/>
    <w:tblPr>
      <w:tblStyleRowBandSize w:val="1"/>
      <w:tblStyleColBandSize w:val="1"/>
      <w:tblBorders>
        <w:top w:val="single" w:sz="4" w:space="0" w:color="EA95C6" w:themeColor="accent1" w:themeTint="66"/>
        <w:left w:val="single" w:sz="4" w:space="0" w:color="EA95C6" w:themeColor="accent1" w:themeTint="66"/>
        <w:bottom w:val="single" w:sz="4" w:space="0" w:color="EA95C6" w:themeColor="accent1" w:themeTint="66"/>
        <w:right w:val="single" w:sz="4" w:space="0" w:color="EA95C6" w:themeColor="accent1" w:themeTint="66"/>
        <w:insideH w:val="single" w:sz="4" w:space="0" w:color="EA95C6" w:themeColor="accent1" w:themeTint="66"/>
        <w:insideV w:val="single" w:sz="4" w:space="0" w:color="EA95C6" w:themeColor="accent1" w:themeTint="66"/>
      </w:tblBorders>
    </w:tblPr>
    <w:tblStylePr w:type="firstRow">
      <w:rPr>
        <w:b/>
        <w:bCs/>
      </w:rPr>
      <w:tblPr/>
      <w:tcPr>
        <w:tcBorders>
          <w:bottom w:val="single" w:sz="12" w:space="0" w:color="DF60AA" w:themeColor="accent1" w:themeTint="99"/>
        </w:tcBorders>
      </w:tcPr>
    </w:tblStylePr>
    <w:tblStylePr w:type="lastRow">
      <w:rPr>
        <w:b/>
        <w:bCs/>
      </w:rPr>
      <w:tblPr/>
      <w:tcPr>
        <w:tcBorders>
          <w:top w:val="double" w:sz="2" w:space="0" w:color="DF60AA"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7E0067"/>
    <w:pPr>
      <w:spacing w:after="0"/>
    </w:pPr>
    <w:rPr>
      <w:sz w:val="18"/>
    </w:rPr>
  </w:style>
  <w:style w:type="character" w:customStyle="1" w:styleId="FootnoteTextChar">
    <w:name w:val="Footnote Text Char"/>
    <w:basedOn w:val="DefaultParagraphFont"/>
    <w:link w:val="FootnoteText"/>
    <w:uiPriority w:val="99"/>
    <w:rsid w:val="007E0067"/>
    <w:rPr>
      <w:rFonts w:ascii="Helvetica Neue" w:hAnsi="Helvetica Neue"/>
      <w:color w:val="4E4E4E" w:themeColor="text1" w:themeTint="BF"/>
      <w:sz w:val="18"/>
      <w:lang w:val="en-GB"/>
    </w:rPr>
  </w:style>
  <w:style w:type="character" w:styleId="FootnoteReference">
    <w:name w:val="footnote reference"/>
    <w:basedOn w:val="DefaultParagraphFont"/>
    <w:uiPriority w:val="99"/>
    <w:unhideWhenUsed/>
    <w:rsid w:val="005B55F5"/>
    <w:rPr>
      <w:bdr w:val="single" w:sz="4" w:space="0" w:color="auto"/>
      <w:vertAlign w:val="superscript"/>
    </w:rPr>
  </w:style>
  <w:style w:type="paragraph" w:styleId="EndnoteText">
    <w:name w:val="endnote text"/>
    <w:basedOn w:val="Normal"/>
    <w:link w:val="EndnoteTextChar"/>
    <w:uiPriority w:val="99"/>
    <w:unhideWhenUsed/>
    <w:rsid w:val="00E07E1B"/>
    <w:pPr>
      <w:spacing w:after="0"/>
    </w:pPr>
    <w:rPr>
      <w:sz w:val="24"/>
    </w:rPr>
  </w:style>
  <w:style w:type="character" w:customStyle="1" w:styleId="EndnoteTextChar">
    <w:name w:val="Endnote Text Char"/>
    <w:basedOn w:val="DefaultParagraphFont"/>
    <w:link w:val="EndnoteText"/>
    <w:uiPriority w:val="99"/>
    <w:rsid w:val="00E07E1B"/>
    <w:rPr>
      <w:rFonts w:ascii="Arial" w:hAnsi="Arial"/>
      <w:color w:val="4E4E4E" w:themeColor="text1" w:themeTint="BF"/>
      <w:lang w:val="en-GB"/>
    </w:rPr>
  </w:style>
  <w:style w:type="character" w:styleId="EndnoteReference">
    <w:name w:val="endnote reference"/>
    <w:basedOn w:val="DefaultParagraphFont"/>
    <w:uiPriority w:val="99"/>
    <w:unhideWhenUsed/>
    <w:rsid w:val="00E07E1B"/>
    <w:rPr>
      <w:vertAlign w:val="superscript"/>
    </w:rPr>
  </w:style>
  <w:style w:type="character" w:styleId="PlaceholderText">
    <w:name w:val="Placeholder Text"/>
    <w:basedOn w:val="DefaultParagraphFont"/>
    <w:uiPriority w:val="99"/>
    <w:semiHidden/>
    <w:rsid w:val="00E67903"/>
    <w:rPr>
      <w:color w:val="808080"/>
    </w:rPr>
  </w:style>
  <w:style w:type="character" w:customStyle="1" w:styleId="MathematicaFormatStandardForm">
    <w:name w:val="MathematicaFormatStandardForm"/>
    <w:uiPriority w:val="99"/>
    <w:rsid w:val="006A649C"/>
    <w:rPr>
      <w:rFonts w:ascii="Courier" w:hAnsi="Courier" w:cs="Courier"/>
    </w:rPr>
  </w:style>
  <w:style w:type="character" w:styleId="CommentReference">
    <w:name w:val="annotation reference"/>
    <w:basedOn w:val="DefaultParagraphFont"/>
    <w:uiPriority w:val="99"/>
    <w:semiHidden/>
    <w:unhideWhenUsed/>
    <w:rsid w:val="00753F06"/>
    <w:rPr>
      <w:sz w:val="16"/>
      <w:szCs w:val="16"/>
    </w:rPr>
  </w:style>
  <w:style w:type="paragraph" w:styleId="CommentText">
    <w:name w:val="annotation text"/>
    <w:basedOn w:val="Normal"/>
    <w:link w:val="CommentTextChar"/>
    <w:uiPriority w:val="99"/>
    <w:semiHidden/>
    <w:unhideWhenUsed/>
    <w:rsid w:val="00753F06"/>
    <w:rPr>
      <w:szCs w:val="20"/>
    </w:rPr>
  </w:style>
  <w:style w:type="character" w:customStyle="1" w:styleId="CommentTextChar">
    <w:name w:val="Comment Text Char"/>
    <w:basedOn w:val="DefaultParagraphFont"/>
    <w:link w:val="CommentText"/>
    <w:uiPriority w:val="99"/>
    <w:semiHidden/>
    <w:rsid w:val="00753F06"/>
    <w:rPr>
      <w:rFonts w:ascii="Helvetica Neue" w:hAnsi="Helvetica Neue"/>
      <w:color w:val="4E4E4E" w:themeColor="text1" w:themeTint="BF"/>
      <w:sz w:val="20"/>
      <w:szCs w:val="20"/>
      <w:lang w:val="en-GB"/>
    </w:rPr>
  </w:style>
  <w:style w:type="paragraph" w:styleId="CommentSubject">
    <w:name w:val="annotation subject"/>
    <w:basedOn w:val="CommentText"/>
    <w:next w:val="CommentText"/>
    <w:link w:val="CommentSubjectChar"/>
    <w:uiPriority w:val="99"/>
    <w:semiHidden/>
    <w:unhideWhenUsed/>
    <w:rsid w:val="00753F06"/>
    <w:rPr>
      <w:b/>
      <w:bCs/>
    </w:rPr>
  </w:style>
  <w:style w:type="character" w:customStyle="1" w:styleId="CommentSubjectChar">
    <w:name w:val="Comment Subject Char"/>
    <w:basedOn w:val="CommentTextChar"/>
    <w:link w:val="CommentSubject"/>
    <w:uiPriority w:val="99"/>
    <w:semiHidden/>
    <w:rsid w:val="00753F06"/>
    <w:rPr>
      <w:rFonts w:ascii="Helvetica Neue" w:hAnsi="Helvetica Neue"/>
      <w:b/>
      <w:bCs/>
      <w:color w:val="4E4E4E" w:themeColor="text1" w:themeTint="BF"/>
      <w:sz w:val="20"/>
      <w:szCs w:val="20"/>
      <w:lang w:val="en-GB"/>
    </w:rPr>
  </w:style>
  <w:style w:type="paragraph" w:styleId="Revision">
    <w:name w:val="Revision"/>
    <w:hidden/>
    <w:uiPriority w:val="99"/>
    <w:semiHidden/>
    <w:rsid w:val="00753F06"/>
    <w:rPr>
      <w:rFonts w:ascii="Helvetica Neue" w:hAnsi="Helvetica Neue"/>
      <w:color w:val="4E4E4E" w:themeColor="text1" w:themeTint="BF"/>
      <w:sz w:val="20"/>
      <w:lang w:val="en-GB"/>
    </w:rPr>
  </w:style>
  <w:style w:type="character" w:styleId="SubtleEmphasis">
    <w:name w:val="Subtle Emphasis"/>
    <w:basedOn w:val="DefaultParagraphFont"/>
    <w:uiPriority w:val="19"/>
    <w:qFormat/>
    <w:rsid w:val="002F55C8"/>
    <w:rPr>
      <w:i/>
      <w:iCs/>
      <w:color w:val="4E4E4E" w:themeColor="text1" w:themeTint="BF"/>
    </w:rPr>
  </w:style>
  <w:style w:type="paragraph" w:styleId="Subtitle">
    <w:name w:val="Subtitle"/>
    <w:basedOn w:val="Normal"/>
    <w:next w:val="Normal"/>
    <w:link w:val="SubtitleChar"/>
    <w:uiPriority w:val="11"/>
    <w:qFormat/>
    <w:rsid w:val="002F55C8"/>
    <w:pPr>
      <w:numPr>
        <w:ilvl w:val="1"/>
      </w:numPr>
      <w:spacing w:after="160"/>
    </w:pPr>
    <w:rPr>
      <w:rFonts w:asciiTheme="minorHAnsi" w:hAnsiTheme="minorHAnsi"/>
      <w:color w:val="666666" w:themeColor="text1" w:themeTint="A5"/>
      <w:spacing w:val="15"/>
      <w:sz w:val="22"/>
      <w:szCs w:val="22"/>
    </w:rPr>
  </w:style>
  <w:style w:type="character" w:customStyle="1" w:styleId="SubtitleChar">
    <w:name w:val="Subtitle Char"/>
    <w:basedOn w:val="DefaultParagraphFont"/>
    <w:link w:val="Subtitle"/>
    <w:uiPriority w:val="11"/>
    <w:rsid w:val="002F55C8"/>
    <w:rPr>
      <w:color w:val="666666" w:themeColor="text1" w:themeTint="A5"/>
      <w:spacing w:val="15"/>
      <w:sz w:val="22"/>
      <w:szCs w:val="22"/>
      <w:lang w:val="en-GB"/>
    </w:rPr>
  </w:style>
  <w:style w:type="character" w:styleId="UnresolvedMention">
    <w:name w:val="Unresolved Mention"/>
    <w:basedOn w:val="DefaultParagraphFont"/>
    <w:uiPriority w:val="99"/>
    <w:semiHidden/>
    <w:unhideWhenUsed/>
    <w:rsid w:val="00A0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316">
      <w:bodyDiv w:val="1"/>
      <w:marLeft w:val="0"/>
      <w:marRight w:val="0"/>
      <w:marTop w:val="0"/>
      <w:marBottom w:val="0"/>
      <w:divBdr>
        <w:top w:val="none" w:sz="0" w:space="0" w:color="auto"/>
        <w:left w:val="none" w:sz="0" w:space="0" w:color="auto"/>
        <w:bottom w:val="none" w:sz="0" w:space="0" w:color="auto"/>
        <w:right w:val="none" w:sz="0" w:space="0" w:color="auto"/>
      </w:divBdr>
    </w:div>
    <w:div w:id="121660472">
      <w:bodyDiv w:val="1"/>
      <w:marLeft w:val="0"/>
      <w:marRight w:val="0"/>
      <w:marTop w:val="0"/>
      <w:marBottom w:val="0"/>
      <w:divBdr>
        <w:top w:val="none" w:sz="0" w:space="0" w:color="auto"/>
        <w:left w:val="none" w:sz="0" w:space="0" w:color="auto"/>
        <w:bottom w:val="none" w:sz="0" w:space="0" w:color="auto"/>
        <w:right w:val="none" w:sz="0" w:space="0" w:color="auto"/>
      </w:divBdr>
    </w:div>
    <w:div w:id="334459845">
      <w:bodyDiv w:val="1"/>
      <w:marLeft w:val="0"/>
      <w:marRight w:val="0"/>
      <w:marTop w:val="0"/>
      <w:marBottom w:val="0"/>
      <w:divBdr>
        <w:top w:val="none" w:sz="0" w:space="0" w:color="auto"/>
        <w:left w:val="none" w:sz="0" w:space="0" w:color="auto"/>
        <w:bottom w:val="none" w:sz="0" w:space="0" w:color="auto"/>
        <w:right w:val="none" w:sz="0" w:space="0" w:color="auto"/>
      </w:divBdr>
    </w:div>
    <w:div w:id="461776114">
      <w:bodyDiv w:val="1"/>
      <w:marLeft w:val="0"/>
      <w:marRight w:val="0"/>
      <w:marTop w:val="0"/>
      <w:marBottom w:val="0"/>
      <w:divBdr>
        <w:top w:val="none" w:sz="0" w:space="0" w:color="auto"/>
        <w:left w:val="none" w:sz="0" w:space="0" w:color="auto"/>
        <w:bottom w:val="none" w:sz="0" w:space="0" w:color="auto"/>
        <w:right w:val="none" w:sz="0" w:space="0" w:color="auto"/>
      </w:divBdr>
    </w:div>
    <w:div w:id="670715155">
      <w:bodyDiv w:val="1"/>
      <w:marLeft w:val="0"/>
      <w:marRight w:val="0"/>
      <w:marTop w:val="0"/>
      <w:marBottom w:val="0"/>
      <w:divBdr>
        <w:top w:val="none" w:sz="0" w:space="0" w:color="auto"/>
        <w:left w:val="none" w:sz="0" w:space="0" w:color="auto"/>
        <w:bottom w:val="none" w:sz="0" w:space="0" w:color="auto"/>
        <w:right w:val="none" w:sz="0" w:space="0" w:color="auto"/>
      </w:divBdr>
    </w:div>
    <w:div w:id="887573068">
      <w:bodyDiv w:val="1"/>
      <w:marLeft w:val="0"/>
      <w:marRight w:val="0"/>
      <w:marTop w:val="0"/>
      <w:marBottom w:val="0"/>
      <w:divBdr>
        <w:top w:val="none" w:sz="0" w:space="0" w:color="auto"/>
        <w:left w:val="none" w:sz="0" w:space="0" w:color="auto"/>
        <w:bottom w:val="none" w:sz="0" w:space="0" w:color="auto"/>
        <w:right w:val="none" w:sz="0" w:space="0" w:color="auto"/>
      </w:divBdr>
      <w:divsChild>
        <w:div w:id="1427926479">
          <w:marLeft w:val="0"/>
          <w:marRight w:val="300"/>
          <w:marTop w:val="0"/>
          <w:marBottom w:val="300"/>
          <w:divBdr>
            <w:top w:val="none" w:sz="0" w:space="0" w:color="auto"/>
            <w:left w:val="none" w:sz="0" w:space="0" w:color="auto"/>
            <w:bottom w:val="none" w:sz="0" w:space="0" w:color="auto"/>
            <w:right w:val="none" w:sz="0" w:space="0" w:color="auto"/>
          </w:divBdr>
        </w:div>
      </w:divsChild>
    </w:div>
    <w:div w:id="1541163396">
      <w:bodyDiv w:val="1"/>
      <w:marLeft w:val="0"/>
      <w:marRight w:val="0"/>
      <w:marTop w:val="0"/>
      <w:marBottom w:val="0"/>
      <w:divBdr>
        <w:top w:val="none" w:sz="0" w:space="0" w:color="auto"/>
        <w:left w:val="none" w:sz="0" w:space="0" w:color="auto"/>
        <w:bottom w:val="none" w:sz="0" w:space="0" w:color="auto"/>
        <w:right w:val="none" w:sz="0" w:space="0" w:color="auto"/>
      </w:divBdr>
    </w:div>
    <w:div w:id="1717504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RiskFirst">
  <a:themeElements>
    <a:clrScheme name="RIskFirst">
      <a:dk1>
        <a:srgbClr val="141414"/>
      </a:dk1>
      <a:lt1>
        <a:sysClr val="window" lastClr="FFFFFF"/>
      </a:lt1>
      <a:dk2>
        <a:srgbClr val="2E2F43"/>
      </a:dk2>
      <a:lt2>
        <a:srgbClr val="EEECE1"/>
      </a:lt2>
      <a:accent1>
        <a:srgbClr val="A2206C"/>
      </a:accent1>
      <a:accent2>
        <a:srgbClr val="DF6511"/>
      </a:accent2>
      <a:accent3>
        <a:srgbClr val="015D82"/>
      </a:accent3>
      <a:accent4>
        <a:srgbClr val="4E6EA5"/>
      </a:accent4>
      <a:accent5>
        <a:srgbClr val="4BACC6"/>
      </a:accent5>
      <a:accent6>
        <a:srgbClr val="DF6511"/>
      </a:accent6>
      <a:hlink>
        <a:srgbClr val="4E6EA5"/>
      </a:hlink>
      <a:folHlink>
        <a:srgbClr val="2E2F43"/>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6D4F1E636ABA41BE07591CD0641581" ma:contentTypeVersion="15" ma:contentTypeDescription="Create a new document." ma:contentTypeScope="" ma:versionID="c6f63d44b7e216e39c59b3147facaf01">
  <xsd:schema xmlns:xsd="http://www.w3.org/2001/XMLSchema" xmlns:xs="http://www.w3.org/2001/XMLSchema" xmlns:p="http://schemas.microsoft.com/office/2006/metadata/properties" xmlns:ns2="cb4b2ddb-5a07-4172-8230-e16c5660edab" xmlns:ns3="779dee04-03b3-4645-9f2b-65431cef110e" targetNamespace="http://schemas.microsoft.com/office/2006/metadata/properties" ma:root="true" ma:fieldsID="32f5e6b0cdc5737643446827a5dad623" ns2:_="" ns3:_="">
    <xsd:import namespace="cb4b2ddb-5a07-4172-8230-e16c5660edab"/>
    <xsd:import namespace="779dee04-03b3-4645-9f2b-65431cef11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b2ddb-5a07-4172-8230-e16c5660ed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e463ce4-1673-456b-b56a-569ad750cc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9dee04-03b3-4645-9f2b-65431cef11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70f7025-9087-4729-b782-f220b0abfc4c}" ma:internalName="TaxCatchAll" ma:showField="CatchAllData" ma:web="779dee04-03b3-4645-9f2b-65431cef1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9dee04-03b3-4645-9f2b-65431cef110e" xsi:nil="true"/>
    <lcf76f155ced4ddcb4097134ff3c332f xmlns="cb4b2ddb-5a07-4172-8230-e16c5660ed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8AA496-27B4-4C20-8107-B62CCC3D91EA}">
  <ds:schemaRefs>
    <ds:schemaRef ds:uri="http://schemas.openxmlformats.org/officeDocument/2006/bibliography"/>
  </ds:schemaRefs>
</ds:datastoreItem>
</file>

<file path=customXml/itemProps2.xml><?xml version="1.0" encoding="utf-8"?>
<ds:datastoreItem xmlns:ds="http://schemas.openxmlformats.org/officeDocument/2006/customXml" ds:itemID="{B1C41792-3439-4D87-84E9-52912C771476}"/>
</file>

<file path=customXml/itemProps3.xml><?xml version="1.0" encoding="utf-8"?>
<ds:datastoreItem xmlns:ds="http://schemas.openxmlformats.org/officeDocument/2006/customXml" ds:itemID="{04885B8C-91D7-4D39-B41C-F5E66EE2C157}"/>
</file>

<file path=customXml/itemProps4.xml><?xml version="1.0" encoding="utf-8"?>
<ds:datastoreItem xmlns:ds="http://schemas.openxmlformats.org/officeDocument/2006/customXml" ds:itemID="{B10284FA-C598-4A12-A7B1-B08A88CAF665}"/>
</file>

<file path=docProps/app.xml><?xml version="1.0" encoding="utf-8"?>
<Properties xmlns="http://schemas.openxmlformats.org/officeDocument/2006/extended-properties" xmlns:vt="http://schemas.openxmlformats.org/officeDocument/2006/docPropsVTypes">
  <Template>Normal</Template>
  <TotalTime>18</TotalTime>
  <Pages>27</Pages>
  <Words>6825</Words>
  <Characters>38907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Ballin / Albert Maass</dc:creator>
  <cp:keywords/>
  <dc:description/>
  <cp:lastModifiedBy>Yeung, Adrian</cp:lastModifiedBy>
  <cp:revision>15</cp:revision>
  <cp:lastPrinted>2017-05-23T14:19:00Z</cp:lastPrinted>
  <dcterms:created xsi:type="dcterms:W3CDTF">2019-03-12T14:49:00Z</dcterms:created>
  <dcterms:modified xsi:type="dcterms:W3CDTF">2021-06-30T12:35:00Z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0x010100326D4F1E636ABA41BE07591CD0641581</vt:lpwstr>
  </property>
  <property fmtid="{D5CDD505-2E9C-101B-9397-08002B2CF9AE}" pid="3" name="MediaServiceImageTags">
    <vt:lpwstr/>
  </property>
</Properties>
</file>